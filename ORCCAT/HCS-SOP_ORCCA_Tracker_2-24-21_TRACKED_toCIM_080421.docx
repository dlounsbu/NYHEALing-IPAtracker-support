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28D8D4" w14:textId="77777777" w:rsidR="00D32429" w:rsidRPr="002F3279" w:rsidRDefault="00D32429" w:rsidP="00284BE3">
      <w:pPr>
        <w:jc w:val="center"/>
        <w:rPr>
          <w:rFonts w:asciiTheme="minorHAnsi" w:eastAsia="Calibri" w:hAnsiTheme="minorHAnsi" w:cstheme="minorHAnsi"/>
          <w:b/>
          <w:sz w:val="22"/>
          <w:szCs w:val="22"/>
        </w:rPr>
      </w:pPr>
      <w:bookmarkStart w:id="0" w:name="_30j0zll" w:colFirst="0" w:colLast="0"/>
      <w:bookmarkEnd w:id="0"/>
      <w:r w:rsidRPr="002F3279">
        <w:rPr>
          <w:rFonts w:asciiTheme="minorHAnsi" w:eastAsia="Calibri" w:hAnsiTheme="minorHAnsi" w:cstheme="minorHAnsi"/>
          <w:b/>
          <w:sz w:val="22"/>
          <w:szCs w:val="22"/>
        </w:rPr>
        <w:t>Standard Operating Procedure for the</w:t>
      </w:r>
    </w:p>
    <w:p w14:paraId="57132278" w14:textId="371208D9" w:rsidR="00D32429" w:rsidRPr="002F3279" w:rsidRDefault="00DC407B" w:rsidP="00284BE3">
      <w:pPr>
        <w:jc w:val="center"/>
        <w:rPr>
          <w:rFonts w:asciiTheme="minorHAnsi" w:eastAsia="Calibri" w:hAnsiTheme="minorHAnsi" w:cstheme="minorHAnsi"/>
          <w:b/>
          <w:sz w:val="22"/>
          <w:szCs w:val="22"/>
        </w:rPr>
      </w:pPr>
      <w:r w:rsidRPr="002F3279">
        <w:rPr>
          <w:rFonts w:asciiTheme="minorHAnsi" w:eastAsia="Calibri" w:hAnsiTheme="minorHAnsi" w:cstheme="minorHAnsi"/>
          <w:b/>
          <w:sz w:val="22"/>
          <w:szCs w:val="22"/>
        </w:rPr>
        <w:t xml:space="preserve">ORCCA </w:t>
      </w:r>
      <w:r w:rsidR="005A2B87">
        <w:rPr>
          <w:rFonts w:asciiTheme="minorHAnsi" w:eastAsia="Calibri" w:hAnsiTheme="minorHAnsi" w:cstheme="minorHAnsi"/>
          <w:b/>
          <w:sz w:val="22"/>
          <w:szCs w:val="22"/>
        </w:rPr>
        <w:t>Tracker</w:t>
      </w:r>
      <w:r w:rsidR="006350A3">
        <w:rPr>
          <w:rFonts w:asciiTheme="minorHAnsi" w:eastAsia="Calibri" w:hAnsiTheme="minorHAnsi" w:cstheme="minorHAnsi"/>
          <w:b/>
          <w:sz w:val="22"/>
          <w:szCs w:val="22"/>
        </w:rPr>
        <w:t xml:space="preserve"> (ORCCAT)</w:t>
      </w:r>
      <w:r w:rsidR="00A56BE5">
        <w:rPr>
          <w:rFonts w:asciiTheme="minorHAnsi" w:eastAsia="Calibri" w:hAnsiTheme="minorHAnsi" w:cstheme="minorHAnsi"/>
          <w:b/>
          <w:sz w:val="22"/>
          <w:szCs w:val="22"/>
        </w:rPr>
        <w:t xml:space="preserve"> 2.0</w:t>
      </w:r>
    </w:p>
    <w:p w14:paraId="141E2D30" w14:textId="77777777" w:rsidR="00D32429" w:rsidRPr="002F3279" w:rsidRDefault="00D32429" w:rsidP="00D32429">
      <w:pPr>
        <w:ind w:left="720"/>
        <w:rPr>
          <w:rFonts w:asciiTheme="minorHAnsi" w:eastAsia="Calibri" w:hAnsiTheme="minorHAnsi" w:cstheme="minorHAnsi"/>
          <w:sz w:val="22"/>
          <w:szCs w:val="22"/>
        </w:rPr>
      </w:pPr>
    </w:p>
    <w:p w14:paraId="64B84AE0" w14:textId="77777777" w:rsidR="00D32429" w:rsidRPr="002F3279" w:rsidRDefault="00D32429" w:rsidP="00D32429">
      <w:pPr>
        <w:numPr>
          <w:ilvl w:val="0"/>
          <w:numId w:val="1"/>
        </w:numPr>
        <w:pBdr>
          <w:top w:val="nil"/>
          <w:left w:val="nil"/>
          <w:bottom w:val="nil"/>
          <w:right w:val="nil"/>
          <w:between w:val="nil"/>
        </w:pBdr>
        <w:rPr>
          <w:rFonts w:asciiTheme="minorHAnsi" w:eastAsia="Calibri" w:hAnsiTheme="minorHAnsi" w:cstheme="minorHAnsi"/>
          <w:b/>
          <w:color w:val="000000"/>
          <w:sz w:val="22"/>
          <w:szCs w:val="22"/>
        </w:rPr>
      </w:pPr>
      <w:r w:rsidRPr="002F3279">
        <w:rPr>
          <w:rFonts w:asciiTheme="minorHAnsi" w:eastAsia="Calibri" w:hAnsiTheme="minorHAnsi" w:cstheme="minorHAnsi"/>
          <w:b/>
          <w:color w:val="000000"/>
          <w:sz w:val="22"/>
          <w:szCs w:val="22"/>
        </w:rPr>
        <w:t>Objective/Purpose of the Data Collection:</w:t>
      </w:r>
    </w:p>
    <w:p w14:paraId="0D1D554F" w14:textId="4C418EA1" w:rsidR="00D32429" w:rsidRDefault="00D32429" w:rsidP="00D32429">
      <w:pPr>
        <w:pBdr>
          <w:top w:val="nil"/>
          <w:left w:val="nil"/>
          <w:bottom w:val="nil"/>
          <w:right w:val="nil"/>
          <w:between w:val="nil"/>
        </w:pBdr>
        <w:ind w:left="1440"/>
        <w:rPr>
          <w:rFonts w:asciiTheme="minorHAnsi" w:eastAsia="Calibri" w:hAnsiTheme="minorHAnsi" w:cstheme="minorHAnsi"/>
          <w:sz w:val="22"/>
          <w:szCs w:val="22"/>
        </w:rPr>
      </w:pPr>
      <w:r w:rsidRPr="002F3279">
        <w:rPr>
          <w:rFonts w:asciiTheme="minorHAnsi" w:eastAsia="Calibri" w:hAnsiTheme="minorHAnsi" w:cstheme="minorHAnsi"/>
          <w:sz w:val="22"/>
          <w:szCs w:val="22"/>
        </w:rPr>
        <w:t xml:space="preserve">To </w:t>
      </w:r>
      <w:r w:rsidR="00687097" w:rsidRPr="002F3279">
        <w:rPr>
          <w:rFonts w:asciiTheme="minorHAnsi" w:eastAsia="Calibri" w:hAnsiTheme="minorHAnsi" w:cstheme="minorHAnsi"/>
          <w:sz w:val="22"/>
          <w:szCs w:val="22"/>
        </w:rPr>
        <w:t>track the Overdose Reduction Continuum of Care Approach (ORCCA)</w:t>
      </w:r>
      <w:r w:rsidR="005A2B87">
        <w:rPr>
          <w:rFonts w:asciiTheme="minorHAnsi" w:eastAsia="Calibri" w:hAnsiTheme="minorHAnsi" w:cstheme="minorHAnsi"/>
          <w:sz w:val="22"/>
          <w:szCs w:val="22"/>
        </w:rPr>
        <w:t xml:space="preserve"> evidence-based practices (EBP) strategies HCS communities are selecting and implementing. </w:t>
      </w:r>
      <w:r w:rsidR="00687097" w:rsidRPr="002F3279">
        <w:rPr>
          <w:rFonts w:asciiTheme="minorHAnsi" w:eastAsia="Calibri" w:hAnsiTheme="minorHAnsi" w:cstheme="minorHAnsi"/>
          <w:sz w:val="22"/>
          <w:szCs w:val="22"/>
        </w:rPr>
        <w:t xml:space="preserve"> </w:t>
      </w:r>
    </w:p>
    <w:p w14:paraId="0F6B82D1" w14:textId="1CE57700" w:rsidR="005A2B87" w:rsidRDefault="005A2B87" w:rsidP="005A2B87">
      <w:pPr>
        <w:pBdr>
          <w:top w:val="nil"/>
          <w:left w:val="nil"/>
          <w:bottom w:val="nil"/>
          <w:right w:val="nil"/>
          <w:between w:val="nil"/>
        </w:pBdr>
        <w:ind w:left="1440"/>
        <w:rPr>
          <w:rFonts w:asciiTheme="minorHAnsi" w:eastAsia="Calibri" w:hAnsiTheme="minorHAnsi" w:cstheme="minorHAnsi"/>
          <w:sz w:val="22"/>
          <w:szCs w:val="22"/>
        </w:rPr>
      </w:pPr>
    </w:p>
    <w:p w14:paraId="7895743F" w14:textId="77777777" w:rsidR="00D32429" w:rsidRPr="002F3279" w:rsidRDefault="00D32429" w:rsidP="00D32429">
      <w:pPr>
        <w:numPr>
          <w:ilvl w:val="0"/>
          <w:numId w:val="1"/>
        </w:numPr>
        <w:pBdr>
          <w:top w:val="nil"/>
          <w:left w:val="nil"/>
          <w:bottom w:val="nil"/>
          <w:right w:val="nil"/>
          <w:between w:val="nil"/>
        </w:pBdr>
        <w:rPr>
          <w:rFonts w:asciiTheme="minorHAnsi" w:eastAsia="Calibri" w:hAnsiTheme="minorHAnsi" w:cstheme="minorHAnsi"/>
          <w:b/>
          <w:color w:val="000000"/>
          <w:sz w:val="22"/>
          <w:szCs w:val="22"/>
        </w:rPr>
      </w:pPr>
      <w:r w:rsidRPr="002F3279">
        <w:rPr>
          <w:rFonts w:asciiTheme="minorHAnsi" w:eastAsia="Calibri" w:hAnsiTheme="minorHAnsi" w:cstheme="minorHAnsi"/>
          <w:b/>
          <w:color w:val="000000"/>
          <w:sz w:val="22"/>
          <w:szCs w:val="22"/>
        </w:rPr>
        <w:t>Instrument Included in Which IRB Submission</w:t>
      </w:r>
    </w:p>
    <w:p w14:paraId="558C5573" w14:textId="750726F0" w:rsidR="00D32429" w:rsidRPr="00E41222" w:rsidRDefault="00E41222" w:rsidP="00D32429">
      <w:pPr>
        <w:pBdr>
          <w:top w:val="nil"/>
          <w:left w:val="nil"/>
          <w:bottom w:val="nil"/>
          <w:right w:val="nil"/>
          <w:between w:val="nil"/>
        </w:pBdr>
        <w:ind w:left="1440"/>
        <w:rPr>
          <w:rFonts w:asciiTheme="minorHAnsi" w:hAnsiTheme="minorHAnsi" w:cstheme="minorHAnsi"/>
          <w:sz w:val="22"/>
          <w:szCs w:val="22"/>
        </w:rPr>
      </w:pPr>
      <w:r w:rsidRPr="00E41222">
        <w:rPr>
          <w:rFonts w:asciiTheme="minorHAnsi" w:hAnsiTheme="minorHAnsi" w:cstheme="minorHAnsi"/>
          <w:sz w:val="22"/>
          <w:szCs w:val="22"/>
        </w:rPr>
        <w:t>HCS Intervention 1.0 Amendment #44 – Protocol Revisions v1.10</w:t>
      </w:r>
    </w:p>
    <w:p w14:paraId="2E6DB3DC" w14:textId="77777777" w:rsidR="00E41222" w:rsidRPr="002F3279" w:rsidRDefault="00E41222" w:rsidP="00D32429">
      <w:pPr>
        <w:pBdr>
          <w:top w:val="nil"/>
          <w:left w:val="nil"/>
          <w:bottom w:val="nil"/>
          <w:right w:val="nil"/>
          <w:between w:val="nil"/>
        </w:pBdr>
        <w:ind w:left="1440"/>
        <w:rPr>
          <w:rFonts w:asciiTheme="minorHAnsi" w:eastAsia="Calibri" w:hAnsiTheme="minorHAnsi" w:cstheme="minorHAnsi"/>
          <w:sz w:val="22"/>
          <w:szCs w:val="22"/>
        </w:rPr>
      </w:pPr>
    </w:p>
    <w:p w14:paraId="03B70ED2" w14:textId="2E3A3DF0" w:rsidR="00D32429" w:rsidRPr="002F3279" w:rsidRDefault="00D32429" w:rsidP="00D32429">
      <w:pPr>
        <w:numPr>
          <w:ilvl w:val="0"/>
          <w:numId w:val="1"/>
        </w:numPr>
        <w:pBdr>
          <w:top w:val="nil"/>
          <w:left w:val="nil"/>
          <w:bottom w:val="nil"/>
          <w:right w:val="nil"/>
          <w:between w:val="nil"/>
        </w:pBdr>
        <w:rPr>
          <w:rFonts w:asciiTheme="minorHAnsi" w:eastAsia="Calibri" w:hAnsiTheme="minorHAnsi" w:cstheme="minorHAnsi"/>
          <w:b/>
          <w:color w:val="000000"/>
          <w:sz w:val="22"/>
          <w:szCs w:val="22"/>
        </w:rPr>
      </w:pPr>
      <w:r w:rsidRPr="002F3279">
        <w:rPr>
          <w:rFonts w:asciiTheme="minorHAnsi" w:eastAsia="Calibri" w:hAnsiTheme="minorHAnsi" w:cstheme="minorHAnsi"/>
          <w:b/>
          <w:color w:val="000000"/>
          <w:sz w:val="22"/>
          <w:szCs w:val="22"/>
        </w:rPr>
        <w:t xml:space="preserve">Approximate Number </w:t>
      </w:r>
      <w:r w:rsidR="005A2B87" w:rsidRPr="002F3279">
        <w:rPr>
          <w:rFonts w:asciiTheme="minorHAnsi" w:eastAsia="Calibri" w:hAnsiTheme="minorHAnsi" w:cstheme="minorHAnsi"/>
          <w:b/>
          <w:color w:val="000000"/>
          <w:sz w:val="22"/>
          <w:szCs w:val="22"/>
        </w:rPr>
        <w:t>to</w:t>
      </w:r>
      <w:r w:rsidRPr="002F3279">
        <w:rPr>
          <w:rFonts w:asciiTheme="minorHAnsi" w:eastAsia="Calibri" w:hAnsiTheme="minorHAnsi" w:cstheme="minorHAnsi"/>
          <w:b/>
          <w:color w:val="000000"/>
          <w:sz w:val="22"/>
          <w:szCs w:val="22"/>
        </w:rPr>
        <w:t xml:space="preserve"> Be Completed for this Site</w:t>
      </w:r>
    </w:p>
    <w:p w14:paraId="0898053E" w14:textId="166D1983" w:rsidR="001A6D0C" w:rsidRPr="002F3279" w:rsidRDefault="00D32429" w:rsidP="007272A4">
      <w:pPr>
        <w:pBdr>
          <w:top w:val="nil"/>
          <w:left w:val="nil"/>
          <w:bottom w:val="nil"/>
          <w:right w:val="nil"/>
          <w:between w:val="nil"/>
        </w:pBdr>
        <w:ind w:left="1440"/>
        <w:rPr>
          <w:rFonts w:asciiTheme="minorHAnsi" w:eastAsia="Calibri" w:hAnsiTheme="minorHAnsi" w:cstheme="minorHAnsi"/>
          <w:sz w:val="22"/>
          <w:szCs w:val="22"/>
        </w:rPr>
      </w:pPr>
      <w:r w:rsidRPr="00CA4F2F">
        <w:rPr>
          <w:rFonts w:asciiTheme="minorHAnsi" w:eastAsia="Calibri" w:hAnsiTheme="minorHAnsi" w:cstheme="minorHAnsi"/>
          <w:sz w:val="22"/>
          <w:szCs w:val="22"/>
        </w:rPr>
        <w:t>Vari</w:t>
      </w:r>
      <w:r w:rsidR="00687097" w:rsidRPr="00CA4F2F">
        <w:rPr>
          <w:rFonts w:asciiTheme="minorHAnsi" w:eastAsia="Calibri" w:hAnsiTheme="minorHAnsi" w:cstheme="minorHAnsi"/>
          <w:sz w:val="22"/>
          <w:szCs w:val="22"/>
        </w:rPr>
        <w:t>able</w:t>
      </w:r>
      <w:r w:rsidRPr="00CA4F2F">
        <w:rPr>
          <w:rFonts w:asciiTheme="minorHAnsi" w:eastAsia="Calibri" w:hAnsiTheme="minorHAnsi" w:cstheme="minorHAnsi"/>
          <w:sz w:val="22"/>
          <w:szCs w:val="22"/>
        </w:rPr>
        <w:t xml:space="preserve">, up to </w:t>
      </w:r>
      <w:r w:rsidR="00687097" w:rsidRPr="00CA4F2F">
        <w:rPr>
          <w:rFonts w:asciiTheme="minorHAnsi" w:eastAsia="Calibri" w:hAnsiTheme="minorHAnsi" w:cstheme="minorHAnsi"/>
          <w:sz w:val="22"/>
          <w:szCs w:val="22"/>
        </w:rPr>
        <w:t>264</w:t>
      </w:r>
      <w:r w:rsidRPr="00CA4F2F">
        <w:rPr>
          <w:rFonts w:asciiTheme="minorHAnsi" w:eastAsia="Calibri" w:hAnsiTheme="minorHAnsi" w:cstheme="minorHAnsi"/>
          <w:sz w:val="22"/>
          <w:szCs w:val="22"/>
        </w:rPr>
        <w:t xml:space="preserve"> across all 4 sites</w:t>
      </w:r>
      <w:r w:rsidR="00687097" w:rsidRPr="00CA4F2F">
        <w:rPr>
          <w:rFonts w:asciiTheme="minorHAnsi" w:eastAsia="Calibri" w:hAnsiTheme="minorHAnsi" w:cstheme="minorHAnsi"/>
          <w:sz w:val="22"/>
          <w:szCs w:val="22"/>
        </w:rPr>
        <w:t xml:space="preserve"> (8 per community for 33 communities across 4 sites)</w:t>
      </w:r>
    </w:p>
    <w:p w14:paraId="0D486F9E" w14:textId="77777777" w:rsidR="00D32429" w:rsidRPr="002F3279" w:rsidRDefault="00D32429" w:rsidP="00D32429">
      <w:pPr>
        <w:pBdr>
          <w:top w:val="nil"/>
          <w:left w:val="nil"/>
          <w:bottom w:val="nil"/>
          <w:right w:val="nil"/>
          <w:between w:val="nil"/>
        </w:pBdr>
        <w:rPr>
          <w:rFonts w:asciiTheme="minorHAnsi" w:eastAsia="Calibri" w:hAnsiTheme="minorHAnsi" w:cstheme="minorHAnsi"/>
          <w:sz w:val="22"/>
          <w:szCs w:val="22"/>
        </w:rPr>
      </w:pPr>
    </w:p>
    <w:p w14:paraId="2EEEAE2E" w14:textId="77777777" w:rsidR="00D32429" w:rsidRPr="002F3279" w:rsidRDefault="00D32429" w:rsidP="00D32429">
      <w:pPr>
        <w:numPr>
          <w:ilvl w:val="0"/>
          <w:numId w:val="1"/>
        </w:numPr>
        <w:pBdr>
          <w:top w:val="nil"/>
          <w:left w:val="nil"/>
          <w:bottom w:val="nil"/>
          <w:right w:val="nil"/>
          <w:between w:val="nil"/>
        </w:pBdr>
        <w:rPr>
          <w:rFonts w:asciiTheme="minorHAnsi" w:eastAsia="Calibri" w:hAnsiTheme="minorHAnsi" w:cstheme="minorHAnsi"/>
          <w:b/>
          <w:color w:val="000000"/>
          <w:sz w:val="22"/>
          <w:szCs w:val="22"/>
        </w:rPr>
      </w:pPr>
      <w:r w:rsidRPr="002F3279">
        <w:rPr>
          <w:rFonts w:asciiTheme="minorHAnsi" w:eastAsia="Calibri" w:hAnsiTheme="minorHAnsi" w:cstheme="minorHAnsi"/>
          <w:b/>
          <w:color w:val="000000"/>
          <w:sz w:val="22"/>
          <w:szCs w:val="22"/>
        </w:rPr>
        <w:t>Description of the Research Participant (i.e., who data is collected from)</w:t>
      </w:r>
    </w:p>
    <w:p w14:paraId="159CF3E1" w14:textId="7ADB2C44" w:rsidR="00D32429" w:rsidRPr="002F3279" w:rsidRDefault="0079179D" w:rsidP="00D32429">
      <w:pPr>
        <w:ind w:left="1440"/>
        <w:rPr>
          <w:rFonts w:asciiTheme="minorHAnsi" w:eastAsia="Calibri" w:hAnsiTheme="minorHAnsi" w:cstheme="minorHAnsi"/>
          <w:sz w:val="22"/>
          <w:szCs w:val="22"/>
        </w:rPr>
      </w:pPr>
      <w:r w:rsidRPr="002F3279">
        <w:rPr>
          <w:rFonts w:asciiTheme="minorHAnsi" w:eastAsia="Calibri" w:hAnsiTheme="minorHAnsi" w:cstheme="minorHAnsi"/>
          <w:sz w:val="22"/>
          <w:szCs w:val="22"/>
        </w:rPr>
        <w:t>These data will be collected from one individual who is a paid member of the HCS study team [R</w:t>
      </w:r>
      <w:r w:rsidR="00884D61">
        <w:rPr>
          <w:rFonts w:asciiTheme="minorHAnsi" w:eastAsia="Calibri" w:hAnsiTheme="minorHAnsi" w:cstheme="minorHAnsi"/>
          <w:sz w:val="22"/>
          <w:szCs w:val="22"/>
        </w:rPr>
        <w:t xml:space="preserve">esearch </w:t>
      </w:r>
      <w:r w:rsidRPr="002F3279">
        <w:rPr>
          <w:rFonts w:asciiTheme="minorHAnsi" w:eastAsia="Calibri" w:hAnsiTheme="minorHAnsi" w:cstheme="minorHAnsi"/>
          <w:sz w:val="22"/>
          <w:szCs w:val="22"/>
        </w:rPr>
        <w:t>S</w:t>
      </w:r>
      <w:r w:rsidR="00884D61">
        <w:rPr>
          <w:rFonts w:asciiTheme="minorHAnsi" w:eastAsia="Calibri" w:hAnsiTheme="minorHAnsi" w:cstheme="minorHAnsi"/>
          <w:sz w:val="22"/>
          <w:szCs w:val="22"/>
        </w:rPr>
        <w:t>ite (RS)</w:t>
      </w:r>
      <w:r w:rsidRPr="002F3279">
        <w:rPr>
          <w:rFonts w:asciiTheme="minorHAnsi" w:eastAsia="Calibri" w:hAnsiTheme="minorHAnsi" w:cstheme="minorHAnsi"/>
          <w:sz w:val="22"/>
          <w:szCs w:val="22"/>
        </w:rPr>
        <w:t xml:space="preserve"> staff].</w:t>
      </w:r>
      <w:r w:rsidR="004349E6">
        <w:rPr>
          <w:rFonts w:asciiTheme="minorHAnsi" w:eastAsia="Calibri" w:hAnsiTheme="minorHAnsi" w:cstheme="minorHAnsi"/>
          <w:sz w:val="22"/>
          <w:szCs w:val="22"/>
        </w:rPr>
        <w:t xml:space="preserve"> </w:t>
      </w:r>
    </w:p>
    <w:p w14:paraId="4144B80F" w14:textId="77777777" w:rsidR="00D32429" w:rsidRPr="002F3279" w:rsidRDefault="00D32429" w:rsidP="00D32429">
      <w:pPr>
        <w:ind w:left="720"/>
        <w:rPr>
          <w:rFonts w:asciiTheme="minorHAnsi" w:eastAsia="Calibri" w:hAnsiTheme="minorHAnsi" w:cstheme="minorHAnsi"/>
          <w:sz w:val="22"/>
          <w:szCs w:val="22"/>
        </w:rPr>
      </w:pPr>
    </w:p>
    <w:p w14:paraId="0455EF92" w14:textId="77777777" w:rsidR="00D32429" w:rsidRPr="002F3279" w:rsidRDefault="00D32429" w:rsidP="00D32429">
      <w:pPr>
        <w:numPr>
          <w:ilvl w:val="0"/>
          <w:numId w:val="1"/>
        </w:numPr>
        <w:pBdr>
          <w:top w:val="nil"/>
          <w:left w:val="nil"/>
          <w:bottom w:val="nil"/>
          <w:right w:val="nil"/>
          <w:between w:val="nil"/>
        </w:pBdr>
        <w:rPr>
          <w:rFonts w:asciiTheme="minorHAnsi" w:eastAsia="Calibri" w:hAnsiTheme="minorHAnsi" w:cstheme="minorHAnsi"/>
          <w:b/>
          <w:color w:val="000000"/>
          <w:sz w:val="22"/>
          <w:szCs w:val="22"/>
        </w:rPr>
      </w:pPr>
      <w:r w:rsidRPr="002F3279">
        <w:rPr>
          <w:rFonts w:asciiTheme="minorHAnsi" w:eastAsia="Calibri" w:hAnsiTheme="minorHAnsi" w:cstheme="minorHAnsi"/>
          <w:b/>
          <w:color w:val="000000"/>
          <w:sz w:val="22"/>
          <w:szCs w:val="22"/>
        </w:rPr>
        <w:t>Person(s) Responsible for Data Collection (PRDC) at the Site</w:t>
      </w:r>
    </w:p>
    <w:p w14:paraId="40551E7E" w14:textId="53840B9A" w:rsidR="00D32429" w:rsidRPr="002F3279" w:rsidRDefault="0079179D" w:rsidP="0079179D">
      <w:pPr>
        <w:ind w:left="1440"/>
        <w:rPr>
          <w:rFonts w:asciiTheme="minorHAnsi" w:eastAsia="Calibri" w:hAnsiTheme="minorHAnsi" w:cstheme="minorHAnsi"/>
          <w:color w:val="000000"/>
          <w:sz w:val="22"/>
          <w:szCs w:val="22"/>
        </w:rPr>
      </w:pPr>
      <w:r w:rsidRPr="002F3279">
        <w:rPr>
          <w:rFonts w:asciiTheme="minorHAnsi" w:eastAsia="Calibri" w:hAnsiTheme="minorHAnsi" w:cstheme="minorHAnsi"/>
          <w:color w:val="000000"/>
          <w:sz w:val="22"/>
          <w:szCs w:val="22"/>
        </w:rPr>
        <w:t>RS</w:t>
      </w:r>
      <w:r w:rsidR="0087092F" w:rsidRPr="002F3279">
        <w:rPr>
          <w:rFonts w:asciiTheme="minorHAnsi" w:eastAsia="Calibri" w:hAnsiTheme="minorHAnsi" w:cstheme="minorHAnsi"/>
          <w:color w:val="000000"/>
          <w:sz w:val="22"/>
          <w:szCs w:val="22"/>
        </w:rPr>
        <w:t xml:space="preserve">s will designate </w:t>
      </w:r>
      <w:r w:rsidRPr="002F3279">
        <w:rPr>
          <w:rFonts w:asciiTheme="minorHAnsi" w:eastAsia="Calibri" w:hAnsiTheme="minorHAnsi" w:cstheme="minorHAnsi"/>
          <w:color w:val="000000"/>
          <w:sz w:val="22"/>
          <w:szCs w:val="22"/>
        </w:rPr>
        <w:t>the PRDCs. In addition, RS</w:t>
      </w:r>
      <w:r w:rsidR="00884D61">
        <w:rPr>
          <w:rFonts w:asciiTheme="minorHAnsi" w:eastAsia="Calibri" w:hAnsiTheme="minorHAnsi" w:cstheme="minorHAnsi"/>
          <w:color w:val="000000"/>
          <w:sz w:val="22"/>
          <w:szCs w:val="22"/>
        </w:rPr>
        <w:t>s</w:t>
      </w:r>
      <w:r w:rsidRPr="002F3279">
        <w:rPr>
          <w:rFonts w:asciiTheme="minorHAnsi" w:eastAsia="Calibri" w:hAnsiTheme="minorHAnsi" w:cstheme="minorHAnsi"/>
          <w:color w:val="000000"/>
          <w:sz w:val="22"/>
          <w:szCs w:val="22"/>
        </w:rPr>
        <w:t xml:space="preserve"> </w:t>
      </w:r>
      <w:r w:rsidR="004349E6">
        <w:rPr>
          <w:rFonts w:asciiTheme="minorHAnsi" w:eastAsia="Calibri" w:hAnsiTheme="minorHAnsi" w:cstheme="minorHAnsi"/>
          <w:color w:val="000000"/>
          <w:sz w:val="22"/>
          <w:szCs w:val="22"/>
        </w:rPr>
        <w:t>will</w:t>
      </w:r>
      <w:r w:rsidRPr="002F3279">
        <w:rPr>
          <w:rFonts w:asciiTheme="minorHAnsi" w:eastAsia="Calibri" w:hAnsiTheme="minorHAnsi" w:cstheme="minorHAnsi"/>
          <w:color w:val="000000"/>
          <w:sz w:val="22"/>
          <w:szCs w:val="22"/>
        </w:rPr>
        <w:t xml:space="preserve"> identify HCS program or research staff for each community who will be responsible for filling out the </w:t>
      </w:r>
      <w:r w:rsidR="00884D61">
        <w:rPr>
          <w:rFonts w:asciiTheme="minorHAnsi" w:eastAsia="Calibri" w:hAnsiTheme="minorHAnsi" w:cstheme="minorHAnsi"/>
          <w:color w:val="000000"/>
          <w:sz w:val="22"/>
          <w:szCs w:val="22"/>
        </w:rPr>
        <w:t>tracker</w:t>
      </w:r>
      <w:r w:rsidRPr="002F3279">
        <w:rPr>
          <w:rFonts w:asciiTheme="minorHAnsi" w:eastAsia="Calibri" w:hAnsiTheme="minorHAnsi" w:cstheme="minorHAnsi"/>
          <w:color w:val="000000"/>
          <w:sz w:val="22"/>
          <w:szCs w:val="22"/>
        </w:rPr>
        <w:t xml:space="preserve"> for each community</w:t>
      </w:r>
      <w:r w:rsidR="0087092F" w:rsidRPr="002F3279">
        <w:rPr>
          <w:rFonts w:asciiTheme="minorHAnsi" w:eastAsia="Calibri" w:hAnsiTheme="minorHAnsi" w:cstheme="minorHAnsi"/>
          <w:color w:val="000000"/>
          <w:sz w:val="22"/>
          <w:szCs w:val="22"/>
        </w:rPr>
        <w:t>.</w:t>
      </w:r>
    </w:p>
    <w:p w14:paraId="1B3FAED0" w14:textId="77777777" w:rsidR="0087092F" w:rsidRPr="002F3279" w:rsidRDefault="0087092F" w:rsidP="0079179D">
      <w:pPr>
        <w:ind w:left="1440"/>
        <w:rPr>
          <w:rFonts w:asciiTheme="minorHAnsi" w:eastAsia="Calibri" w:hAnsiTheme="minorHAnsi" w:cstheme="minorHAnsi"/>
          <w:sz w:val="22"/>
          <w:szCs w:val="22"/>
        </w:rPr>
      </w:pPr>
    </w:p>
    <w:p w14:paraId="1C7F8D89" w14:textId="77777777" w:rsidR="00D32429" w:rsidRPr="002F3279" w:rsidRDefault="00D32429" w:rsidP="00D32429">
      <w:pPr>
        <w:numPr>
          <w:ilvl w:val="0"/>
          <w:numId w:val="1"/>
        </w:numPr>
        <w:pBdr>
          <w:top w:val="nil"/>
          <w:left w:val="nil"/>
          <w:bottom w:val="nil"/>
          <w:right w:val="nil"/>
          <w:between w:val="nil"/>
        </w:pBdr>
        <w:rPr>
          <w:rFonts w:asciiTheme="minorHAnsi" w:eastAsia="Calibri" w:hAnsiTheme="minorHAnsi" w:cstheme="minorHAnsi"/>
          <w:b/>
          <w:color w:val="000000"/>
          <w:sz w:val="22"/>
          <w:szCs w:val="22"/>
        </w:rPr>
      </w:pPr>
      <w:r w:rsidRPr="002F3279">
        <w:rPr>
          <w:rFonts w:asciiTheme="minorHAnsi" w:eastAsia="Calibri" w:hAnsiTheme="minorHAnsi" w:cstheme="minorHAnsi"/>
          <w:b/>
          <w:color w:val="000000"/>
          <w:sz w:val="22"/>
          <w:szCs w:val="22"/>
        </w:rPr>
        <w:t>Time Frame for Data Collection</w:t>
      </w:r>
    </w:p>
    <w:p w14:paraId="4BB9A974" w14:textId="0BBDF927" w:rsidR="00161BCD" w:rsidRPr="002F3279" w:rsidRDefault="006350A3" w:rsidP="009A0728">
      <w:pPr>
        <w:ind w:left="1440"/>
        <w:rPr>
          <w:rFonts w:asciiTheme="minorHAnsi" w:eastAsia="Calibri" w:hAnsiTheme="minorHAnsi" w:cstheme="minorHAnsi"/>
          <w:sz w:val="22"/>
          <w:szCs w:val="22"/>
        </w:rPr>
      </w:pPr>
      <w:r>
        <w:rPr>
          <w:rFonts w:asciiTheme="minorHAnsi" w:eastAsia="Calibri" w:hAnsiTheme="minorHAnsi" w:cstheme="minorHAnsi"/>
          <w:sz w:val="22"/>
          <w:szCs w:val="22"/>
        </w:rPr>
        <w:t>Once data collection begins (estimated start date: December 2020)</w:t>
      </w:r>
      <w:r w:rsidR="00C70C7D">
        <w:rPr>
          <w:rFonts w:asciiTheme="minorHAnsi" w:eastAsia="Calibri" w:hAnsiTheme="minorHAnsi" w:cstheme="minorHAnsi"/>
          <w:sz w:val="22"/>
          <w:szCs w:val="22"/>
        </w:rPr>
        <w:t xml:space="preserve">, the </w:t>
      </w:r>
      <w:r>
        <w:rPr>
          <w:rFonts w:asciiTheme="minorHAnsi" w:eastAsia="Calibri" w:hAnsiTheme="minorHAnsi" w:cstheme="minorHAnsi"/>
          <w:sz w:val="22"/>
          <w:szCs w:val="22"/>
        </w:rPr>
        <w:t>ORCCAT</w:t>
      </w:r>
      <w:r w:rsidR="00C70C7D">
        <w:rPr>
          <w:rFonts w:asciiTheme="minorHAnsi" w:eastAsia="Calibri" w:hAnsiTheme="minorHAnsi" w:cstheme="minorHAnsi"/>
          <w:sz w:val="22"/>
          <w:szCs w:val="22"/>
        </w:rPr>
        <w:t xml:space="preserve"> will be administered by the 15</w:t>
      </w:r>
      <w:r w:rsidR="00C70C7D" w:rsidRPr="00C70C7D">
        <w:rPr>
          <w:rFonts w:asciiTheme="minorHAnsi" w:eastAsia="Calibri" w:hAnsiTheme="minorHAnsi" w:cstheme="minorHAnsi"/>
          <w:sz w:val="22"/>
          <w:szCs w:val="22"/>
          <w:vertAlign w:val="superscript"/>
        </w:rPr>
        <w:t>th</w:t>
      </w:r>
      <w:r w:rsidR="00C70C7D">
        <w:rPr>
          <w:rFonts w:asciiTheme="minorHAnsi" w:eastAsia="Calibri" w:hAnsiTheme="minorHAnsi" w:cstheme="minorHAnsi"/>
          <w:sz w:val="22"/>
          <w:szCs w:val="22"/>
        </w:rPr>
        <w:t xml:space="preserve"> of the following month and by the 15</w:t>
      </w:r>
      <w:r w:rsidR="00C70C7D" w:rsidRPr="00C70C7D">
        <w:rPr>
          <w:rFonts w:asciiTheme="minorHAnsi" w:eastAsia="Calibri" w:hAnsiTheme="minorHAnsi" w:cstheme="minorHAnsi"/>
          <w:sz w:val="22"/>
          <w:szCs w:val="22"/>
          <w:vertAlign w:val="superscript"/>
        </w:rPr>
        <w:t>th</w:t>
      </w:r>
      <w:r w:rsidR="00C70C7D">
        <w:rPr>
          <w:rFonts w:asciiTheme="minorHAnsi" w:eastAsia="Calibri" w:hAnsiTheme="minorHAnsi" w:cstheme="minorHAnsi"/>
          <w:sz w:val="22"/>
          <w:szCs w:val="22"/>
        </w:rPr>
        <w:t xml:space="preserve"> of every month thereafter until </w:t>
      </w:r>
      <w:r w:rsidR="00CA6263">
        <w:rPr>
          <w:rFonts w:asciiTheme="minorHAnsi" w:eastAsia="Calibri" w:hAnsiTheme="minorHAnsi" w:cstheme="minorHAnsi"/>
          <w:sz w:val="22"/>
          <w:szCs w:val="22"/>
        </w:rPr>
        <w:t>the end of Wave 1</w:t>
      </w:r>
      <w:r w:rsidR="00161BCD" w:rsidRPr="002F3279">
        <w:rPr>
          <w:rFonts w:asciiTheme="minorHAnsi" w:eastAsia="Calibri" w:hAnsiTheme="minorHAnsi" w:cstheme="minorHAnsi"/>
          <w:sz w:val="22"/>
          <w:szCs w:val="22"/>
        </w:rPr>
        <w:t>.</w:t>
      </w:r>
      <w:r w:rsidR="00E409B1">
        <w:rPr>
          <w:rFonts w:asciiTheme="minorHAnsi" w:eastAsia="Calibri" w:hAnsiTheme="minorHAnsi" w:cstheme="minorHAnsi"/>
          <w:sz w:val="22"/>
          <w:szCs w:val="22"/>
        </w:rPr>
        <w:t xml:space="preserve"> </w:t>
      </w:r>
    </w:p>
    <w:p w14:paraId="51597E44" w14:textId="77777777" w:rsidR="00F31A2D" w:rsidRPr="002F3279" w:rsidRDefault="00F31A2D" w:rsidP="00D32429">
      <w:pPr>
        <w:ind w:left="720"/>
        <w:rPr>
          <w:rFonts w:asciiTheme="minorHAnsi" w:eastAsia="Calibri" w:hAnsiTheme="minorHAnsi" w:cstheme="minorHAnsi"/>
          <w:sz w:val="22"/>
          <w:szCs w:val="22"/>
        </w:rPr>
      </w:pPr>
    </w:p>
    <w:p w14:paraId="37711553" w14:textId="77777777" w:rsidR="00D32429" w:rsidRPr="002F3279" w:rsidRDefault="00D32429" w:rsidP="00D32429">
      <w:pPr>
        <w:numPr>
          <w:ilvl w:val="0"/>
          <w:numId w:val="1"/>
        </w:numPr>
        <w:pBdr>
          <w:top w:val="nil"/>
          <w:left w:val="nil"/>
          <w:bottom w:val="nil"/>
          <w:right w:val="nil"/>
          <w:between w:val="nil"/>
        </w:pBdr>
        <w:rPr>
          <w:rFonts w:asciiTheme="minorHAnsi" w:eastAsia="Calibri" w:hAnsiTheme="minorHAnsi" w:cstheme="minorHAnsi"/>
          <w:b/>
          <w:color w:val="000000"/>
          <w:sz w:val="22"/>
          <w:szCs w:val="22"/>
        </w:rPr>
      </w:pPr>
      <w:r w:rsidRPr="002F3279">
        <w:rPr>
          <w:rFonts w:asciiTheme="minorHAnsi" w:eastAsia="Calibri" w:hAnsiTheme="minorHAnsi" w:cstheme="minorHAnsi"/>
          <w:b/>
          <w:color w:val="000000"/>
          <w:sz w:val="22"/>
          <w:szCs w:val="22"/>
        </w:rPr>
        <w:t>Training requirements</w:t>
      </w:r>
    </w:p>
    <w:p w14:paraId="084BF3FD" w14:textId="412CE180" w:rsidR="00D32429" w:rsidRPr="002F3279" w:rsidRDefault="00884D61" w:rsidP="00D32429">
      <w:pPr>
        <w:pBdr>
          <w:top w:val="nil"/>
          <w:left w:val="nil"/>
          <w:bottom w:val="nil"/>
          <w:right w:val="nil"/>
          <w:between w:val="nil"/>
        </w:pBdr>
        <w:ind w:left="1440"/>
        <w:rPr>
          <w:rFonts w:asciiTheme="minorHAnsi" w:eastAsia="Calibri" w:hAnsiTheme="minorHAnsi" w:cstheme="minorHAnsi"/>
          <w:color w:val="000000"/>
          <w:sz w:val="22"/>
          <w:szCs w:val="22"/>
        </w:rPr>
      </w:pPr>
      <w:r>
        <w:rPr>
          <w:rFonts w:asciiTheme="minorHAnsi" w:eastAsia="Calibri" w:hAnsiTheme="minorHAnsi" w:cstheme="minorHAnsi"/>
          <w:color w:val="000000"/>
          <w:sz w:val="22"/>
          <w:szCs w:val="22"/>
        </w:rPr>
        <w:t>RS</w:t>
      </w:r>
      <w:r w:rsidR="00D32429" w:rsidRPr="002F3279">
        <w:rPr>
          <w:rFonts w:asciiTheme="minorHAnsi" w:eastAsia="Calibri" w:hAnsiTheme="minorHAnsi" w:cstheme="minorHAnsi"/>
          <w:color w:val="000000"/>
          <w:sz w:val="22"/>
          <w:szCs w:val="22"/>
        </w:rPr>
        <w:t xml:space="preserve"> staff who enter the </w:t>
      </w:r>
      <w:r w:rsidR="00F41353" w:rsidRPr="002F3279">
        <w:rPr>
          <w:rFonts w:asciiTheme="minorHAnsi" w:eastAsia="Calibri" w:hAnsiTheme="minorHAnsi" w:cstheme="minorHAnsi"/>
          <w:color w:val="000000"/>
          <w:sz w:val="22"/>
          <w:szCs w:val="22"/>
        </w:rPr>
        <w:t>data</w:t>
      </w:r>
      <w:r w:rsidR="00D32429" w:rsidRPr="002F3279">
        <w:rPr>
          <w:rFonts w:asciiTheme="minorHAnsi" w:eastAsia="Calibri" w:hAnsiTheme="minorHAnsi" w:cstheme="minorHAnsi"/>
          <w:color w:val="000000"/>
          <w:sz w:val="22"/>
          <w:szCs w:val="22"/>
        </w:rPr>
        <w:t xml:space="preserve"> into the REDCap </w:t>
      </w:r>
      <w:r w:rsidR="00F41353" w:rsidRPr="002F3279">
        <w:rPr>
          <w:rFonts w:asciiTheme="minorHAnsi" w:eastAsia="Calibri" w:hAnsiTheme="minorHAnsi" w:cstheme="minorHAnsi"/>
          <w:color w:val="000000"/>
          <w:sz w:val="22"/>
          <w:szCs w:val="22"/>
        </w:rPr>
        <w:t xml:space="preserve">system </w:t>
      </w:r>
      <w:r w:rsidR="00D32429" w:rsidRPr="002F3279">
        <w:rPr>
          <w:rFonts w:asciiTheme="minorHAnsi" w:eastAsia="Calibri" w:hAnsiTheme="minorHAnsi" w:cstheme="minorHAnsi"/>
          <w:color w:val="000000"/>
          <w:sz w:val="22"/>
          <w:szCs w:val="22"/>
        </w:rPr>
        <w:t xml:space="preserve">will need to be trained on using REDCap and the survey management system. </w:t>
      </w:r>
      <w:r w:rsidR="00F41353" w:rsidRPr="002F3279">
        <w:rPr>
          <w:rFonts w:asciiTheme="minorHAnsi" w:eastAsia="Calibri" w:hAnsiTheme="minorHAnsi" w:cstheme="minorHAnsi"/>
          <w:color w:val="000000"/>
          <w:sz w:val="22"/>
          <w:szCs w:val="22"/>
        </w:rPr>
        <w:t xml:space="preserve">Additionally, the RS leads will need to identify and train the </w:t>
      </w:r>
      <w:r>
        <w:rPr>
          <w:rFonts w:asciiTheme="minorHAnsi" w:eastAsia="Calibri" w:hAnsiTheme="minorHAnsi" w:cstheme="minorHAnsi"/>
          <w:color w:val="000000"/>
          <w:sz w:val="22"/>
          <w:szCs w:val="22"/>
        </w:rPr>
        <w:t>appropriate</w:t>
      </w:r>
      <w:r w:rsidR="00F41353" w:rsidRPr="002F3279">
        <w:rPr>
          <w:rFonts w:asciiTheme="minorHAnsi" w:eastAsia="Calibri" w:hAnsiTheme="minorHAnsi" w:cstheme="minorHAnsi"/>
          <w:color w:val="000000"/>
          <w:sz w:val="22"/>
          <w:szCs w:val="22"/>
        </w:rPr>
        <w:t xml:space="preserve"> staff to enter data into REDCap for the </w:t>
      </w:r>
      <w:r w:rsidR="006350A3">
        <w:rPr>
          <w:rFonts w:asciiTheme="minorHAnsi" w:eastAsia="Calibri" w:hAnsiTheme="minorHAnsi" w:cstheme="minorHAnsi"/>
          <w:color w:val="000000"/>
          <w:sz w:val="22"/>
          <w:szCs w:val="22"/>
        </w:rPr>
        <w:t>ORCCAT</w:t>
      </w:r>
      <w:r w:rsidR="00F41353" w:rsidRPr="002F3279">
        <w:rPr>
          <w:rFonts w:asciiTheme="minorHAnsi" w:eastAsia="Calibri" w:hAnsiTheme="minorHAnsi" w:cstheme="minorHAnsi"/>
          <w:color w:val="000000"/>
          <w:sz w:val="22"/>
          <w:szCs w:val="22"/>
        </w:rPr>
        <w:t xml:space="preserve">. </w:t>
      </w:r>
    </w:p>
    <w:p w14:paraId="64DBD46D" w14:textId="77777777" w:rsidR="00D32429" w:rsidRPr="002F3279" w:rsidRDefault="00D32429" w:rsidP="00D32429">
      <w:pPr>
        <w:ind w:left="720"/>
        <w:rPr>
          <w:rFonts w:asciiTheme="minorHAnsi" w:eastAsia="Calibri" w:hAnsiTheme="minorHAnsi" w:cstheme="minorHAnsi"/>
          <w:sz w:val="22"/>
          <w:szCs w:val="22"/>
        </w:rPr>
      </w:pPr>
    </w:p>
    <w:p w14:paraId="6071372E" w14:textId="621640F6" w:rsidR="00D32429" w:rsidRPr="002F3279" w:rsidRDefault="00D32429" w:rsidP="00D32429">
      <w:pPr>
        <w:numPr>
          <w:ilvl w:val="0"/>
          <w:numId w:val="1"/>
        </w:numPr>
        <w:pBdr>
          <w:top w:val="nil"/>
          <w:left w:val="nil"/>
          <w:bottom w:val="nil"/>
          <w:right w:val="nil"/>
          <w:between w:val="nil"/>
        </w:pBdr>
        <w:rPr>
          <w:rFonts w:asciiTheme="minorHAnsi" w:eastAsia="Calibri" w:hAnsiTheme="minorHAnsi" w:cstheme="minorHAnsi"/>
          <w:b/>
          <w:color w:val="000000"/>
          <w:sz w:val="22"/>
          <w:szCs w:val="22"/>
        </w:rPr>
      </w:pPr>
      <w:r w:rsidRPr="002F3279">
        <w:rPr>
          <w:rFonts w:asciiTheme="minorHAnsi" w:eastAsia="Calibri" w:hAnsiTheme="minorHAnsi" w:cstheme="minorHAnsi"/>
          <w:b/>
          <w:color w:val="000000"/>
          <w:sz w:val="22"/>
          <w:szCs w:val="22"/>
        </w:rPr>
        <w:t>Materials needed (</w:t>
      </w:r>
      <w:r w:rsidR="00227272" w:rsidRPr="002F3279">
        <w:rPr>
          <w:rFonts w:asciiTheme="minorHAnsi" w:eastAsia="Calibri" w:hAnsiTheme="minorHAnsi" w:cstheme="minorHAnsi"/>
          <w:b/>
          <w:color w:val="000000"/>
          <w:sz w:val="22"/>
          <w:szCs w:val="22"/>
        </w:rPr>
        <w:t>e.g.,</w:t>
      </w:r>
      <w:r w:rsidRPr="002F3279">
        <w:rPr>
          <w:rFonts w:asciiTheme="minorHAnsi" w:eastAsia="Calibri" w:hAnsiTheme="minorHAnsi" w:cstheme="minorHAnsi"/>
          <w:b/>
          <w:color w:val="000000"/>
          <w:sz w:val="22"/>
          <w:szCs w:val="22"/>
        </w:rPr>
        <w:t xml:space="preserve"> scripts, consents)</w:t>
      </w:r>
    </w:p>
    <w:p w14:paraId="3C004E58" w14:textId="7CC41F8A" w:rsidR="00D32429" w:rsidRPr="00EB7F4A" w:rsidRDefault="00C25771" w:rsidP="00F75B20">
      <w:pPr>
        <w:pStyle w:val="ListParagraph"/>
        <w:numPr>
          <w:ilvl w:val="0"/>
          <w:numId w:val="5"/>
        </w:numPr>
        <w:rPr>
          <w:rFonts w:asciiTheme="minorHAnsi" w:eastAsia="Calibri" w:hAnsiTheme="minorHAnsi" w:cstheme="minorHAnsi"/>
          <w:sz w:val="22"/>
          <w:szCs w:val="22"/>
        </w:rPr>
      </w:pPr>
      <w:r w:rsidRPr="00EB7F4A">
        <w:rPr>
          <w:rFonts w:asciiTheme="minorHAnsi" w:eastAsia="Calibri" w:hAnsiTheme="minorHAnsi" w:cstheme="minorHAnsi"/>
          <w:sz w:val="22"/>
          <w:szCs w:val="22"/>
        </w:rPr>
        <w:t>The ORCCAT Spreadsheet is an optional tool that sites can use to prepare for completing the ORCCAT in REDCap. Those using</w:t>
      </w:r>
      <w:r w:rsidR="00E409B1" w:rsidRPr="00EB7F4A">
        <w:rPr>
          <w:rFonts w:asciiTheme="minorHAnsi" w:eastAsia="Calibri" w:hAnsiTheme="minorHAnsi" w:cstheme="minorHAnsi"/>
          <w:sz w:val="22"/>
          <w:szCs w:val="22"/>
        </w:rPr>
        <w:t xml:space="preserve"> the ORCCAT Spreadsheet will want to have that on hand when completing the ORCCAT </w:t>
      </w:r>
      <w:r w:rsidR="00884D61" w:rsidRPr="00EB7F4A">
        <w:rPr>
          <w:rFonts w:asciiTheme="minorHAnsi" w:eastAsia="Calibri" w:hAnsiTheme="minorHAnsi" w:cstheme="minorHAnsi"/>
          <w:sz w:val="22"/>
          <w:szCs w:val="22"/>
        </w:rPr>
        <w:t>i</w:t>
      </w:r>
      <w:r w:rsidR="00E409B1" w:rsidRPr="00EB7F4A">
        <w:rPr>
          <w:rFonts w:asciiTheme="minorHAnsi" w:eastAsia="Calibri" w:hAnsiTheme="minorHAnsi" w:cstheme="minorHAnsi"/>
          <w:sz w:val="22"/>
          <w:szCs w:val="22"/>
        </w:rPr>
        <w:t>n REDCap.</w:t>
      </w:r>
    </w:p>
    <w:p w14:paraId="56CE3D64" w14:textId="30A7E51F" w:rsidR="00EB7F4A" w:rsidRPr="00A56BE5" w:rsidRDefault="00EB7F4A" w:rsidP="00F75B20">
      <w:pPr>
        <w:pStyle w:val="ListParagraph"/>
        <w:numPr>
          <w:ilvl w:val="0"/>
          <w:numId w:val="5"/>
        </w:numPr>
        <w:rPr>
          <w:rFonts w:asciiTheme="minorHAnsi" w:eastAsia="Calibri" w:hAnsiTheme="minorHAnsi" w:cstheme="minorHAnsi"/>
          <w:sz w:val="22"/>
          <w:szCs w:val="22"/>
        </w:rPr>
      </w:pPr>
      <w:r w:rsidRPr="00D168EC">
        <w:rPr>
          <w:rFonts w:asciiTheme="minorHAnsi" w:eastAsia="Calibri" w:hAnsiTheme="minorHAnsi" w:cstheme="minorHAnsi"/>
          <w:sz w:val="22"/>
          <w:szCs w:val="22"/>
        </w:rPr>
        <w:t xml:space="preserve">The appendices to this SOP provide instructions for completing ORCCAT in REDCap (Appendix A) and for using the optional ORCCAT Spreadsheet (Appendix B). </w:t>
      </w:r>
      <w:r w:rsidR="00A56BE5" w:rsidRPr="00A56BE5">
        <w:rPr>
          <w:rFonts w:asciiTheme="minorHAnsi" w:eastAsia="Calibri" w:hAnsiTheme="minorHAnsi" w:cstheme="minorHAnsi"/>
          <w:sz w:val="22"/>
          <w:szCs w:val="22"/>
        </w:rPr>
        <w:t xml:space="preserve">Frequently asked questions about responding to ORCCAT items are listed in Appendix C with answers from the Continuum of Care WG. </w:t>
      </w:r>
      <w:r w:rsidRPr="00A56BE5">
        <w:rPr>
          <w:rFonts w:asciiTheme="minorHAnsi" w:eastAsia="Calibri" w:hAnsiTheme="minorHAnsi" w:cstheme="minorHAnsi"/>
          <w:sz w:val="22"/>
          <w:szCs w:val="22"/>
        </w:rPr>
        <w:t xml:space="preserve">It will be helpful to have </w:t>
      </w:r>
      <w:r w:rsidR="00A56BE5">
        <w:rPr>
          <w:rFonts w:asciiTheme="minorHAnsi" w:eastAsia="Calibri" w:hAnsiTheme="minorHAnsi" w:cstheme="minorHAnsi"/>
          <w:sz w:val="22"/>
          <w:szCs w:val="22"/>
        </w:rPr>
        <w:t>appendices</w:t>
      </w:r>
      <w:r w:rsidRPr="00A56BE5">
        <w:rPr>
          <w:rFonts w:asciiTheme="minorHAnsi" w:eastAsia="Calibri" w:hAnsiTheme="minorHAnsi" w:cstheme="minorHAnsi"/>
          <w:sz w:val="22"/>
          <w:szCs w:val="22"/>
        </w:rPr>
        <w:t xml:space="preserve"> on hand when completing the ORCCAT.</w:t>
      </w:r>
    </w:p>
    <w:p w14:paraId="2B43783D" w14:textId="77777777" w:rsidR="00E409B1" w:rsidRPr="002F3279" w:rsidRDefault="00E409B1" w:rsidP="00E409B1">
      <w:pPr>
        <w:ind w:left="720"/>
        <w:rPr>
          <w:rFonts w:asciiTheme="minorHAnsi" w:eastAsia="Calibri" w:hAnsiTheme="minorHAnsi" w:cstheme="minorHAnsi"/>
          <w:b/>
          <w:sz w:val="22"/>
          <w:szCs w:val="22"/>
        </w:rPr>
      </w:pPr>
    </w:p>
    <w:p w14:paraId="72CA6700" w14:textId="77777777" w:rsidR="00D32429" w:rsidRPr="002F3279" w:rsidRDefault="00D32429" w:rsidP="00D32429">
      <w:pPr>
        <w:numPr>
          <w:ilvl w:val="0"/>
          <w:numId w:val="1"/>
        </w:numPr>
        <w:pBdr>
          <w:top w:val="nil"/>
          <w:left w:val="nil"/>
          <w:bottom w:val="nil"/>
          <w:right w:val="nil"/>
          <w:between w:val="nil"/>
        </w:pBdr>
        <w:rPr>
          <w:rFonts w:asciiTheme="minorHAnsi" w:eastAsia="Calibri" w:hAnsiTheme="minorHAnsi" w:cstheme="minorHAnsi"/>
          <w:b/>
          <w:color w:val="000000"/>
          <w:sz w:val="22"/>
          <w:szCs w:val="22"/>
        </w:rPr>
      </w:pPr>
      <w:r w:rsidRPr="002F3279">
        <w:rPr>
          <w:rFonts w:asciiTheme="minorHAnsi" w:eastAsia="Calibri" w:hAnsiTheme="minorHAnsi" w:cstheme="minorHAnsi"/>
          <w:b/>
          <w:color w:val="000000"/>
          <w:sz w:val="22"/>
          <w:szCs w:val="22"/>
        </w:rPr>
        <w:t>Logistics/process</w:t>
      </w:r>
    </w:p>
    <w:p w14:paraId="78BEC0AB" w14:textId="17684A42" w:rsidR="00BA6902" w:rsidRPr="002F3279" w:rsidRDefault="00884D61" w:rsidP="00AD7408">
      <w:pPr>
        <w:pStyle w:val="ListParagraph"/>
        <w:numPr>
          <w:ilvl w:val="0"/>
          <w:numId w:val="2"/>
        </w:numPr>
        <w:rPr>
          <w:rFonts w:asciiTheme="minorHAnsi" w:eastAsia="Calibri" w:hAnsiTheme="minorHAnsi" w:cstheme="minorHAnsi"/>
          <w:color w:val="000000"/>
          <w:sz w:val="22"/>
          <w:szCs w:val="22"/>
        </w:rPr>
      </w:pPr>
      <w:r>
        <w:rPr>
          <w:rFonts w:asciiTheme="minorHAnsi" w:eastAsia="Calibri" w:hAnsiTheme="minorHAnsi" w:cstheme="minorHAnsi"/>
          <w:color w:val="000000"/>
          <w:sz w:val="22"/>
          <w:szCs w:val="22"/>
        </w:rPr>
        <w:t>RSs</w:t>
      </w:r>
      <w:r w:rsidR="00BA6902" w:rsidRPr="002F3279">
        <w:rPr>
          <w:rFonts w:asciiTheme="minorHAnsi" w:eastAsia="Calibri" w:hAnsiTheme="minorHAnsi" w:cstheme="minorHAnsi"/>
          <w:color w:val="000000"/>
          <w:sz w:val="22"/>
          <w:szCs w:val="22"/>
        </w:rPr>
        <w:t xml:space="preserve"> will identify the relevant </w:t>
      </w:r>
      <w:r w:rsidR="006350A3">
        <w:rPr>
          <w:rFonts w:asciiTheme="minorHAnsi" w:eastAsia="Calibri" w:hAnsiTheme="minorHAnsi" w:cstheme="minorHAnsi"/>
          <w:color w:val="000000"/>
          <w:sz w:val="22"/>
          <w:szCs w:val="22"/>
        </w:rPr>
        <w:t>staff person</w:t>
      </w:r>
      <w:r w:rsidR="00BA6902" w:rsidRPr="002F3279">
        <w:rPr>
          <w:rFonts w:asciiTheme="minorHAnsi" w:eastAsia="Calibri" w:hAnsiTheme="minorHAnsi" w:cstheme="minorHAnsi"/>
          <w:color w:val="000000"/>
          <w:sz w:val="22"/>
          <w:szCs w:val="22"/>
        </w:rPr>
        <w:t xml:space="preserve"> for each coalition who will be responsible for completing </w:t>
      </w:r>
      <w:r w:rsidR="00C25771">
        <w:rPr>
          <w:rFonts w:asciiTheme="minorHAnsi" w:eastAsia="Calibri" w:hAnsiTheme="minorHAnsi" w:cstheme="minorHAnsi"/>
          <w:color w:val="000000"/>
          <w:sz w:val="22"/>
          <w:szCs w:val="22"/>
        </w:rPr>
        <w:t>the ORCCAT</w:t>
      </w:r>
      <w:r w:rsidR="006350A3">
        <w:rPr>
          <w:rFonts w:asciiTheme="minorHAnsi" w:eastAsia="Calibri" w:hAnsiTheme="minorHAnsi" w:cstheme="minorHAnsi"/>
          <w:color w:val="000000"/>
          <w:sz w:val="22"/>
          <w:szCs w:val="22"/>
        </w:rPr>
        <w:t xml:space="preserve"> (e.g., </w:t>
      </w:r>
      <w:r w:rsidR="006350A3" w:rsidRPr="006350A3">
        <w:rPr>
          <w:rFonts w:asciiTheme="minorHAnsi" w:eastAsia="Calibri" w:hAnsiTheme="minorHAnsi" w:cstheme="minorHAnsi"/>
          <w:color w:val="000000"/>
          <w:sz w:val="22"/>
          <w:szCs w:val="22"/>
        </w:rPr>
        <w:t xml:space="preserve">Community Coordinators, Program Managers, </w:t>
      </w:r>
      <w:r w:rsidR="006350A3">
        <w:rPr>
          <w:rFonts w:asciiTheme="minorHAnsi" w:eastAsia="Calibri" w:hAnsiTheme="minorHAnsi" w:cstheme="minorHAnsi"/>
          <w:color w:val="000000"/>
          <w:sz w:val="22"/>
          <w:szCs w:val="22"/>
        </w:rPr>
        <w:t>or others</w:t>
      </w:r>
      <w:r w:rsidR="006350A3" w:rsidRPr="006350A3">
        <w:rPr>
          <w:rFonts w:asciiTheme="minorHAnsi" w:eastAsia="Calibri" w:hAnsiTheme="minorHAnsi" w:cstheme="minorHAnsi"/>
          <w:color w:val="000000"/>
          <w:sz w:val="22"/>
          <w:szCs w:val="22"/>
        </w:rPr>
        <w:t xml:space="preserve"> familiar with HCS communities’ day-to-day practices</w:t>
      </w:r>
      <w:r w:rsidR="006350A3">
        <w:rPr>
          <w:rFonts w:asciiTheme="minorHAnsi" w:eastAsia="Calibri" w:hAnsiTheme="minorHAnsi" w:cstheme="minorHAnsi"/>
          <w:color w:val="000000"/>
          <w:sz w:val="22"/>
          <w:szCs w:val="22"/>
        </w:rPr>
        <w:t>)</w:t>
      </w:r>
      <w:r w:rsidR="00BA6902" w:rsidRPr="002F3279">
        <w:rPr>
          <w:rFonts w:asciiTheme="minorHAnsi" w:eastAsia="Calibri" w:hAnsiTheme="minorHAnsi" w:cstheme="minorHAnsi"/>
          <w:color w:val="000000"/>
          <w:sz w:val="22"/>
          <w:szCs w:val="22"/>
        </w:rPr>
        <w:t>.</w:t>
      </w:r>
    </w:p>
    <w:p w14:paraId="56E16390" w14:textId="16F58EBC" w:rsidR="007F588F" w:rsidRDefault="006350A3" w:rsidP="00AD7408">
      <w:pPr>
        <w:pStyle w:val="ListParagraph"/>
        <w:numPr>
          <w:ilvl w:val="0"/>
          <w:numId w:val="2"/>
        </w:numPr>
        <w:rPr>
          <w:rFonts w:asciiTheme="minorHAnsi" w:eastAsia="Calibri" w:hAnsiTheme="minorHAnsi" w:cstheme="minorHAnsi"/>
          <w:color w:val="000000"/>
          <w:sz w:val="22"/>
          <w:szCs w:val="22"/>
        </w:rPr>
      </w:pPr>
      <w:r>
        <w:rPr>
          <w:rFonts w:asciiTheme="minorHAnsi" w:eastAsia="Calibri" w:hAnsiTheme="minorHAnsi" w:cstheme="minorHAnsi"/>
          <w:color w:val="000000"/>
          <w:sz w:val="22"/>
          <w:szCs w:val="22"/>
        </w:rPr>
        <w:lastRenderedPageBreak/>
        <w:t xml:space="preserve">Once data collection begins for the revised ORCCAT (estimated date: December 2020), it should </w:t>
      </w:r>
      <w:r w:rsidR="007F588F" w:rsidRPr="002F3279">
        <w:rPr>
          <w:rFonts w:asciiTheme="minorHAnsi" w:eastAsia="Calibri" w:hAnsiTheme="minorHAnsi" w:cstheme="minorHAnsi"/>
          <w:color w:val="000000"/>
          <w:sz w:val="22"/>
          <w:szCs w:val="22"/>
        </w:rPr>
        <w:t xml:space="preserve">be completed monthly. </w:t>
      </w:r>
      <w:r>
        <w:rPr>
          <w:rFonts w:asciiTheme="minorHAnsi" w:eastAsia="Calibri" w:hAnsiTheme="minorHAnsi" w:cstheme="minorHAnsi"/>
          <w:color w:val="000000"/>
          <w:sz w:val="22"/>
          <w:szCs w:val="22"/>
        </w:rPr>
        <w:t>The ORCCAT</w:t>
      </w:r>
      <w:r w:rsidR="007F588F" w:rsidRPr="002F3279">
        <w:rPr>
          <w:rFonts w:asciiTheme="minorHAnsi" w:eastAsia="Calibri" w:hAnsiTheme="minorHAnsi" w:cstheme="minorHAnsi"/>
          <w:color w:val="000000"/>
          <w:sz w:val="22"/>
          <w:szCs w:val="22"/>
        </w:rPr>
        <w:t xml:space="preserve"> should be </w:t>
      </w:r>
      <w:r>
        <w:rPr>
          <w:rFonts w:asciiTheme="minorHAnsi" w:eastAsia="Calibri" w:hAnsiTheme="minorHAnsi" w:cstheme="minorHAnsi"/>
          <w:color w:val="000000"/>
          <w:sz w:val="22"/>
          <w:szCs w:val="22"/>
        </w:rPr>
        <w:t>completed</w:t>
      </w:r>
      <w:r w:rsidR="007F588F" w:rsidRPr="002F3279">
        <w:rPr>
          <w:rFonts w:asciiTheme="minorHAnsi" w:eastAsia="Calibri" w:hAnsiTheme="minorHAnsi" w:cstheme="minorHAnsi"/>
          <w:color w:val="000000"/>
          <w:sz w:val="22"/>
          <w:szCs w:val="22"/>
        </w:rPr>
        <w:t xml:space="preserve"> by the 15th day of the next month after it is due. Site</w:t>
      </w:r>
      <w:r w:rsidR="0022290B">
        <w:rPr>
          <w:rFonts w:asciiTheme="minorHAnsi" w:eastAsia="Calibri" w:hAnsiTheme="minorHAnsi" w:cstheme="minorHAnsi"/>
          <w:color w:val="000000"/>
          <w:sz w:val="22"/>
          <w:szCs w:val="22"/>
        </w:rPr>
        <w:t>s</w:t>
      </w:r>
      <w:r w:rsidR="007F588F" w:rsidRPr="002F3279">
        <w:rPr>
          <w:rFonts w:asciiTheme="minorHAnsi" w:eastAsia="Calibri" w:hAnsiTheme="minorHAnsi" w:cstheme="minorHAnsi"/>
          <w:color w:val="000000"/>
          <w:sz w:val="22"/>
          <w:szCs w:val="22"/>
        </w:rPr>
        <w:t xml:space="preserve"> should complete the </w:t>
      </w:r>
      <w:r>
        <w:rPr>
          <w:rFonts w:asciiTheme="minorHAnsi" w:eastAsia="Calibri" w:hAnsiTheme="minorHAnsi" w:cstheme="minorHAnsi"/>
          <w:color w:val="000000"/>
          <w:sz w:val="22"/>
          <w:szCs w:val="22"/>
        </w:rPr>
        <w:t>ORCCAT</w:t>
      </w:r>
      <w:r w:rsidR="007F588F" w:rsidRPr="002F3279">
        <w:rPr>
          <w:rFonts w:asciiTheme="minorHAnsi" w:eastAsia="Calibri" w:hAnsiTheme="minorHAnsi" w:cstheme="minorHAnsi"/>
          <w:color w:val="000000"/>
          <w:sz w:val="22"/>
          <w:szCs w:val="22"/>
        </w:rPr>
        <w:t xml:space="preserve"> for all Wave 1 communities until </w:t>
      </w:r>
      <w:r w:rsidR="00CA6263">
        <w:rPr>
          <w:rFonts w:asciiTheme="minorHAnsi" w:eastAsia="Calibri" w:hAnsiTheme="minorHAnsi" w:cstheme="minorHAnsi"/>
          <w:color w:val="000000"/>
          <w:sz w:val="22"/>
          <w:szCs w:val="22"/>
        </w:rPr>
        <w:t>the end of Wave 1</w:t>
      </w:r>
      <w:r w:rsidR="007F588F" w:rsidRPr="002F3279">
        <w:rPr>
          <w:rFonts w:asciiTheme="minorHAnsi" w:eastAsia="Calibri" w:hAnsiTheme="minorHAnsi" w:cstheme="minorHAnsi"/>
          <w:color w:val="000000"/>
          <w:sz w:val="22"/>
          <w:szCs w:val="22"/>
        </w:rPr>
        <w:t>.</w:t>
      </w:r>
    </w:p>
    <w:p w14:paraId="43BD6B66" w14:textId="4E97DC41" w:rsidR="00AD7408" w:rsidRDefault="00E409B1" w:rsidP="00AD7408">
      <w:pPr>
        <w:pStyle w:val="ListParagraph"/>
        <w:numPr>
          <w:ilvl w:val="0"/>
          <w:numId w:val="2"/>
        </w:numPr>
        <w:rPr>
          <w:rFonts w:asciiTheme="minorHAnsi" w:eastAsia="Calibri" w:hAnsiTheme="minorHAnsi" w:cstheme="minorHAnsi"/>
          <w:color w:val="000000"/>
          <w:sz w:val="22"/>
          <w:szCs w:val="22"/>
        </w:rPr>
      </w:pPr>
      <w:r>
        <w:rPr>
          <w:rFonts w:asciiTheme="minorHAnsi" w:eastAsia="Calibri" w:hAnsiTheme="minorHAnsi" w:cstheme="minorHAnsi"/>
          <w:color w:val="000000"/>
          <w:sz w:val="22"/>
          <w:szCs w:val="22"/>
        </w:rPr>
        <w:t>To aid in completing the ORCCAT, communities may use the ORCCAT Spreadsheet</w:t>
      </w:r>
      <w:r w:rsidR="007F1A77">
        <w:rPr>
          <w:rFonts w:asciiTheme="minorHAnsi" w:eastAsia="Calibri" w:hAnsiTheme="minorHAnsi" w:cstheme="minorHAnsi"/>
          <w:color w:val="000000"/>
          <w:sz w:val="22"/>
          <w:szCs w:val="22"/>
        </w:rPr>
        <w:t xml:space="preserve"> on an ongoing basis</w:t>
      </w:r>
      <w:r w:rsidR="00C25771">
        <w:rPr>
          <w:rFonts w:asciiTheme="minorHAnsi" w:eastAsia="Calibri" w:hAnsiTheme="minorHAnsi" w:cstheme="minorHAnsi"/>
          <w:color w:val="000000"/>
          <w:sz w:val="22"/>
          <w:szCs w:val="22"/>
        </w:rPr>
        <w:t xml:space="preserve">. Use of the ORCCAT Spreadsheet is optional. </w:t>
      </w:r>
      <w:r w:rsidR="007F1A77">
        <w:rPr>
          <w:rFonts w:asciiTheme="minorHAnsi" w:eastAsia="Calibri" w:hAnsiTheme="minorHAnsi" w:cstheme="minorHAnsi"/>
          <w:color w:val="000000"/>
          <w:sz w:val="22"/>
          <w:szCs w:val="22"/>
        </w:rPr>
        <w:t xml:space="preserve"> </w:t>
      </w:r>
      <w:r w:rsidR="00AD7408">
        <w:rPr>
          <w:rFonts w:asciiTheme="minorHAnsi" w:eastAsia="Calibri" w:hAnsiTheme="minorHAnsi" w:cstheme="minorHAnsi"/>
          <w:color w:val="000000"/>
          <w:sz w:val="22"/>
          <w:szCs w:val="22"/>
        </w:rPr>
        <w:t>See</w:t>
      </w:r>
      <w:r w:rsidR="00F60055">
        <w:rPr>
          <w:rFonts w:asciiTheme="minorHAnsi" w:eastAsia="Calibri" w:hAnsiTheme="minorHAnsi" w:cstheme="minorHAnsi"/>
          <w:color w:val="000000"/>
          <w:sz w:val="22"/>
          <w:szCs w:val="22"/>
        </w:rPr>
        <w:t xml:space="preserve"> the</w:t>
      </w:r>
      <w:r w:rsidR="00AD7408">
        <w:rPr>
          <w:rFonts w:asciiTheme="minorHAnsi" w:eastAsia="Calibri" w:hAnsiTheme="minorHAnsi" w:cstheme="minorHAnsi"/>
          <w:color w:val="000000"/>
          <w:sz w:val="22"/>
          <w:szCs w:val="22"/>
        </w:rPr>
        <w:t xml:space="preserve"> Appendix </w:t>
      </w:r>
      <w:r w:rsidR="00D168EC">
        <w:rPr>
          <w:rFonts w:asciiTheme="minorHAnsi" w:eastAsia="Calibri" w:hAnsiTheme="minorHAnsi" w:cstheme="minorHAnsi"/>
          <w:color w:val="000000"/>
          <w:sz w:val="22"/>
          <w:szCs w:val="22"/>
        </w:rPr>
        <w:t xml:space="preserve">B </w:t>
      </w:r>
      <w:r w:rsidR="00AD7408">
        <w:rPr>
          <w:rFonts w:asciiTheme="minorHAnsi" w:eastAsia="Calibri" w:hAnsiTheme="minorHAnsi" w:cstheme="minorHAnsi"/>
          <w:color w:val="000000"/>
          <w:sz w:val="22"/>
          <w:szCs w:val="22"/>
        </w:rPr>
        <w:t>for ORCCAT Spreadsheet</w:t>
      </w:r>
      <w:r w:rsidR="00C25771">
        <w:rPr>
          <w:rFonts w:asciiTheme="minorHAnsi" w:eastAsia="Calibri" w:hAnsiTheme="minorHAnsi" w:cstheme="minorHAnsi"/>
          <w:color w:val="000000"/>
          <w:sz w:val="22"/>
          <w:szCs w:val="22"/>
        </w:rPr>
        <w:t xml:space="preserve"> guidance</w:t>
      </w:r>
      <w:r w:rsidR="00AD7408">
        <w:rPr>
          <w:rFonts w:asciiTheme="minorHAnsi" w:eastAsia="Calibri" w:hAnsiTheme="minorHAnsi" w:cstheme="minorHAnsi"/>
          <w:color w:val="000000"/>
          <w:sz w:val="22"/>
          <w:szCs w:val="22"/>
        </w:rPr>
        <w:t>.</w:t>
      </w:r>
    </w:p>
    <w:p w14:paraId="693BB81D" w14:textId="144F06ED" w:rsidR="0091558C" w:rsidRPr="00D168EC" w:rsidRDefault="00884D61" w:rsidP="002511B7">
      <w:pPr>
        <w:pStyle w:val="ListParagraph"/>
        <w:numPr>
          <w:ilvl w:val="0"/>
          <w:numId w:val="2"/>
        </w:numPr>
        <w:rPr>
          <w:rFonts w:asciiTheme="minorHAnsi" w:eastAsia="Calibri" w:hAnsiTheme="minorHAnsi" w:cstheme="minorHAnsi"/>
          <w:color w:val="000000"/>
          <w:sz w:val="22"/>
          <w:szCs w:val="22"/>
        </w:rPr>
      </w:pPr>
      <w:r w:rsidRPr="00D168EC">
        <w:rPr>
          <w:rFonts w:asciiTheme="minorHAnsi" w:eastAsia="Calibri" w:hAnsiTheme="minorHAnsi" w:cstheme="minorHAnsi"/>
          <w:color w:val="000000"/>
          <w:sz w:val="22"/>
          <w:szCs w:val="22"/>
        </w:rPr>
        <w:t xml:space="preserve">The ORCCAT REDCap instrument includes features to facilitate data entry, including the display of the previous month’s responses and </w:t>
      </w:r>
      <w:r w:rsidR="00D168EC" w:rsidRPr="00D168EC">
        <w:rPr>
          <w:rFonts w:asciiTheme="minorHAnsi" w:eastAsia="Calibri" w:hAnsiTheme="minorHAnsi" w:cstheme="minorHAnsi"/>
          <w:color w:val="000000"/>
          <w:sz w:val="22"/>
          <w:szCs w:val="22"/>
        </w:rPr>
        <w:t xml:space="preserve">programming that skips users to relevant items based on responses. </w:t>
      </w:r>
      <w:r w:rsidR="00D168EC">
        <w:rPr>
          <w:rFonts w:asciiTheme="minorHAnsi" w:eastAsia="Calibri" w:hAnsiTheme="minorHAnsi" w:cstheme="minorHAnsi"/>
          <w:color w:val="000000"/>
          <w:sz w:val="22"/>
          <w:szCs w:val="22"/>
        </w:rPr>
        <w:t xml:space="preserve">See Appendix A for more details on these features and guidance on responding to selected fields. </w:t>
      </w:r>
    </w:p>
    <w:p w14:paraId="615D6D1F" w14:textId="1CD7D081" w:rsidR="0091558C" w:rsidRDefault="0091558C" w:rsidP="0091558C">
      <w:pPr>
        <w:pStyle w:val="ListParagraph"/>
        <w:numPr>
          <w:ilvl w:val="0"/>
          <w:numId w:val="1"/>
        </w:numPr>
        <w:rPr>
          <w:rFonts w:asciiTheme="minorHAnsi" w:eastAsia="Calibri" w:hAnsiTheme="minorHAnsi" w:cstheme="minorHAnsi"/>
          <w:b/>
          <w:bCs/>
          <w:color w:val="000000"/>
          <w:sz w:val="22"/>
          <w:szCs w:val="22"/>
        </w:rPr>
      </w:pPr>
      <w:r w:rsidRPr="0091558C">
        <w:rPr>
          <w:rFonts w:asciiTheme="minorHAnsi" w:eastAsia="Calibri" w:hAnsiTheme="minorHAnsi" w:cstheme="minorHAnsi"/>
          <w:b/>
          <w:bCs/>
          <w:color w:val="000000"/>
          <w:sz w:val="22"/>
          <w:szCs w:val="22"/>
        </w:rPr>
        <w:t>Appendi</w:t>
      </w:r>
      <w:r w:rsidR="00F60055">
        <w:rPr>
          <w:rFonts w:asciiTheme="minorHAnsi" w:eastAsia="Calibri" w:hAnsiTheme="minorHAnsi" w:cstheme="minorHAnsi"/>
          <w:b/>
          <w:bCs/>
          <w:color w:val="000000"/>
          <w:sz w:val="22"/>
          <w:szCs w:val="22"/>
        </w:rPr>
        <w:t>x</w:t>
      </w:r>
    </w:p>
    <w:p w14:paraId="6EE3973B" w14:textId="09FBEFCF" w:rsidR="0091558C" w:rsidRDefault="00D168EC" w:rsidP="0005488E">
      <w:pPr>
        <w:ind w:left="720" w:firstLine="720"/>
        <w:rPr>
          <w:rFonts w:asciiTheme="minorHAnsi" w:eastAsia="Calibri" w:hAnsiTheme="minorHAnsi" w:cstheme="minorHAnsi"/>
          <w:color w:val="000000"/>
          <w:sz w:val="22"/>
          <w:szCs w:val="22"/>
        </w:rPr>
      </w:pPr>
      <w:r>
        <w:rPr>
          <w:rFonts w:asciiTheme="minorHAnsi" w:eastAsia="Calibri" w:hAnsiTheme="minorHAnsi" w:cstheme="minorHAnsi"/>
          <w:color w:val="000000"/>
          <w:sz w:val="22"/>
          <w:szCs w:val="22"/>
        </w:rPr>
        <w:t xml:space="preserve">Appendix A: </w:t>
      </w:r>
      <w:r w:rsidR="0091558C" w:rsidRPr="0005488E">
        <w:rPr>
          <w:rFonts w:asciiTheme="minorHAnsi" w:eastAsia="Calibri" w:hAnsiTheme="minorHAnsi" w:cstheme="minorHAnsi"/>
          <w:color w:val="000000"/>
          <w:sz w:val="22"/>
          <w:szCs w:val="22"/>
        </w:rPr>
        <w:t xml:space="preserve">Instructions for </w:t>
      </w:r>
      <w:r>
        <w:rPr>
          <w:rFonts w:asciiTheme="minorHAnsi" w:eastAsia="Calibri" w:hAnsiTheme="minorHAnsi" w:cstheme="minorHAnsi"/>
          <w:color w:val="000000"/>
          <w:sz w:val="22"/>
          <w:szCs w:val="22"/>
        </w:rPr>
        <w:t>C</w:t>
      </w:r>
      <w:r w:rsidR="0091558C" w:rsidRPr="0005488E">
        <w:rPr>
          <w:rFonts w:asciiTheme="minorHAnsi" w:eastAsia="Calibri" w:hAnsiTheme="minorHAnsi" w:cstheme="minorHAnsi"/>
          <w:color w:val="000000"/>
          <w:sz w:val="22"/>
          <w:szCs w:val="22"/>
        </w:rPr>
        <w:t xml:space="preserve">ompleting ORCCAT </w:t>
      </w:r>
      <w:r>
        <w:rPr>
          <w:rFonts w:asciiTheme="minorHAnsi" w:eastAsia="Calibri" w:hAnsiTheme="minorHAnsi" w:cstheme="minorHAnsi"/>
          <w:color w:val="000000"/>
          <w:sz w:val="22"/>
          <w:szCs w:val="22"/>
        </w:rPr>
        <w:t>with Guidance for Selected Fields</w:t>
      </w:r>
    </w:p>
    <w:p w14:paraId="212B93EB" w14:textId="40EB0714" w:rsidR="00D168EC" w:rsidRDefault="00D168EC" w:rsidP="0005488E">
      <w:pPr>
        <w:ind w:left="720" w:firstLine="720"/>
        <w:rPr>
          <w:rFonts w:asciiTheme="minorHAnsi" w:eastAsia="Calibri" w:hAnsiTheme="minorHAnsi" w:cstheme="minorHAnsi"/>
          <w:color w:val="000000"/>
          <w:sz w:val="22"/>
          <w:szCs w:val="22"/>
        </w:rPr>
      </w:pPr>
      <w:r>
        <w:rPr>
          <w:rFonts w:asciiTheme="minorHAnsi" w:eastAsia="Calibri" w:hAnsiTheme="minorHAnsi" w:cstheme="minorHAnsi"/>
          <w:color w:val="000000"/>
          <w:sz w:val="22"/>
          <w:szCs w:val="22"/>
        </w:rPr>
        <w:t>Appendix B: Instructions for Using the Optional ORCCAT Spreadsheet</w:t>
      </w:r>
    </w:p>
    <w:p w14:paraId="137B6C80" w14:textId="00FE2300" w:rsidR="00A56BE5" w:rsidRDefault="00A56BE5" w:rsidP="0005488E">
      <w:pPr>
        <w:ind w:left="720" w:firstLine="720"/>
        <w:rPr>
          <w:rFonts w:asciiTheme="minorHAnsi" w:eastAsia="Calibri" w:hAnsiTheme="minorHAnsi" w:cstheme="minorHAnsi"/>
          <w:color w:val="000000"/>
          <w:sz w:val="22"/>
          <w:szCs w:val="22"/>
        </w:rPr>
      </w:pPr>
      <w:r>
        <w:rPr>
          <w:rFonts w:asciiTheme="minorHAnsi" w:eastAsia="Calibri" w:hAnsiTheme="minorHAnsi" w:cstheme="minorHAnsi"/>
          <w:color w:val="000000"/>
          <w:sz w:val="22"/>
          <w:szCs w:val="22"/>
        </w:rPr>
        <w:t>Appendix C: FAQs</w:t>
      </w:r>
    </w:p>
    <w:p w14:paraId="09935F69" w14:textId="77777777" w:rsidR="00A56BE5" w:rsidRPr="0005488E" w:rsidRDefault="00A56BE5" w:rsidP="0005488E">
      <w:pPr>
        <w:ind w:left="720" w:firstLine="720"/>
        <w:rPr>
          <w:rFonts w:asciiTheme="minorHAnsi" w:eastAsia="Calibri" w:hAnsiTheme="minorHAnsi" w:cstheme="minorHAnsi"/>
          <w:color w:val="000000"/>
          <w:sz w:val="22"/>
          <w:szCs w:val="22"/>
        </w:rPr>
      </w:pPr>
    </w:p>
    <w:p w14:paraId="539DE50D" w14:textId="64EC5B8B" w:rsidR="00D168EC" w:rsidRPr="0091558C" w:rsidRDefault="00AD7408" w:rsidP="00D168EC">
      <w:pPr>
        <w:spacing w:after="160" w:line="259" w:lineRule="auto"/>
        <w:jc w:val="center"/>
        <w:rPr>
          <w:rFonts w:asciiTheme="minorHAnsi" w:eastAsia="Calibri" w:hAnsiTheme="minorHAnsi" w:cstheme="minorHAnsi"/>
          <w:color w:val="000000"/>
          <w:sz w:val="48"/>
          <w:szCs w:val="48"/>
        </w:rPr>
      </w:pPr>
      <w:r>
        <w:rPr>
          <w:rFonts w:asciiTheme="minorHAnsi" w:eastAsia="Calibri" w:hAnsiTheme="minorHAnsi" w:cstheme="minorHAnsi"/>
          <w:color w:val="000000"/>
          <w:sz w:val="22"/>
          <w:szCs w:val="22"/>
        </w:rPr>
        <w:br w:type="page"/>
      </w:r>
      <w:r w:rsidR="00D168EC" w:rsidRPr="0091558C">
        <w:rPr>
          <w:rFonts w:asciiTheme="minorHAnsi" w:eastAsia="Calibri" w:hAnsiTheme="minorHAnsi" w:cstheme="minorHAnsi"/>
          <w:color w:val="000000"/>
          <w:sz w:val="48"/>
          <w:szCs w:val="48"/>
        </w:rPr>
        <w:lastRenderedPageBreak/>
        <w:t>APPENDIX</w:t>
      </w:r>
      <w:r w:rsidR="00D168EC">
        <w:rPr>
          <w:rFonts w:asciiTheme="minorHAnsi" w:eastAsia="Calibri" w:hAnsiTheme="minorHAnsi" w:cstheme="minorHAnsi"/>
          <w:color w:val="000000"/>
          <w:sz w:val="48"/>
          <w:szCs w:val="48"/>
        </w:rPr>
        <w:t xml:space="preserve"> A</w:t>
      </w:r>
      <w:r w:rsidR="00D168EC" w:rsidRPr="0091558C">
        <w:rPr>
          <w:rFonts w:asciiTheme="minorHAnsi" w:eastAsia="Calibri" w:hAnsiTheme="minorHAnsi" w:cstheme="minorHAnsi"/>
          <w:color w:val="000000"/>
          <w:sz w:val="48"/>
          <w:szCs w:val="48"/>
        </w:rPr>
        <w:t>:</w:t>
      </w:r>
    </w:p>
    <w:p w14:paraId="6B690C65" w14:textId="3D522329" w:rsidR="00D168EC" w:rsidRPr="0091558C" w:rsidRDefault="00D168EC" w:rsidP="00D168EC">
      <w:pPr>
        <w:jc w:val="center"/>
        <w:rPr>
          <w:rFonts w:asciiTheme="minorHAnsi" w:eastAsia="Calibri" w:hAnsiTheme="minorHAnsi" w:cstheme="minorHAnsi"/>
          <w:color w:val="000000"/>
          <w:sz w:val="48"/>
          <w:szCs w:val="48"/>
        </w:rPr>
      </w:pPr>
      <w:r w:rsidRPr="0091558C">
        <w:rPr>
          <w:rFonts w:asciiTheme="minorHAnsi" w:eastAsia="Calibri" w:hAnsiTheme="minorHAnsi" w:cstheme="minorHAnsi"/>
          <w:color w:val="000000"/>
          <w:sz w:val="48"/>
          <w:szCs w:val="48"/>
        </w:rPr>
        <w:t xml:space="preserve">Instructions </w:t>
      </w:r>
      <w:r>
        <w:rPr>
          <w:rFonts w:asciiTheme="minorHAnsi" w:eastAsia="Calibri" w:hAnsiTheme="minorHAnsi" w:cstheme="minorHAnsi"/>
          <w:color w:val="000000"/>
          <w:sz w:val="48"/>
          <w:szCs w:val="48"/>
        </w:rPr>
        <w:t>f</w:t>
      </w:r>
      <w:r w:rsidRPr="0091558C">
        <w:rPr>
          <w:rFonts w:asciiTheme="minorHAnsi" w:eastAsia="Calibri" w:hAnsiTheme="minorHAnsi" w:cstheme="minorHAnsi"/>
          <w:color w:val="000000"/>
          <w:sz w:val="48"/>
          <w:szCs w:val="48"/>
        </w:rPr>
        <w:t xml:space="preserve">or Completing ORCCAT </w:t>
      </w:r>
      <w:r>
        <w:rPr>
          <w:rFonts w:asciiTheme="minorHAnsi" w:eastAsia="Calibri" w:hAnsiTheme="minorHAnsi" w:cstheme="minorHAnsi"/>
          <w:color w:val="000000"/>
          <w:sz w:val="48"/>
          <w:szCs w:val="48"/>
        </w:rPr>
        <w:t>with Guidance for Selected Fields</w:t>
      </w:r>
    </w:p>
    <w:p w14:paraId="561A29DB" w14:textId="77777777" w:rsidR="00FC3058" w:rsidRDefault="00FC3058" w:rsidP="00FC3058">
      <w:pPr>
        <w:pBdr>
          <w:top w:val="nil"/>
          <w:left w:val="nil"/>
          <w:bottom w:val="nil"/>
          <w:right w:val="nil"/>
          <w:between w:val="nil"/>
        </w:pBdr>
        <w:rPr>
          <w:rFonts w:asciiTheme="minorHAnsi" w:eastAsia="Calibri" w:hAnsiTheme="minorHAnsi" w:cstheme="minorHAnsi"/>
          <w:color w:val="000000"/>
          <w:sz w:val="22"/>
          <w:szCs w:val="22"/>
        </w:rPr>
      </w:pPr>
    </w:p>
    <w:tbl>
      <w:tblPr>
        <w:tblpPr w:leftFromText="180" w:rightFromText="180" w:vertAnchor="text" w:tblpXSpec="right" w:tblpY="85"/>
        <w:tblOverlap w:val="never"/>
        <w:tblW w:w="0" w:type="auto"/>
        <w:shd w:val="clear" w:color="auto" w:fill="E9D7DE"/>
        <w:tblCellMar>
          <w:top w:w="115" w:type="dxa"/>
          <w:left w:w="115" w:type="dxa"/>
          <w:bottom w:w="115" w:type="dxa"/>
          <w:right w:w="115" w:type="dxa"/>
        </w:tblCellMar>
        <w:tblLook w:val="04A0" w:firstRow="1" w:lastRow="0" w:firstColumn="1" w:lastColumn="0" w:noHBand="0" w:noVBand="1"/>
      </w:tblPr>
      <w:tblGrid>
        <w:gridCol w:w="4230"/>
      </w:tblGrid>
      <w:tr w:rsidR="00FC3058" w:rsidRPr="000155C8" w14:paraId="492B57A1" w14:textId="77777777" w:rsidTr="006F18BA">
        <w:trPr>
          <w:trHeight w:val="2044"/>
        </w:trPr>
        <w:tc>
          <w:tcPr>
            <w:tcW w:w="4230" w:type="dxa"/>
            <w:shd w:val="clear" w:color="auto" w:fill="E9D7DE"/>
          </w:tcPr>
          <w:p w14:paraId="6CC25130" w14:textId="29FFF83A" w:rsidR="00FC3058" w:rsidRDefault="00FC3058" w:rsidP="00D323E6">
            <w:pPr>
              <w:rPr>
                <w:rFonts w:asciiTheme="minorHAnsi" w:hAnsiTheme="minorHAnsi" w:cstheme="minorHAnsi"/>
                <w:sz w:val="20"/>
                <w:szCs w:val="20"/>
              </w:rPr>
            </w:pPr>
            <w:r w:rsidRPr="000155C8">
              <w:rPr>
                <w:rFonts w:asciiTheme="minorHAnsi" w:hAnsiTheme="minorHAnsi" w:cstheme="minorHAnsi"/>
                <w:sz w:val="20"/>
                <w:szCs w:val="20"/>
              </w:rPr>
              <w:t>ORCCAT Specifications</w:t>
            </w:r>
          </w:p>
          <w:p w14:paraId="2ACE58A4" w14:textId="313EEAF7" w:rsidR="00FC3058" w:rsidRPr="00047847" w:rsidRDefault="000155C8" w:rsidP="00D323E6">
            <w:pPr>
              <w:rPr>
                <w:rFonts w:asciiTheme="minorHAnsi" w:hAnsiTheme="minorHAnsi" w:cstheme="minorHAnsi"/>
                <w:bCs/>
                <w:sz w:val="20"/>
                <w:szCs w:val="20"/>
              </w:rPr>
            </w:pPr>
            <w:r w:rsidRPr="000155C8">
              <w:rPr>
                <w:rFonts w:asciiTheme="minorHAnsi" w:hAnsiTheme="minorHAnsi" w:cstheme="minorHAnsi"/>
                <w:bCs/>
                <w:sz w:val="20"/>
                <w:szCs w:val="20"/>
              </w:rPr>
              <w:t xml:space="preserve">The ORCCAT specifications file (i.e., a Word document that lists </w:t>
            </w:r>
            <w:r w:rsidR="00047847">
              <w:rPr>
                <w:rFonts w:asciiTheme="minorHAnsi" w:hAnsiTheme="minorHAnsi" w:cstheme="minorHAnsi"/>
                <w:bCs/>
                <w:sz w:val="20"/>
                <w:szCs w:val="20"/>
              </w:rPr>
              <w:t xml:space="preserve">all </w:t>
            </w:r>
            <w:r w:rsidRPr="000155C8">
              <w:rPr>
                <w:rFonts w:asciiTheme="minorHAnsi" w:hAnsiTheme="minorHAnsi" w:cstheme="minorHAnsi"/>
                <w:bCs/>
                <w:sz w:val="20"/>
                <w:szCs w:val="20"/>
              </w:rPr>
              <w:t>ORCCAT items with skip logic annotation) is maintained by the DCC programming team</w:t>
            </w:r>
            <w:r>
              <w:rPr>
                <w:rFonts w:asciiTheme="minorHAnsi" w:hAnsiTheme="minorHAnsi" w:cstheme="minorHAnsi"/>
                <w:bCs/>
                <w:sz w:val="20"/>
                <w:szCs w:val="20"/>
              </w:rPr>
              <w:t xml:space="preserve">. </w:t>
            </w:r>
            <w:r w:rsidR="00047847">
              <w:rPr>
                <w:rFonts w:asciiTheme="minorHAnsi" w:hAnsiTheme="minorHAnsi" w:cstheme="minorHAnsi"/>
                <w:bCs/>
                <w:sz w:val="20"/>
                <w:szCs w:val="20"/>
              </w:rPr>
              <w:t>T</w:t>
            </w:r>
            <w:r>
              <w:rPr>
                <w:rFonts w:asciiTheme="minorHAnsi" w:hAnsiTheme="minorHAnsi" w:cstheme="minorHAnsi"/>
                <w:bCs/>
                <w:sz w:val="20"/>
                <w:szCs w:val="20"/>
              </w:rPr>
              <w:t xml:space="preserve">he ORCCAT specifications file </w:t>
            </w:r>
            <w:r w:rsidR="00047847">
              <w:rPr>
                <w:rFonts w:asciiTheme="minorHAnsi" w:hAnsiTheme="minorHAnsi" w:cstheme="minorHAnsi"/>
                <w:bCs/>
                <w:sz w:val="20"/>
                <w:szCs w:val="20"/>
              </w:rPr>
              <w:t xml:space="preserve">can be accessed on the HCS Portal (see the ORCCAT 2 UAT folder on the </w:t>
            </w:r>
            <w:hyperlink r:id="rId8" w:history="1">
              <w:r w:rsidR="00047847" w:rsidRPr="00047847">
                <w:rPr>
                  <w:rStyle w:val="Hyperlink"/>
                  <w:rFonts w:asciiTheme="minorHAnsi" w:hAnsiTheme="minorHAnsi" w:cstheme="minorHAnsi"/>
                  <w:bCs/>
                  <w:sz w:val="20"/>
                  <w:szCs w:val="20"/>
                </w:rPr>
                <w:t>Data Capture Workgroup page</w:t>
              </w:r>
            </w:hyperlink>
            <w:r w:rsidR="00047847">
              <w:rPr>
                <w:rFonts w:asciiTheme="minorHAnsi" w:hAnsiTheme="minorHAnsi" w:cstheme="minorHAnsi"/>
                <w:bCs/>
                <w:sz w:val="20"/>
                <w:szCs w:val="20"/>
              </w:rPr>
              <w:t>).</w:t>
            </w:r>
          </w:p>
        </w:tc>
      </w:tr>
    </w:tbl>
    <w:p w14:paraId="4DE6AFF8" w14:textId="1935CBE1" w:rsidR="00284BE3" w:rsidRDefault="00284BE3" w:rsidP="00FC3058">
      <w:pPr>
        <w:pBdr>
          <w:top w:val="nil"/>
          <w:left w:val="nil"/>
          <w:bottom w:val="nil"/>
          <w:right w:val="nil"/>
          <w:between w:val="nil"/>
        </w:pBdr>
        <w:rPr>
          <w:rFonts w:asciiTheme="minorHAnsi" w:eastAsia="Calibri" w:hAnsiTheme="minorHAnsi" w:cstheme="minorHAnsi"/>
          <w:color w:val="000000"/>
          <w:sz w:val="22"/>
          <w:szCs w:val="22"/>
        </w:rPr>
      </w:pPr>
      <w:r>
        <w:rPr>
          <w:rFonts w:asciiTheme="minorHAnsi" w:eastAsia="Calibri" w:hAnsiTheme="minorHAnsi" w:cstheme="minorHAnsi"/>
          <w:color w:val="000000"/>
          <w:sz w:val="22"/>
          <w:szCs w:val="22"/>
        </w:rPr>
        <w:t xml:space="preserve">ORCCAT is designed to track the ORCCA EBP </w:t>
      </w:r>
      <w:r w:rsidRPr="00284BE3">
        <w:rPr>
          <w:rFonts w:asciiTheme="minorHAnsi" w:eastAsia="Calibri" w:hAnsiTheme="minorHAnsi" w:cstheme="minorHAnsi"/>
          <w:color w:val="000000"/>
          <w:sz w:val="22"/>
          <w:szCs w:val="22"/>
        </w:rPr>
        <w:t xml:space="preserve">strategies HCS communities are selecting and implementing.  </w:t>
      </w:r>
      <w:r w:rsidRPr="00284BE3">
        <w:rPr>
          <w:rFonts w:asciiTheme="minorHAnsi" w:eastAsia="Calibri" w:hAnsiTheme="minorHAnsi" w:cstheme="minorHAnsi"/>
          <w:color w:val="000000"/>
          <w:sz w:val="22"/>
          <w:szCs w:val="22"/>
          <w:u w:val="single"/>
        </w:rPr>
        <w:t>NOTE</w:t>
      </w:r>
      <w:r w:rsidRPr="00284BE3">
        <w:rPr>
          <w:rFonts w:asciiTheme="minorHAnsi" w:eastAsia="Calibri" w:hAnsiTheme="minorHAnsi" w:cstheme="minorHAnsi"/>
          <w:color w:val="000000"/>
          <w:sz w:val="22"/>
          <w:szCs w:val="22"/>
        </w:rPr>
        <w:t>: academic detailing work should be reported in the Training and Technical Assistance Tracker (TTAT), not the ORCCAT.</w:t>
      </w:r>
    </w:p>
    <w:p w14:paraId="59142D71" w14:textId="77777777" w:rsidR="00284BE3" w:rsidRDefault="00284BE3" w:rsidP="00FC3058">
      <w:pPr>
        <w:pBdr>
          <w:top w:val="nil"/>
          <w:left w:val="nil"/>
          <w:bottom w:val="nil"/>
          <w:right w:val="nil"/>
          <w:between w:val="nil"/>
        </w:pBdr>
        <w:rPr>
          <w:rFonts w:asciiTheme="minorHAnsi" w:eastAsia="Calibri" w:hAnsiTheme="minorHAnsi" w:cstheme="minorHAnsi"/>
          <w:color w:val="000000"/>
          <w:sz w:val="22"/>
          <w:szCs w:val="22"/>
        </w:rPr>
      </w:pPr>
    </w:p>
    <w:p w14:paraId="263A7240" w14:textId="15492C13" w:rsidR="00FC3058" w:rsidRDefault="00284BE3" w:rsidP="00FC3058">
      <w:pPr>
        <w:pBdr>
          <w:top w:val="nil"/>
          <w:left w:val="nil"/>
          <w:bottom w:val="nil"/>
          <w:right w:val="nil"/>
          <w:between w:val="nil"/>
        </w:pBdr>
        <w:rPr>
          <w:rFonts w:asciiTheme="minorHAnsi" w:eastAsia="Calibri" w:hAnsiTheme="minorHAnsi" w:cstheme="minorHAnsi"/>
          <w:color w:val="000000"/>
          <w:sz w:val="22"/>
          <w:szCs w:val="22"/>
        </w:rPr>
      </w:pPr>
      <w:r>
        <w:rPr>
          <w:rFonts w:asciiTheme="minorHAnsi" w:eastAsia="Calibri" w:hAnsiTheme="minorHAnsi" w:cstheme="minorHAnsi"/>
          <w:b/>
          <w:bCs/>
          <w:color w:val="000000"/>
          <w:sz w:val="22"/>
          <w:szCs w:val="22"/>
        </w:rPr>
        <w:t>Organizational structure-</w:t>
      </w:r>
      <w:r w:rsidR="00FC3058">
        <w:rPr>
          <w:rFonts w:asciiTheme="minorHAnsi" w:eastAsia="Calibri" w:hAnsiTheme="minorHAnsi" w:cstheme="minorHAnsi"/>
          <w:color w:val="000000"/>
          <w:sz w:val="22"/>
          <w:szCs w:val="22"/>
        </w:rPr>
        <w:t xml:space="preserve">The </w:t>
      </w:r>
      <w:r w:rsidR="00FC1059">
        <w:rPr>
          <w:rFonts w:asciiTheme="minorHAnsi" w:eastAsia="Calibri" w:hAnsiTheme="minorHAnsi" w:cstheme="minorHAnsi"/>
          <w:color w:val="000000"/>
          <w:sz w:val="22"/>
          <w:szCs w:val="22"/>
        </w:rPr>
        <w:t xml:space="preserve">ORCCAT REDCap </w:t>
      </w:r>
      <w:r w:rsidR="00FC3058">
        <w:rPr>
          <w:rFonts w:asciiTheme="minorHAnsi" w:eastAsia="Calibri" w:hAnsiTheme="minorHAnsi" w:cstheme="minorHAnsi"/>
          <w:color w:val="000000"/>
          <w:sz w:val="22"/>
          <w:szCs w:val="22"/>
        </w:rPr>
        <w:t xml:space="preserve">instrument </w:t>
      </w:r>
      <w:r w:rsidR="00FC3058" w:rsidRPr="003218FF">
        <w:rPr>
          <w:rFonts w:asciiTheme="minorHAnsi" w:eastAsia="Calibri" w:hAnsiTheme="minorHAnsi" w:cstheme="minorHAnsi"/>
          <w:color w:val="000000"/>
          <w:sz w:val="22"/>
          <w:szCs w:val="22"/>
        </w:rPr>
        <w:t xml:space="preserve">is organized by </w:t>
      </w:r>
      <w:r w:rsidR="00FC3058">
        <w:rPr>
          <w:rFonts w:asciiTheme="minorHAnsi" w:eastAsia="Calibri" w:hAnsiTheme="minorHAnsi" w:cstheme="minorHAnsi"/>
          <w:color w:val="000000"/>
          <w:sz w:val="22"/>
          <w:szCs w:val="22"/>
        </w:rPr>
        <w:t xml:space="preserve">menu and </w:t>
      </w:r>
      <w:r w:rsidR="00FC3058" w:rsidRPr="003218FF">
        <w:rPr>
          <w:rFonts w:asciiTheme="minorHAnsi" w:eastAsia="Calibri" w:hAnsiTheme="minorHAnsi" w:cstheme="minorHAnsi"/>
          <w:color w:val="000000"/>
          <w:sz w:val="22"/>
          <w:szCs w:val="22"/>
        </w:rPr>
        <w:t>EBP strategy. You will start by entering a strategy from the coalition-approved action plan, then complete each field for that strategy.</w:t>
      </w:r>
      <w:r w:rsidR="00FC3058">
        <w:rPr>
          <w:rFonts w:asciiTheme="minorHAnsi" w:eastAsia="Calibri" w:hAnsiTheme="minorHAnsi" w:cstheme="minorHAnsi"/>
          <w:color w:val="000000"/>
          <w:sz w:val="22"/>
          <w:szCs w:val="22"/>
        </w:rPr>
        <w:t xml:space="preserve"> </w:t>
      </w:r>
      <w:r w:rsidR="00FC3058" w:rsidRPr="003218FF">
        <w:rPr>
          <w:rFonts w:asciiTheme="minorHAnsi" w:eastAsia="Calibri" w:hAnsiTheme="minorHAnsi" w:cstheme="minorHAnsi"/>
          <w:color w:val="000000"/>
          <w:sz w:val="22"/>
          <w:szCs w:val="22"/>
        </w:rPr>
        <w:t xml:space="preserve">You will have the option to create additional strategy </w:t>
      </w:r>
      <w:r w:rsidR="00FC3058">
        <w:rPr>
          <w:rFonts w:asciiTheme="minorHAnsi" w:eastAsia="Calibri" w:hAnsiTheme="minorHAnsi" w:cstheme="minorHAnsi"/>
          <w:color w:val="000000"/>
          <w:sz w:val="22"/>
          <w:szCs w:val="22"/>
        </w:rPr>
        <w:t>entries at the end of each menu section.</w:t>
      </w:r>
      <w:r w:rsidR="00FC3058" w:rsidRPr="003218FF">
        <w:rPr>
          <w:rFonts w:asciiTheme="minorHAnsi" w:eastAsia="Calibri" w:hAnsiTheme="minorHAnsi" w:cstheme="minorHAnsi"/>
          <w:color w:val="000000"/>
          <w:sz w:val="22"/>
          <w:szCs w:val="22"/>
        </w:rPr>
        <w:t xml:space="preserve"> </w:t>
      </w:r>
      <w:r w:rsidR="00FC3058">
        <w:rPr>
          <w:rFonts w:asciiTheme="minorHAnsi" w:eastAsia="Calibri" w:hAnsiTheme="minorHAnsi" w:cstheme="minorHAnsi"/>
          <w:color w:val="000000"/>
          <w:sz w:val="22"/>
          <w:szCs w:val="22"/>
        </w:rPr>
        <w:t xml:space="preserve">The instrument includes response prompts that explain when and how to enter additional strategies. </w:t>
      </w:r>
    </w:p>
    <w:p w14:paraId="7ED7155A" w14:textId="41FEF38E" w:rsidR="00FC3058" w:rsidRDefault="00FC3058" w:rsidP="00FC3058">
      <w:pPr>
        <w:pBdr>
          <w:top w:val="nil"/>
          <w:left w:val="nil"/>
          <w:bottom w:val="nil"/>
          <w:right w:val="nil"/>
          <w:between w:val="nil"/>
        </w:pBdr>
        <w:rPr>
          <w:rFonts w:asciiTheme="minorHAnsi" w:eastAsia="Calibri" w:hAnsiTheme="minorHAnsi" w:cstheme="minorHAnsi"/>
          <w:color w:val="000000"/>
          <w:sz w:val="22"/>
          <w:szCs w:val="22"/>
        </w:rPr>
      </w:pPr>
    </w:p>
    <w:p w14:paraId="61641398" w14:textId="0672B4CF" w:rsidR="00FC1059" w:rsidRDefault="00284BE3" w:rsidP="00FC1059">
      <w:pPr>
        <w:pBdr>
          <w:top w:val="nil"/>
          <w:left w:val="nil"/>
          <w:bottom w:val="nil"/>
          <w:right w:val="nil"/>
          <w:between w:val="nil"/>
        </w:pBdr>
        <w:rPr>
          <w:rFonts w:asciiTheme="minorHAnsi" w:eastAsia="Calibri" w:hAnsiTheme="minorHAnsi" w:cstheme="minorHAnsi"/>
          <w:color w:val="000000"/>
          <w:sz w:val="22"/>
          <w:szCs w:val="22"/>
        </w:rPr>
      </w:pPr>
      <w:r w:rsidRPr="00284BE3">
        <w:rPr>
          <w:rFonts w:asciiTheme="minorHAnsi" w:eastAsia="Calibri" w:hAnsiTheme="minorHAnsi" w:cstheme="minorHAnsi"/>
          <w:b/>
          <w:bCs/>
          <w:color w:val="000000"/>
          <w:sz w:val="22"/>
          <w:szCs w:val="22"/>
        </w:rPr>
        <w:t>Skip logic</w:t>
      </w:r>
      <w:r>
        <w:rPr>
          <w:rFonts w:asciiTheme="minorHAnsi" w:eastAsia="Calibri" w:hAnsiTheme="minorHAnsi" w:cstheme="minorHAnsi"/>
          <w:color w:val="000000"/>
          <w:sz w:val="22"/>
          <w:szCs w:val="22"/>
        </w:rPr>
        <w:t xml:space="preserve">- </w:t>
      </w:r>
      <w:r w:rsidR="00FC1059">
        <w:rPr>
          <w:rFonts w:asciiTheme="minorHAnsi" w:eastAsia="Calibri" w:hAnsiTheme="minorHAnsi" w:cstheme="minorHAnsi"/>
          <w:color w:val="000000"/>
          <w:sz w:val="22"/>
          <w:szCs w:val="22"/>
        </w:rPr>
        <w:t xml:space="preserve">The REDCap instrument includes programming that skips users to relevant items based on responses. This skip logic includes allowing users to end the survey if a community does not have at least one coalition-approved action plan, or if there are no changes to any of the previous month’s responses. </w:t>
      </w:r>
      <w:r w:rsidR="00F10F64">
        <w:rPr>
          <w:rFonts w:asciiTheme="minorHAnsi" w:eastAsia="Calibri" w:hAnsiTheme="minorHAnsi" w:cstheme="minorHAnsi"/>
          <w:color w:val="000000"/>
          <w:sz w:val="22"/>
          <w:szCs w:val="22"/>
        </w:rPr>
        <w:t>Note that if there are any changes to report to the previous month’s entries, the instrument will prompt you to indicate which menus have changes that need to be documented. Based on your response, the instrument will skip you to the appropriate menu</w:t>
      </w:r>
      <w:r w:rsidR="00D563F8">
        <w:rPr>
          <w:rFonts w:asciiTheme="minorHAnsi" w:eastAsia="Calibri" w:hAnsiTheme="minorHAnsi" w:cstheme="minorHAnsi"/>
          <w:color w:val="000000"/>
          <w:sz w:val="22"/>
          <w:szCs w:val="22"/>
        </w:rPr>
        <w:t>(s)</w:t>
      </w:r>
      <w:r w:rsidR="00F10F64">
        <w:rPr>
          <w:rFonts w:asciiTheme="minorHAnsi" w:eastAsia="Calibri" w:hAnsiTheme="minorHAnsi" w:cstheme="minorHAnsi"/>
          <w:color w:val="000000"/>
          <w:sz w:val="22"/>
          <w:szCs w:val="22"/>
        </w:rPr>
        <w:t xml:space="preserve">, and all items </w:t>
      </w:r>
      <w:r w:rsidR="00D323E6">
        <w:rPr>
          <w:rFonts w:asciiTheme="minorHAnsi" w:eastAsia="Calibri" w:hAnsiTheme="minorHAnsi" w:cstheme="minorHAnsi"/>
          <w:color w:val="000000"/>
          <w:sz w:val="22"/>
          <w:szCs w:val="22"/>
        </w:rPr>
        <w:t xml:space="preserve">for the menu(s) </w:t>
      </w:r>
      <w:r w:rsidR="00F10F64">
        <w:rPr>
          <w:rFonts w:asciiTheme="minorHAnsi" w:eastAsia="Calibri" w:hAnsiTheme="minorHAnsi" w:cstheme="minorHAnsi"/>
          <w:color w:val="000000"/>
          <w:sz w:val="22"/>
          <w:szCs w:val="22"/>
        </w:rPr>
        <w:t>will need to be answered.</w:t>
      </w:r>
    </w:p>
    <w:p w14:paraId="6CD27875" w14:textId="77777777" w:rsidR="00FC1059" w:rsidRDefault="00FC1059" w:rsidP="00FC3058">
      <w:pPr>
        <w:pBdr>
          <w:top w:val="nil"/>
          <w:left w:val="nil"/>
          <w:bottom w:val="nil"/>
          <w:right w:val="nil"/>
          <w:between w:val="nil"/>
        </w:pBdr>
        <w:rPr>
          <w:rFonts w:asciiTheme="minorHAnsi" w:eastAsia="Calibri" w:hAnsiTheme="minorHAnsi" w:cstheme="minorHAnsi"/>
          <w:color w:val="000000"/>
          <w:sz w:val="22"/>
          <w:szCs w:val="22"/>
        </w:rPr>
      </w:pPr>
    </w:p>
    <w:p w14:paraId="44C49F15" w14:textId="441AA676" w:rsidR="00FC3058" w:rsidRDefault="00284BE3" w:rsidP="00FC3058">
      <w:pPr>
        <w:pBdr>
          <w:top w:val="nil"/>
          <w:left w:val="nil"/>
          <w:bottom w:val="nil"/>
          <w:right w:val="nil"/>
          <w:between w:val="nil"/>
        </w:pBdr>
        <w:rPr>
          <w:rFonts w:asciiTheme="minorHAnsi" w:eastAsia="Calibri" w:hAnsiTheme="minorHAnsi" w:cstheme="minorHAnsi"/>
          <w:color w:val="000000"/>
          <w:sz w:val="22"/>
          <w:szCs w:val="22"/>
        </w:rPr>
      </w:pPr>
      <w:r w:rsidRPr="00284BE3">
        <w:rPr>
          <w:rFonts w:asciiTheme="minorHAnsi" w:eastAsia="Calibri" w:hAnsiTheme="minorHAnsi" w:cstheme="minorHAnsi"/>
          <w:b/>
          <w:bCs/>
          <w:color w:val="000000"/>
          <w:sz w:val="22"/>
          <w:szCs w:val="22"/>
        </w:rPr>
        <w:t>Previous response feature</w:t>
      </w:r>
      <w:r>
        <w:rPr>
          <w:rFonts w:asciiTheme="minorHAnsi" w:eastAsia="Calibri" w:hAnsiTheme="minorHAnsi" w:cstheme="minorHAnsi"/>
          <w:color w:val="000000"/>
          <w:sz w:val="22"/>
          <w:szCs w:val="22"/>
        </w:rPr>
        <w:t xml:space="preserve">- </w:t>
      </w:r>
      <w:r w:rsidR="00FC3058">
        <w:rPr>
          <w:rFonts w:asciiTheme="minorHAnsi" w:eastAsia="Calibri" w:hAnsiTheme="minorHAnsi" w:cstheme="minorHAnsi"/>
          <w:color w:val="000000"/>
          <w:sz w:val="22"/>
          <w:szCs w:val="22"/>
        </w:rPr>
        <w:t>Each month, you</w:t>
      </w:r>
      <w:r w:rsidR="00FC1059">
        <w:rPr>
          <w:rFonts w:asciiTheme="minorHAnsi" w:eastAsia="Calibri" w:hAnsiTheme="minorHAnsi" w:cstheme="minorHAnsi"/>
          <w:color w:val="000000"/>
          <w:sz w:val="22"/>
          <w:szCs w:val="22"/>
        </w:rPr>
        <w:t xml:space="preserve">r previous month’s responses will appear in the instrument for reference. </w:t>
      </w:r>
      <w:r w:rsidR="00FC3058">
        <w:rPr>
          <w:rFonts w:asciiTheme="minorHAnsi" w:eastAsia="Calibri" w:hAnsiTheme="minorHAnsi" w:cstheme="minorHAnsi"/>
          <w:color w:val="000000"/>
          <w:sz w:val="22"/>
          <w:szCs w:val="22"/>
        </w:rPr>
        <w:t xml:space="preserve"> </w:t>
      </w:r>
      <w:r w:rsidR="00F10F64">
        <w:rPr>
          <w:rFonts w:asciiTheme="minorHAnsi" w:eastAsia="Calibri" w:hAnsiTheme="minorHAnsi" w:cstheme="minorHAnsi"/>
          <w:color w:val="000000"/>
          <w:sz w:val="22"/>
          <w:szCs w:val="22"/>
        </w:rPr>
        <w:t xml:space="preserve">Note that only the previous month’s responses are visible. So, </w:t>
      </w:r>
      <w:r w:rsidR="00D563F8">
        <w:rPr>
          <w:rFonts w:asciiTheme="minorHAnsi" w:eastAsia="Calibri" w:hAnsiTheme="minorHAnsi" w:cstheme="minorHAnsi"/>
          <w:color w:val="000000"/>
          <w:sz w:val="22"/>
          <w:szCs w:val="22"/>
        </w:rPr>
        <w:t xml:space="preserve">for example, </w:t>
      </w:r>
      <w:r w:rsidR="00F10F64">
        <w:rPr>
          <w:rFonts w:asciiTheme="minorHAnsi" w:eastAsia="Calibri" w:hAnsiTheme="minorHAnsi" w:cstheme="minorHAnsi"/>
          <w:color w:val="000000"/>
          <w:sz w:val="22"/>
          <w:szCs w:val="22"/>
        </w:rPr>
        <w:t xml:space="preserve">if you start the survey in month 1 and report no changes to last month’s entries in month 2, </w:t>
      </w:r>
      <w:r w:rsidR="00D323E6">
        <w:rPr>
          <w:rFonts w:asciiTheme="minorHAnsi" w:eastAsia="Calibri" w:hAnsiTheme="minorHAnsi" w:cstheme="minorHAnsi"/>
          <w:color w:val="000000"/>
          <w:sz w:val="22"/>
          <w:szCs w:val="22"/>
        </w:rPr>
        <w:t xml:space="preserve">then </w:t>
      </w:r>
      <w:r w:rsidR="00F10F64">
        <w:rPr>
          <w:rFonts w:asciiTheme="minorHAnsi" w:eastAsia="Calibri" w:hAnsiTheme="minorHAnsi" w:cstheme="minorHAnsi"/>
          <w:color w:val="000000"/>
          <w:sz w:val="22"/>
          <w:szCs w:val="22"/>
        </w:rPr>
        <w:t xml:space="preserve">no previous responses will be visible in the month 3 instrument. However, </w:t>
      </w:r>
      <w:r w:rsidR="00F70442">
        <w:rPr>
          <w:rFonts w:asciiTheme="minorHAnsi" w:eastAsia="Calibri" w:hAnsiTheme="minorHAnsi" w:cstheme="minorHAnsi"/>
          <w:color w:val="000000"/>
          <w:sz w:val="22"/>
          <w:szCs w:val="22"/>
        </w:rPr>
        <w:t xml:space="preserve">REDCap does allow you to </w:t>
      </w:r>
      <w:r w:rsidR="00F10F64">
        <w:rPr>
          <w:rFonts w:asciiTheme="minorHAnsi" w:eastAsia="Calibri" w:hAnsiTheme="minorHAnsi" w:cstheme="minorHAnsi"/>
          <w:color w:val="000000"/>
          <w:sz w:val="22"/>
          <w:szCs w:val="22"/>
        </w:rPr>
        <w:t xml:space="preserve">open and download or print </w:t>
      </w:r>
      <w:r w:rsidR="00F70442">
        <w:rPr>
          <w:rFonts w:asciiTheme="minorHAnsi" w:eastAsia="Calibri" w:hAnsiTheme="minorHAnsi" w:cstheme="minorHAnsi"/>
          <w:color w:val="000000"/>
          <w:sz w:val="22"/>
          <w:szCs w:val="22"/>
        </w:rPr>
        <w:t xml:space="preserve">completed instruments, so </w:t>
      </w:r>
      <w:r w:rsidR="00D563F8">
        <w:rPr>
          <w:rFonts w:asciiTheme="minorHAnsi" w:eastAsia="Calibri" w:hAnsiTheme="minorHAnsi" w:cstheme="minorHAnsi"/>
          <w:color w:val="000000"/>
          <w:sz w:val="22"/>
          <w:szCs w:val="22"/>
        </w:rPr>
        <w:t xml:space="preserve">in the example scenario, </w:t>
      </w:r>
      <w:r w:rsidR="00F70442">
        <w:rPr>
          <w:rFonts w:asciiTheme="minorHAnsi" w:eastAsia="Calibri" w:hAnsiTheme="minorHAnsi" w:cstheme="minorHAnsi"/>
          <w:color w:val="000000"/>
          <w:sz w:val="22"/>
          <w:szCs w:val="22"/>
        </w:rPr>
        <w:t xml:space="preserve">you could </w:t>
      </w:r>
      <w:r w:rsidR="00D323E6">
        <w:rPr>
          <w:rFonts w:asciiTheme="minorHAnsi" w:eastAsia="Calibri" w:hAnsiTheme="minorHAnsi" w:cstheme="minorHAnsi"/>
          <w:color w:val="000000"/>
          <w:sz w:val="22"/>
          <w:szCs w:val="22"/>
        </w:rPr>
        <w:t xml:space="preserve">use this feature if you need to view </w:t>
      </w:r>
      <w:r w:rsidR="00F70442">
        <w:rPr>
          <w:rFonts w:asciiTheme="minorHAnsi" w:eastAsia="Calibri" w:hAnsiTheme="minorHAnsi" w:cstheme="minorHAnsi"/>
          <w:color w:val="000000"/>
          <w:sz w:val="22"/>
          <w:szCs w:val="22"/>
        </w:rPr>
        <w:t xml:space="preserve">month 1 responses. </w:t>
      </w:r>
      <w:r w:rsidR="00F10F64">
        <w:rPr>
          <w:rFonts w:asciiTheme="minorHAnsi" w:eastAsia="Calibri" w:hAnsiTheme="minorHAnsi" w:cstheme="minorHAnsi"/>
          <w:color w:val="000000"/>
          <w:sz w:val="22"/>
          <w:szCs w:val="22"/>
        </w:rPr>
        <w:t xml:space="preserve"> </w:t>
      </w:r>
    </w:p>
    <w:p w14:paraId="4D70C480" w14:textId="7A2F2ED9" w:rsidR="00A56BE5" w:rsidRDefault="00A56BE5" w:rsidP="00FC3058">
      <w:pPr>
        <w:pBdr>
          <w:top w:val="nil"/>
          <w:left w:val="nil"/>
          <w:bottom w:val="nil"/>
          <w:right w:val="nil"/>
          <w:between w:val="nil"/>
        </w:pBdr>
        <w:rPr>
          <w:rFonts w:asciiTheme="minorHAnsi" w:eastAsia="Calibri" w:hAnsiTheme="minorHAnsi" w:cstheme="minorHAnsi"/>
          <w:color w:val="000000"/>
          <w:sz w:val="22"/>
          <w:szCs w:val="22"/>
        </w:rPr>
      </w:pPr>
    </w:p>
    <w:p w14:paraId="1A7C8629" w14:textId="340D9A99" w:rsidR="001C51CA" w:rsidRPr="00227272" w:rsidRDefault="00A56BE5" w:rsidP="001C51CA">
      <w:pPr>
        <w:pBdr>
          <w:top w:val="nil"/>
          <w:left w:val="nil"/>
          <w:bottom w:val="nil"/>
          <w:right w:val="nil"/>
          <w:between w:val="nil"/>
        </w:pBdr>
        <w:rPr>
          <w:rFonts w:asciiTheme="minorHAnsi" w:eastAsia="Calibri" w:hAnsiTheme="minorHAnsi" w:cstheme="minorHAnsi"/>
          <w:b/>
          <w:bCs/>
          <w:color w:val="000000"/>
          <w:sz w:val="22"/>
          <w:szCs w:val="22"/>
        </w:rPr>
      </w:pPr>
      <w:r w:rsidRPr="00C36A4C">
        <w:rPr>
          <w:rFonts w:asciiTheme="minorHAnsi" w:eastAsia="Calibri" w:hAnsiTheme="minorHAnsi" w:cstheme="minorHAnsi"/>
          <w:b/>
          <w:bCs/>
          <w:color w:val="000000"/>
          <w:sz w:val="22"/>
          <w:szCs w:val="22"/>
        </w:rPr>
        <w:t xml:space="preserve">Prepopulate </w:t>
      </w:r>
      <w:r w:rsidR="00C36A4C" w:rsidRPr="00C36A4C">
        <w:rPr>
          <w:rFonts w:asciiTheme="minorHAnsi" w:eastAsia="Calibri" w:hAnsiTheme="minorHAnsi" w:cstheme="minorHAnsi"/>
          <w:b/>
          <w:bCs/>
          <w:color w:val="000000"/>
          <w:sz w:val="22"/>
          <w:szCs w:val="22"/>
        </w:rPr>
        <w:t>i</w:t>
      </w:r>
      <w:r w:rsidR="001C51CA" w:rsidRPr="00C36A4C">
        <w:rPr>
          <w:rFonts w:asciiTheme="minorHAnsi" w:eastAsia="Calibri" w:hAnsiTheme="minorHAnsi" w:cstheme="minorHAnsi"/>
          <w:b/>
          <w:bCs/>
          <w:color w:val="000000"/>
          <w:sz w:val="22"/>
          <w:szCs w:val="22"/>
        </w:rPr>
        <w:t xml:space="preserve">nstrument </w:t>
      </w:r>
      <w:r w:rsidR="00C36A4C" w:rsidRPr="00C36A4C">
        <w:rPr>
          <w:rFonts w:asciiTheme="minorHAnsi" w:eastAsia="Calibri" w:hAnsiTheme="minorHAnsi" w:cstheme="minorHAnsi"/>
          <w:b/>
          <w:bCs/>
          <w:color w:val="000000"/>
          <w:sz w:val="22"/>
          <w:szCs w:val="22"/>
        </w:rPr>
        <w:t>e</w:t>
      </w:r>
      <w:r w:rsidR="001C51CA" w:rsidRPr="00C36A4C">
        <w:rPr>
          <w:rFonts w:asciiTheme="minorHAnsi" w:eastAsia="Calibri" w:hAnsiTheme="minorHAnsi" w:cstheme="minorHAnsi"/>
          <w:b/>
          <w:bCs/>
          <w:color w:val="000000"/>
          <w:sz w:val="22"/>
          <w:szCs w:val="22"/>
        </w:rPr>
        <w:t xml:space="preserve">xternal </w:t>
      </w:r>
      <w:r w:rsidR="00C36A4C" w:rsidRPr="00C36A4C">
        <w:rPr>
          <w:rFonts w:asciiTheme="minorHAnsi" w:eastAsia="Calibri" w:hAnsiTheme="minorHAnsi" w:cstheme="minorHAnsi"/>
          <w:b/>
          <w:bCs/>
          <w:color w:val="000000"/>
          <w:sz w:val="22"/>
          <w:szCs w:val="22"/>
        </w:rPr>
        <w:t>m</w:t>
      </w:r>
      <w:r w:rsidR="001C51CA" w:rsidRPr="00C36A4C">
        <w:rPr>
          <w:rFonts w:asciiTheme="minorHAnsi" w:eastAsia="Calibri" w:hAnsiTheme="minorHAnsi" w:cstheme="minorHAnsi"/>
          <w:b/>
          <w:bCs/>
          <w:color w:val="000000"/>
          <w:sz w:val="22"/>
          <w:szCs w:val="22"/>
        </w:rPr>
        <w:t>odule</w:t>
      </w:r>
      <w:r w:rsidR="001C51CA">
        <w:rPr>
          <w:rFonts w:asciiTheme="minorHAnsi" w:eastAsia="Calibri" w:hAnsiTheme="minorHAnsi" w:cstheme="minorHAnsi"/>
          <w:color w:val="000000"/>
          <w:sz w:val="22"/>
          <w:szCs w:val="22"/>
        </w:rPr>
        <w:t xml:space="preserve"> (activated 1/7/21)</w:t>
      </w:r>
      <w:r>
        <w:rPr>
          <w:rFonts w:asciiTheme="minorHAnsi" w:eastAsia="Calibri" w:hAnsiTheme="minorHAnsi" w:cstheme="minorHAnsi"/>
          <w:color w:val="000000"/>
          <w:sz w:val="22"/>
          <w:szCs w:val="22"/>
        </w:rPr>
        <w:t xml:space="preserve">- </w:t>
      </w:r>
      <w:r w:rsidR="001C51CA">
        <w:rPr>
          <w:rFonts w:asciiTheme="minorHAnsi" w:eastAsia="Calibri" w:hAnsiTheme="minorHAnsi" w:cstheme="minorHAnsi"/>
          <w:color w:val="000000"/>
          <w:sz w:val="22"/>
          <w:szCs w:val="22"/>
        </w:rPr>
        <w:t>The prepopulate module pre-loads forms with previously submitted answers. Answers from the last time data were entered into the form are prepopulated. The p</w:t>
      </w:r>
      <w:r w:rsidR="001C51CA" w:rsidRPr="001C51CA">
        <w:rPr>
          <w:rFonts w:asciiTheme="minorHAnsi" w:eastAsia="Calibri" w:hAnsiTheme="minorHAnsi" w:cstheme="minorHAnsi"/>
          <w:color w:val="000000"/>
          <w:sz w:val="22"/>
          <w:szCs w:val="22"/>
        </w:rPr>
        <w:t xml:space="preserve">re-populate </w:t>
      </w:r>
      <w:r w:rsidR="001C51CA">
        <w:rPr>
          <w:rFonts w:asciiTheme="minorHAnsi" w:eastAsia="Calibri" w:hAnsiTheme="minorHAnsi" w:cstheme="minorHAnsi"/>
          <w:color w:val="000000"/>
          <w:sz w:val="22"/>
          <w:szCs w:val="22"/>
        </w:rPr>
        <w:t>feature</w:t>
      </w:r>
      <w:r w:rsidR="001C51CA" w:rsidRPr="001C51CA">
        <w:rPr>
          <w:rFonts w:asciiTheme="minorHAnsi" w:eastAsia="Calibri" w:hAnsiTheme="minorHAnsi" w:cstheme="minorHAnsi"/>
          <w:color w:val="000000"/>
          <w:sz w:val="22"/>
          <w:szCs w:val="22"/>
        </w:rPr>
        <w:t xml:space="preserve"> is configured to work when the form is marked as complete</w:t>
      </w:r>
      <w:r w:rsidR="001C51CA">
        <w:rPr>
          <w:rFonts w:asciiTheme="minorHAnsi" w:eastAsia="Calibri" w:hAnsiTheme="minorHAnsi" w:cstheme="minorHAnsi"/>
          <w:color w:val="000000"/>
          <w:sz w:val="22"/>
          <w:szCs w:val="22"/>
        </w:rPr>
        <w:t xml:space="preserve">. </w:t>
      </w:r>
      <w:r w:rsidR="00521DD9" w:rsidRPr="00227272">
        <w:rPr>
          <w:rFonts w:asciiTheme="minorHAnsi" w:eastAsia="Calibri" w:hAnsiTheme="minorHAnsi" w:cstheme="minorHAnsi"/>
          <w:b/>
          <w:bCs/>
          <w:color w:val="000000"/>
          <w:sz w:val="22"/>
          <w:szCs w:val="22"/>
        </w:rPr>
        <w:t>I</w:t>
      </w:r>
      <w:r w:rsidR="001C51CA" w:rsidRPr="00227272">
        <w:rPr>
          <w:rFonts w:asciiTheme="minorHAnsi" w:eastAsia="Calibri" w:hAnsiTheme="minorHAnsi" w:cstheme="minorHAnsi"/>
          <w:b/>
          <w:bCs/>
          <w:color w:val="000000"/>
          <w:sz w:val="22"/>
          <w:szCs w:val="22"/>
        </w:rPr>
        <w:t>f you are entering data for more than one month at a time, be sure to enter different dates in the date field at the top of the form</w:t>
      </w:r>
      <w:r w:rsidR="00C36A4C" w:rsidRPr="00227272">
        <w:rPr>
          <w:rFonts w:asciiTheme="minorHAnsi" w:eastAsia="Calibri" w:hAnsiTheme="minorHAnsi" w:cstheme="minorHAnsi"/>
          <w:b/>
          <w:bCs/>
          <w:color w:val="000000"/>
          <w:sz w:val="22"/>
          <w:szCs w:val="22"/>
        </w:rPr>
        <w:t xml:space="preserve">. </w:t>
      </w:r>
    </w:p>
    <w:p w14:paraId="356008D6" w14:textId="77777777" w:rsidR="00150691" w:rsidRDefault="00150691" w:rsidP="00150691">
      <w:pPr>
        <w:rPr>
          <w:rFonts w:asciiTheme="minorHAnsi" w:eastAsia="Calibri" w:hAnsiTheme="minorHAnsi" w:cstheme="minorHAnsi"/>
          <w:b/>
          <w:bCs/>
          <w:color w:val="000000"/>
          <w:sz w:val="22"/>
          <w:szCs w:val="22"/>
          <w:u w:val="single"/>
        </w:rPr>
      </w:pPr>
    </w:p>
    <w:p w14:paraId="4CA504F4" w14:textId="77777777" w:rsidR="00C36A4C" w:rsidRDefault="00C36A4C">
      <w:pPr>
        <w:spacing w:after="160" w:line="259" w:lineRule="auto"/>
        <w:rPr>
          <w:rFonts w:asciiTheme="minorHAnsi" w:eastAsia="Calibri" w:hAnsiTheme="minorHAnsi" w:cstheme="minorHAnsi"/>
          <w:b/>
          <w:bCs/>
          <w:color w:val="000000"/>
          <w:sz w:val="22"/>
          <w:szCs w:val="22"/>
          <w:u w:val="single"/>
        </w:rPr>
      </w:pPr>
      <w:r>
        <w:rPr>
          <w:rFonts w:asciiTheme="minorHAnsi" w:eastAsia="Calibri" w:hAnsiTheme="minorHAnsi" w:cstheme="minorHAnsi"/>
          <w:b/>
          <w:bCs/>
          <w:color w:val="000000"/>
          <w:sz w:val="22"/>
          <w:szCs w:val="22"/>
          <w:u w:val="single"/>
        </w:rPr>
        <w:br w:type="page"/>
      </w:r>
    </w:p>
    <w:p w14:paraId="024204C6" w14:textId="498D4BE2" w:rsidR="00150691" w:rsidRDefault="00150691" w:rsidP="00150691">
      <w:pPr>
        <w:rPr>
          <w:rFonts w:asciiTheme="minorHAnsi" w:eastAsia="Calibri" w:hAnsiTheme="minorHAnsi" w:cstheme="minorHAnsi"/>
          <w:b/>
          <w:bCs/>
          <w:color w:val="000000"/>
          <w:sz w:val="22"/>
          <w:szCs w:val="22"/>
          <w:u w:val="single"/>
        </w:rPr>
      </w:pPr>
      <w:r w:rsidRPr="00F03837">
        <w:rPr>
          <w:rFonts w:asciiTheme="minorHAnsi" w:eastAsia="Calibri" w:hAnsiTheme="minorHAnsi" w:cstheme="minorHAnsi"/>
          <w:b/>
          <w:bCs/>
          <w:color w:val="000000"/>
          <w:sz w:val="22"/>
          <w:szCs w:val="22"/>
          <w:u w:val="single"/>
        </w:rPr>
        <w:lastRenderedPageBreak/>
        <w:t>Field-Specific Instructions</w:t>
      </w:r>
    </w:p>
    <w:p w14:paraId="1F53EF10" w14:textId="5007C6EB" w:rsidR="006F18BA" w:rsidRPr="006F18BA" w:rsidRDefault="006F18BA" w:rsidP="00150691">
      <w:pPr>
        <w:rPr>
          <w:rFonts w:asciiTheme="minorHAnsi" w:eastAsia="Calibri" w:hAnsiTheme="minorHAnsi" w:cstheme="minorHAnsi"/>
          <w:color w:val="000000"/>
          <w:sz w:val="22"/>
          <w:szCs w:val="22"/>
        </w:rPr>
      </w:pPr>
      <w:r>
        <w:rPr>
          <w:rFonts w:asciiTheme="minorHAnsi" w:eastAsia="Calibri" w:hAnsiTheme="minorHAnsi" w:cstheme="minorHAnsi"/>
          <w:color w:val="000000"/>
          <w:sz w:val="22"/>
          <w:szCs w:val="22"/>
        </w:rPr>
        <w:t>This section of the SOP provides instructions for selected ORCCAT fields to support consistent reporting.</w:t>
      </w:r>
    </w:p>
    <w:p w14:paraId="03D85F30" w14:textId="15F000B4" w:rsidR="00C36A4C" w:rsidRPr="00C427BD" w:rsidRDefault="00C36A4C" w:rsidP="00F75B20">
      <w:pPr>
        <w:pStyle w:val="ListParagraph"/>
        <w:numPr>
          <w:ilvl w:val="0"/>
          <w:numId w:val="4"/>
        </w:numPr>
        <w:spacing w:before="240" w:after="240"/>
        <w:rPr>
          <w:rFonts w:asciiTheme="minorHAnsi" w:eastAsia="Calibri" w:hAnsiTheme="minorHAnsi" w:cstheme="minorHAnsi"/>
          <w:b/>
          <w:bCs/>
          <w:color w:val="000000"/>
          <w:sz w:val="22"/>
          <w:szCs w:val="22"/>
        </w:rPr>
      </w:pPr>
      <w:r w:rsidRPr="00C427BD">
        <w:rPr>
          <w:rFonts w:asciiTheme="minorHAnsi" w:eastAsia="Calibri" w:hAnsiTheme="minorHAnsi" w:cstheme="minorHAnsi"/>
          <w:b/>
          <w:bCs/>
          <w:color w:val="000000"/>
          <w:sz w:val="22"/>
          <w:szCs w:val="22"/>
        </w:rPr>
        <w:t>Changes to last month’s ORCCAT entries</w:t>
      </w:r>
    </w:p>
    <w:p w14:paraId="1FEA76C4" w14:textId="77777777" w:rsidR="00C427BD" w:rsidRDefault="00C36A4C" w:rsidP="00F75B20">
      <w:pPr>
        <w:pStyle w:val="ListParagraph"/>
        <w:numPr>
          <w:ilvl w:val="1"/>
          <w:numId w:val="4"/>
        </w:numPr>
        <w:spacing w:before="240" w:after="240"/>
        <w:rPr>
          <w:rFonts w:asciiTheme="minorHAnsi" w:eastAsia="Calibri" w:hAnsiTheme="minorHAnsi" w:cstheme="minorHAnsi"/>
          <w:color w:val="000000"/>
          <w:sz w:val="22"/>
          <w:szCs w:val="22"/>
        </w:rPr>
      </w:pPr>
      <w:r>
        <w:rPr>
          <w:rFonts w:asciiTheme="minorHAnsi" w:eastAsia="Calibri" w:hAnsiTheme="minorHAnsi" w:cstheme="minorHAnsi"/>
          <w:color w:val="000000"/>
          <w:sz w:val="22"/>
          <w:szCs w:val="22"/>
        </w:rPr>
        <w:t>If there are any changes to report to any of the previous month’s responses</w:t>
      </w:r>
      <w:r w:rsidR="00C427BD">
        <w:rPr>
          <w:rFonts w:asciiTheme="minorHAnsi" w:eastAsia="Calibri" w:hAnsiTheme="minorHAnsi" w:cstheme="minorHAnsi"/>
          <w:color w:val="000000"/>
          <w:sz w:val="22"/>
          <w:szCs w:val="22"/>
        </w:rPr>
        <w:t xml:space="preserve">, select “yes.” Then, </w:t>
      </w:r>
      <w:r w:rsidR="00C427BD" w:rsidRPr="00C427BD">
        <w:rPr>
          <w:rFonts w:asciiTheme="minorHAnsi" w:eastAsia="Calibri" w:hAnsiTheme="minorHAnsi" w:cstheme="minorHAnsi"/>
          <w:color w:val="000000"/>
          <w:sz w:val="22"/>
          <w:szCs w:val="22"/>
        </w:rPr>
        <w:t>the instrument will prompt you to indicate which menus have changes that need to be documented.</w:t>
      </w:r>
      <w:r w:rsidR="00C427BD">
        <w:rPr>
          <w:rFonts w:asciiTheme="minorHAnsi" w:eastAsia="Calibri" w:hAnsiTheme="minorHAnsi" w:cstheme="minorHAnsi"/>
          <w:color w:val="000000"/>
          <w:sz w:val="22"/>
          <w:szCs w:val="22"/>
        </w:rPr>
        <w:t xml:space="preserve"> </w:t>
      </w:r>
    </w:p>
    <w:p w14:paraId="3357C1D9" w14:textId="6B71A312" w:rsidR="00C36A4C" w:rsidRDefault="00C427BD" w:rsidP="00F75B20">
      <w:pPr>
        <w:pStyle w:val="ListParagraph"/>
        <w:numPr>
          <w:ilvl w:val="1"/>
          <w:numId w:val="4"/>
        </w:numPr>
        <w:spacing w:before="240" w:after="240"/>
        <w:rPr>
          <w:rFonts w:asciiTheme="minorHAnsi" w:eastAsia="Calibri" w:hAnsiTheme="minorHAnsi" w:cstheme="minorHAnsi"/>
          <w:color w:val="000000"/>
          <w:sz w:val="22"/>
          <w:szCs w:val="22"/>
        </w:rPr>
      </w:pPr>
      <w:r w:rsidRPr="00C427BD">
        <w:rPr>
          <w:rFonts w:asciiTheme="minorHAnsi" w:eastAsia="Calibri" w:hAnsiTheme="minorHAnsi" w:cstheme="minorHAnsi"/>
          <w:color w:val="000000"/>
          <w:sz w:val="22"/>
          <w:szCs w:val="22"/>
          <w:u w:val="single"/>
        </w:rPr>
        <w:t>NOTE</w:t>
      </w:r>
      <w:r>
        <w:rPr>
          <w:rFonts w:asciiTheme="minorHAnsi" w:eastAsia="Calibri" w:hAnsiTheme="minorHAnsi" w:cstheme="minorHAnsi"/>
          <w:color w:val="000000"/>
          <w:sz w:val="22"/>
          <w:szCs w:val="22"/>
        </w:rPr>
        <w:t xml:space="preserve">: All data fields count—if there are any changes to any of the ORCCAT data fields, including open-ended fields, select “yes” to document changes. </w:t>
      </w:r>
    </w:p>
    <w:p w14:paraId="0189E51A" w14:textId="77777777" w:rsidR="00C427BD" w:rsidRPr="00C427BD" w:rsidRDefault="00C427BD" w:rsidP="00C427BD">
      <w:pPr>
        <w:pStyle w:val="ListParagraph"/>
        <w:spacing w:before="240" w:after="240"/>
        <w:ind w:left="1080"/>
        <w:rPr>
          <w:rFonts w:asciiTheme="minorHAnsi" w:eastAsia="Calibri" w:hAnsiTheme="minorHAnsi" w:cstheme="minorHAnsi"/>
          <w:color w:val="000000"/>
          <w:sz w:val="22"/>
          <w:szCs w:val="22"/>
        </w:rPr>
      </w:pPr>
    </w:p>
    <w:p w14:paraId="139FD691" w14:textId="798F2702" w:rsidR="00F13359" w:rsidRDefault="00F13359" w:rsidP="00F75B20">
      <w:pPr>
        <w:pStyle w:val="ListParagraph"/>
        <w:numPr>
          <w:ilvl w:val="0"/>
          <w:numId w:val="4"/>
        </w:numPr>
        <w:spacing w:before="240" w:after="240"/>
        <w:rPr>
          <w:rFonts w:asciiTheme="minorHAnsi" w:eastAsia="Calibri" w:hAnsiTheme="minorHAnsi" w:cstheme="minorHAnsi"/>
          <w:color w:val="000000"/>
          <w:sz w:val="22"/>
          <w:szCs w:val="22"/>
        </w:rPr>
      </w:pPr>
      <w:r w:rsidRPr="00F13359">
        <w:rPr>
          <w:rFonts w:asciiTheme="minorHAnsi" w:eastAsia="Calibri" w:hAnsiTheme="minorHAnsi" w:cstheme="minorHAnsi"/>
          <w:b/>
          <w:bCs/>
          <w:color w:val="000000"/>
          <w:sz w:val="22"/>
          <w:szCs w:val="22"/>
        </w:rPr>
        <w:t>Fast-track</w:t>
      </w:r>
      <w:r>
        <w:rPr>
          <w:rFonts w:asciiTheme="minorHAnsi" w:eastAsia="Calibri" w:hAnsiTheme="minorHAnsi" w:cstheme="minorHAnsi"/>
          <w:color w:val="000000"/>
          <w:sz w:val="22"/>
          <w:szCs w:val="22"/>
        </w:rPr>
        <w:t xml:space="preserve"> (Menu 1 only)</w:t>
      </w:r>
    </w:p>
    <w:p w14:paraId="1B2F5C85" w14:textId="47DCACC3" w:rsidR="00F13359" w:rsidRDefault="00F13359" w:rsidP="00F75B20">
      <w:pPr>
        <w:pStyle w:val="ListParagraph"/>
        <w:numPr>
          <w:ilvl w:val="1"/>
          <w:numId w:val="4"/>
        </w:numPr>
        <w:spacing w:before="240" w:after="240"/>
        <w:rPr>
          <w:rFonts w:asciiTheme="minorHAnsi" w:eastAsia="Calibri" w:hAnsiTheme="minorHAnsi" w:cstheme="minorHAnsi"/>
          <w:color w:val="000000"/>
          <w:sz w:val="22"/>
          <w:szCs w:val="22"/>
        </w:rPr>
      </w:pPr>
      <w:r>
        <w:rPr>
          <w:rFonts w:asciiTheme="minorHAnsi" w:eastAsia="Calibri" w:hAnsiTheme="minorHAnsi" w:cstheme="minorHAnsi"/>
          <w:color w:val="000000"/>
          <w:sz w:val="22"/>
          <w:szCs w:val="22"/>
        </w:rPr>
        <w:t xml:space="preserve">If an OEND strategy was both (a) fast-tracked and (b) selected in Phase 4 and implemented (or will be) in Phase 5, create separate strategy entries for the fast-tracked strategy and the “standard CTH process” </w:t>
      </w:r>
      <w:r w:rsidR="00452F75">
        <w:rPr>
          <w:rFonts w:asciiTheme="minorHAnsi" w:eastAsia="Calibri" w:hAnsiTheme="minorHAnsi" w:cstheme="minorHAnsi"/>
          <w:color w:val="000000"/>
          <w:sz w:val="22"/>
          <w:szCs w:val="22"/>
        </w:rPr>
        <w:t>version of the strategy</w:t>
      </w:r>
      <w:r>
        <w:rPr>
          <w:rFonts w:asciiTheme="minorHAnsi" w:eastAsia="Calibri" w:hAnsiTheme="minorHAnsi" w:cstheme="minorHAnsi"/>
          <w:color w:val="000000"/>
          <w:sz w:val="22"/>
          <w:szCs w:val="22"/>
        </w:rPr>
        <w:t xml:space="preserve">. Separate entries are required to capture key implementation details (e.g., implementation start date) for each effort. </w:t>
      </w:r>
      <w:r w:rsidRPr="00150691">
        <w:rPr>
          <w:rFonts w:asciiTheme="minorHAnsi" w:eastAsia="Calibri" w:hAnsiTheme="minorHAnsi" w:cstheme="minorHAnsi"/>
          <w:color w:val="000000"/>
          <w:sz w:val="22"/>
          <w:szCs w:val="22"/>
        </w:rPr>
        <w:t>You will have the option to create an additional strategy entry at the end of each menu section.</w:t>
      </w:r>
    </w:p>
    <w:p w14:paraId="7C12B022" w14:textId="39D13E4C" w:rsidR="00F13359" w:rsidRDefault="00F13359" w:rsidP="00F75B20">
      <w:pPr>
        <w:pStyle w:val="ListParagraph"/>
        <w:numPr>
          <w:ilvl w:val="1"/>
          <w:numId w:val="4"/>
        </w:numPr>
        <w:spacing w:before="240" w:after="240"/>
        <w:rPr>
          <w:rFonts w:asciiTheme="minorHAnsi" w:eastAsia="Calibri" w:hAnsiTheme="minorHAnsi" w:cstheme="minorHAnsi"/>
          <w:color w:val="000000"/>
          <w:sz w:val="22"/>
          <w:szCs w:val="22"/>
        </w:rPr>
      </w:pPr>
      <w:r w:rsidRPr="00F13359">
        <w:rPr>
          <w:rFonts w:asciiTheme="minorHAnsi" w:eastAsia="Calibri" w:hAnsiTheme="minorHAnsi" w:cstheme="minorHAnsi"/>
          <w:color w:val="000000"/>
          <w:sz w:val="22"/>
          <w:szCs w:val="22"/>
          <w:u w:val="single"/>
        </w:rPr>
        <w:t>NOTE</w:t>
      </w:r>
      <w:r>
        <w:rPr>
          <w:rFonts w:asciiTheme="minorHAnsi" w:eastAsia="Calibri" w:hAnsiTheme="minorHAnsi" w:cstheme="minorHAnsi"/>
          <w:color w:val="000000"/>
          <w:sz w:val="22"/>
          <w:szCs w:val="22"/>
        </w:rPr>
        <w:t xml:space="preserve">: </w:t>
      </w:r>
      <w:r w:rsidR="00452F75">
        <w:rPr>
          <w:rFonts w:asciiTheme="minorHAnsi" w:eastAsia="Calibri" w:hAnsiTheme="minorHAnsi" w:cstheme="minorHAnsi"/>
          <w:color w:val="000000"/>
          <w:sz w:val="22"/>
          <w:szCs w:val="22"/>
        </w:rPr>
        <w:t xml:space="preserve">The </w:t>
      </w:r>
      <w:r>
        <w:rPr>
          <w:rFonts w:asciiTheme="minorHAnsi" w:eastAsia="Calibri" w:hAnsiTheme="minorHAnsi" w:cstheme="minorHAnsi"/>
          <w:color w:val="000000"/>
          <w:sz w:val="22"/>
          <w:szCs w:val="22"/>
        </w:rPr>
        <w:t xml:space="preserve">Sector and Venue guidelines </w:t>
      </w:r>
      <w:r w:rsidR="00452F75">
        <w:rPr>
          <w:rFonts w:asciiTheme="minorHAnsi" w:eastAsia="Calibri" w:hAnsiTheme="minorHAnsi" w:cstheme="minorHAnsi"/>
          <w:color w:val="000000"/>
          <w:sz w:val="22"/>
          <w:szCs w:val="22"/>
        </w:rPr>
        <w:t xml:space="preserve">below </w:t>
      </w:r>
      <w:r>
        <w:rPr>
          <w:rFonts w:asciiTheme="minorHAnsi" w:eastAsia="Calibri" w:hAnsiTheme="minorHAnsi" w:cstheme="minorHAnsi"/>
          <w:color w:val="000000"/>
          <w:sz w:val="22"/>
          <w:szCs w:val="22"/>
        </w:rPr>
        <w:t>for creating additional strategy entries also apply to fast-track strategies.</w:t>
      </w:r>
    </w:p>
    <w:p w14:paraId="2B4FB36A" w14:textId="77777777" w:rsidR="00C427BD" w:rsidRDefault="00C427BD" w:rsidP="00C427BD">
      <w:pPr>
        <w:pStyle w:val="ListParagraph"/>
        <w:spacing w:before="240" w:after="240"/>
        <w:ind w:left="1080"/>
        <w:rPr>
          <w:rFonts w:asciiTheme="minorHAnsi" w:eastAsia="Calibri" w:hAnsiTheme="minorHAnsi" w:cstheme="minorHAnsi"/>
          <w:color w:val="000000"/>
          <w:sz w:val="22"/>
          <w:szCs w:val="22"/>
        </w:rPr>
      </w:pPr>
    </w:p>
    <w:p w14:paraId="39BDC65E" w14:textId="2C8F6198" w:rsidR="00150691" w:rsidRDefault="00150691" w:rsidP="00F75B20">
      <w:pPr>
        <w:pStyle w:val="ListParagraph"/>
        <w:numPr>
          <w:ilvl w:val="0"/>
          <w:numId w:val="4"/>
        </w:numPr>
        <w:spacing w:before="240" w:after="240"/>
        <w:rPr>
          <w:rFonts w:asciiTheme="minorHAnsi" w:eastAsia="Calibri" w:hAnsiTheme="minorHAnsi" w:cstheme="minorHAnsi"/>
          <w:color w:val="000000"/>
          <w:sz w:val="22"/>
          <w:szCs w:val="22"/>
        </w:rPr>
      </w:pPr>
      <w:r w:rsidRPr="0000459D">
        <w:rPr>
          <w:rFonts w:asciiTheme="minorHAnsi" w:eastAsia="Calibri" w:hAnsiTheme="minorHAnsi" w:cstheme="minorHAnsi"/>
          <w:b/>
          <w:bCs/>
          <w:color w:val="000000"/>
          <w:sz w:val="22"/>
          <w:szCs w:val="22"/>
        </w:rPr>
        <w:t>Sector</w:t>
      </w:r>
    </w:p>
    <w:p w14:paraId="406FE4F5" w14:textId="77777777" w:rsidR="00150691" w:rsidRPr="0005488E" w:rsidRDefault="00150691" w:rsidP="00F75B20">
      <w:pPr>
        <w:pStyle w:val="ListParagraph"/>
        <w:numPr>
          <w:ilvl w:val="1"/>
          <w:numId w:val="4"/>
        </w:numPr>
        <w:spacing w:before="240" w:after="240"/>
        <w:rPr>
          <w:rFonts w:asciiTheme="minorHAnsi" w:eastAsia="Calibri" w:hAnsiTheme="minorHAnsi" w:cstheme="minorHAnsi"/>
          <w:color w:val="000000"/>
          <w:sz w:val="22"/>
          <w:szCs w:val="22"/>
        </w:rPr>
      </w:pPr>
      <w:r w:rsidRPr="00150691">
        <w:rPr>
          <w:rFonts w:asciiTheme="minorHAnsi" w:eastAsia="Calibri" w:hAnsiTheme="minorHAnsi" w:cstheme="minorHAnsi"/>
          <w:color w:val="000000"/>
          <w:sz w:val="22"/>
          <w:szCs w:val="22"/>
        </w:rPr>
        <w:t xml:space="preserve">As noted in the REDCap instrument, select only one sector for each strategy. You will need to create a new strategy entry if the same strategy is being implemented in more than one sector. For example, if a community is implementing Active OEND for high risk populations in the healthcare sector and in the criminal justice sector, this would be captured in two separate strategy entries. You will have the option to create an additional strategy entry at the end of each menu section. </w:t>
      </w:r>
    </w:p>
    <w:p w14:paraId="1FAF6F8F" w14:textId="5153FB0F" w:rsidR="00150691" w:rsidRDefault="00150691" w:rsidP="00F75B20">
      <w:pPr>
        <w:pStyle w:val="ListParagraph"/>
        <w:numPr>
          <w:ilvl w:val="1"/>
          <w:numId w:val="4"/>
        </w:numPr>
        <w:spacing w:before="240" w:after="240"/>
        <w:rPr>
          <w:rFonts w:asciiTheme="minorHAnsi" w:eastAsia="Calibri" w:hAnsiTheme="minorHAnsi" w:cstheme="minorHAnsi"/>
          <w:color w:val="000000"/>
          <w:sz w:val="22"/>
          <w:szCs w:val="22"/>
        </w:rPr>
      </w:pPr>
      <w:r w:rsidRPr="00E91F8D">
        <w:rPr>
          <w:rFonts w:asciiTheme="minorHAnsi" w:eastAsia="Calibri" w:hAnsiTheme="minorHAnsi" w:cstheme="minorHAnsi"/>
          <w:color w:val="000000"/>
          <w:sz w:val="22"/>
          <w:szCs w:val="22"/>
          <w:u w:val="single"/>
        </w:rPr>
        <w:t>NOTE</w:t>
      </w:r>
      <w:r>
        <w:rPr>
          <w:rFonts w:asciiTheme="minorHAnsi" w:eastAsia="Calibri" w:hAnsiTheme="minorHAnsi" w:cstheme="minorHAnsi"/>
          <w:color w:val="000000"/>
          <w:sz w:val="22"/>
          <w:szCs w:val="22"/>
        </w:rPr>
        <w:t>:</w:t>
      </w:r>
      <w:r w:rsidRPr="00CB5312">
        <w:rPr>
          <w:rFonts w:asciiTheme="minorHAnsi" w:eastAsia="Calibri" w:hAnsiTheme="minorHAnsi" w:cstheme="minorHAnsi"/>
          <w:color w:val="000000"/>
          <w:sz w:val="22"/>
          <w:szCs w:val="22"/>
        </w:rPr>
        <w:t xml:space="preserve"> “Behavioral health” should be selected as the sector for the following venues: Addiction Treatment and Recovery Facilities- Medical, Addiction Treatment and Recovery Facilities- Non-Medical, Mental/Behavioral Health Treatment Facilities- Medical, Mental/Behavioral Health Treatment Facilities-Non-Medical</w:t>
      </w:r>
      <w:r>
        <w:rPr>
          <w:rFonts w:asciiTheme="minorHAnsi" w:eastAsia="Calibri" w:hAnsiTheme="minorHAnsi" w:cstheme="minorHAnsi"/>
          <w:color w:val="000000"/>
          <w:sz w:val="22"/>
          <w:szCs w:val="22"/>
        </w:rPr>
        <w:t xml:space="preserve">, and Naloxone Boxes unless they are </w:t>
      </w:r>
      <w:r w:rsidRPr="0005488E">
        <w:rPr>
          <w:rFonts w:asciiTheme="minorHAnsi" w:hAnsiTheme="minorHAnsi" w:cstheme="minorHAnsi"/>
          <w:color w:val="201F1E"/>
          <w:sz w:val="22"/>
          <w:szCs w:val="22"/>
          <w:shd w:val="clear" w:color="auto" w:fill="FFFFFF"/>
        </w:rPr>
        <w:t>specifically placed in a healthcare or CJ setting</w:t>
      </w:r>
      <w:r w:rsidRPr="00CB5312">
        <w:rPr>
          <w:rFonts w:asciiTheme="minorHAnsi" w:eastAsia="Calibri" w:hAnsiTheme="minorHAnsi" w:cstheme="minorHAnsi"/>
          <w:color w:val="000000"/>
          <w:sz w:val="22"/>
          <w:szCs w:val="22"/>
        </w:rPr>
        <w:t xml:space="preserve">.  </w:t>
      </w:r>
      <w:r>
        <w:rPr>
          <w:rFonts w:asciiTheme="minorHAnsi" w:eastAsia="Calibri" w:hAnsiTheme="minorHAnsi" w:cstheme="minorHAnsi"/>
          <w:color w:val="000000"/>
          <w:sz w:val="22"/>
          <w:szCs w:val="22"/>
        </w:rPr>
        <w:t>T</w:t>
      </w:r>
      <w:r w:rsidRPr="00CB5312">
        <w:rPr>
          <w:rFonts w:asciiTheme="minorHAnsi" w:eastAsia="Calibri" w:hAnsiTheme="minorHAnsi" w:cstheme="minorHAnsi"/>
          <w:color w:val="000000"/>
          <w:sz w:val="22"/>
          <w:szCs w:val="22"/>
        </w:rPr>
        <w:t>he medical/ non-medical distinction refers to whether any medical services are provided at the agency (e</w:t>
      </w:r>
      <w:r>
        <w:rPr>
          <w:rFonts w:asciiTheme="minorHAnsi" w:eastAsia="Calibri" w:hAnsiTheme="minorHAnsi" w:cstheme="minorHAnsi"/>
          <w:color w:val="000000"/>
          <w:sz w:val="22"/>
          <w:szCs w:val="22"/>
        </w:rPr>
        <w:t>.</w:t>
      </w:r>
      <w:r w:rsidRPr="00CB5312">
        <w:rPr>
          <w:rFonts w:asciiTheme="minorHAnsi" w:eastAsia="Calibri" w:hAnsiTheme="minorHAnsi" w:cstheme="minorHAnsi"/>
          <w:color w:val="000000"/>
          <w:sz w:val="22"/>
          <w:szCs w:val="22"/>
        </w:rPr>
        <w:t>g.</w:t>
      </w:r>
      <w:r>
        <w:rPr>
          <w:rFonts w:asciiTheme="minorHAnsi" w:eastAsia="Calibri" w:hAnsiTheme="minorHAnsi" w:cstheme="minorHAnsi"/>
          <w:color w:val="000000"/>
          <w:sz w:val="22"/>
          <w:szCs w:val="22"/>
        </w:rPr>
        <w:t>,</w:t>
      </w:r>
      <w:r w:rsidRPr="00CB5312">
        <w:rPr>
          <w:rFonts w:asciiTheme="minorHAnsi" w:eastAsia="Calibri" w:hAnsiTheme="minorHAnsi" w:cstheme="minorHAnsi"/>
          <w:color w:val="000000"/>
          <w:sz w:val="22"/>
          <w:szCs w:val="22"/>
        </w:rPr>
        <w:t xml:space="preserve"> conduct</w:t>
      </w:r>
      <w:r>
        <w:rPr>
          <w:rFonts w:asciiTheme="minorHAnsi" w:eastAsia="Calibri" w:hAnsiTheme="minorHAnsi" w:cstheme="minorHAnsi"/>
          <w:color w:val="000000"/>
          <w:sz w:val="22"/>
          <w:szCs w:val="22"/>
        </w:rPr>
        <w:t>ing</w:t>
      </w:r>
      <w:r w:rsidRPr="00CB5312">
        <w:rPr>
          <w:rFonts w:asciiTheme="minorHAnsi" w:eastAsia="Calibri" w:hAnsiTheme="minorHAnsi" w:cstheme="minorHAnsi"/>
          <w:color w:val="000000"/>
          <w:sz w:val="22"/>
          <w:szCs w:val="22"/>
        </w:rPr>
        <w:t xml:space="preserve"> a medical, psychiatric, and medication history, vitals, a basic exam, and can manage at least mild medical concerns on-site).</w:t>
      </w:r>
    </w:p>
    <w:p w14:paraId="1DD35601" w14:textId="553D6DBE" w:rsidR="00227272" w:rsidRDefault="00227272" w:rsidP="00F75B20">
      <w:pPr>
        <w:pStyle w:val="ListParagraph"/>
        <w:numPr>
          <w:ilvl w:val="1"/>
          <w:numId w:val="4"/>
        </w:numPr>
        <w:spacing w:before="240" w:after="240"/>
        <w:rPr>
          <w:rFonts w:asciiTheme="minorHAnsi" w:eastAsia="Calibri" w:hAnsiTheme="minorHAnsi" w:cstheme="minorHAnsi"/>
          <w:color w:val="000000"/>
          <w:sz w:val="22"/>
          <w:szCs w:val="22"/>
        </w:rPr>
      </w:pPr>
      <w:r>
        <w:rPr>
          <w:rFonts w:asciiTheme="minorHAnsi" w:eastAsia="Calibri" w:hAnsiTheme="minorHAnsi" w:cstheme="minorHAnsi"/>
          <w:color w:val="000000"/>
          <w:sz w:val="22"/>
          <w:szCs w:val="22"/>
          <w:u w:val="single"/>
        </w:rPr>
        <w:t>NOTE</w:t>
      </w:r>
      <w:r w:rsidRPr="00227272">
        <w:rPr>
          <w:rFonts w:asciiTheme="minorHAnsi" w:eastAsia="Calibri" w:hAnsiTheme="minorHAnsi" w:cstheme="minorHAnsi"/>
          <w:color w:val="000000"/>
          <w:sz w:val="22"/>
          <w:szCs w:val="22"/>
        </w:rPr>
        <w:t>:</w:t>
      </w:r>
      <w:r>
        <w:rPr>
          <w:rFonts w:asciiTheme="minorHAnsi" w:eastAsia="Calibri" w:hAnsiTheme="minorHAnsi" w:cstheme="minorHAnsi"/>
          <w:color w:val="000000"/>
          <w:sz w:val="22"/>
          <w:szCs w:val="22"/>
        </w:rPr>
        <w:t xml:space="preserve"> There are only three choices for sector (behavioral health, healthcare, and criminal justice). No “other” option is available. If a venue is not healthcare or criminal justice, select behavioral health. </w:t>
      </w:r>
    </w:p>
    <w:p w14:paraId="285791A6" w14:textId="77777777" w:rsidR="00150691" w:rsidRPr="00CB5312" w:rsidRDefault="00150691" w:rsidP="00150691">
      <w:pPr>
        <w:pStyle w:val="ListParagraph"/>
        <w:spacing w:before="240" w:after="240"/>
        <w:ind w:left="1080"/>
        <w:rPr>
          <w:rFonts w:asciiTheme="minorHAnsi" w:eastAsia="Calibri" w:hAnsiTheme="minorHAnsi" w:cstheme="minorHAnsi"/>
          <w:color w:val="000000"/>
          <w:sz w:val="22"/>
          <w:szCs w:val="22"/>
        </w:rPr>
      </w:pPr>
    </w:p>
    <w:p w14:paraId="427B58D5" w14:textId="77777777" w:rsidR="00150691" w:rsidRPr="0005488E" w:rsidRDefault="00150691" w:rsidP="00F75B20">
      <w:pPr>
        <w:pStyle w:val="ListParagraph"/>
        <w:numPr>
          <w:ilvl w:val="0"/>
          <w:numId w:val="4"/>
        </w:numPr>
        <w:spacing w:before="240" w:after="240"/>
        <w:rPr>
          <w:rFonts w:asciiTheme="minorHAnsi" w:eastAsia="Calibri" w:hAnsiTheme="minorHAnsi" w:cstheme="minorHAnsi"/>
          <w:color w:val="000000"/>
          <w:sz w:val="22"/>
          <w:szCs w:val="22"/>
        </w:rPr>
      </w:pPr>
      <w:r w:rsidRPr="0000459D">
        <w:rPr>
          <w:rFonts w:asciiTheme="minorHAnsi" w:hAnsiTheme="minorHAnsi" w:cstheme="minorHAnsi"/>
          <w:b/>
          <w:bCs/>
          <w:sz w:val="22"/>
          <w:szCs w:val="22"/>
        </w:rPr>
        <w:t>Venue</w:t>
      </w:r>
    </w:p>
    <w:p w14:paraId="110BC0D1" w14:textId="77777777" w:rsidR="00150691" w:rsidRPr="00150691" w:rsidRDefault="00150691" w:rsidP="00F75B20">
      <w:pPr>
        <w:pStyle w:val="ListParagraph"/>
        <w:numPr>
          <w:ilvl w:val="1"/>
          <w:numId w:val="4"/>
        </w:numPr>
        <w:spacing w:before="240" w:after="240"/>
        <w:rPr>
          <w:rFonts w:asciiTheme="minorHAnsi" w:eastAsia="Calibri" w:hAnsiTheme="minorHAnsi" w:cstheme="minorHAnsi"/>
          <w:color w:val="000000"/>
          <w:sz w:val="22"/>
          <w:szCs w:val="22"/>
        </w:rPr>
      </w:pPr>
      <w:r w:rsidRPr="00150691">
        <w:rPr>
          <w:rFonts w:asciiTheme="minorHAnsi" w:hAnsiTheme="minorHAnsi" w:cstheme="minorHAnsi"/>
          <w:sz w:val="22"/>
          <w:szCs w:val="22"/>
        </w:rPr>
        <w:t xml:space="preserve">As noted in the REDCap instrument, select only one venue for each strategy. You will need to create a new strategy entry if the same strategy is being implemented in multiple venues. For example, if a community is implementing Active OEND for high risk populations in SSPs and criminal justice settings, this would be captured in two separate strategy entries. You will have the option to create an additional strategy entry at the end of each menu section. </w:t>
      </w:r>
    </w:p>
    <w:p w14:paraId="0AF0D8D0" w14:textId="553131FA" w:rsidR="00150691" w:rsidRDefault="001F39FC" w:rsidP="00F75B20">
      <w:pPr>
        <w:pStyle w:val="ListParagraph"/>
        <w:numPr>
          <w:ilvl w:val="1"/>
          <w:numId w:val="4"/>
        </w:numPr>
        <w:spacing w:before="240" w:after="240"/>
        <w:rPr>
          <w:rFonts w:asciiTheme="minorHAnsi" w:eastAsia="Calibri" w:hAnsiTheme="minorHAnsi" w:cstheme="minorHAnsi"/>
          <w:color w:val="000000"/>
          <w:sz w:val="22"/>
          <w:szCs w:val="22"/>
        </w:rPr>
      </w:pPr>
      <w:r w:rsidRPr="001F39FC">
        <w:rPr>
          <w:rFonts w:asciiTheme="minorHAnsi" w:eastAsia="Calibri" w:hAnsiTheme="minorHAnsi" w:cstheme="minorHAnsi"/>
          <w:color w:val="000000"/>
          <w:sz w:val="22"/>
          <w:szCs w:val="22"/>
          <w:u w:val="single"/>
        </w:rPr>
        <w:t>NOTE</w:t>
      </w:r>
      <w:r>
        <w:rPr>
          <w:rFonts w:asciiTheme="minorHAnsi" w:eastAsia="Calibri" w:hAnsiTheme="minorHAnsi" w:cstheme="minorHAnsi"/>
          <w:color w:val="000000"/>
          <w:sz w:val="22"/>
          <w:szCs w:val="22"/>
        </w:rPr>
        <w:t xml:space="preserve">: </w:t>
      </w:r>
      <w:r w:rsidR="00150691" w:rsidRPr="0005488E">
        <w:rPr>
          <w:rFonts w:asciiTheme="minorHAnsi" w:eastAsia="Calibri" w:hAnsiTheme="minorHAnsi" w:cstheme="minorHAnsi"/>
          <w:color w:val="000000"/>
          <w:sz w:val="22"/>
          <w:szCs w:val="22"/>
        </w:rPr>
        <w:t>For naloxone box</w:t>
      </w:r>
      <w:r>
        <w:rPr>
          <w:rFonts w:asciiTheme="minorHAnsi" w:eastAsia="Calibri" w:hAnsiTheme="minorHAnsi" w:cstheme="minorHAnsi"/>
          <w:color w:val="000000"/>
          <w:sz w:val="22"/>
          <w:szCs w:val="22"/>
        </w:rPr>
        <w:t xml:space="preserve"> strategies </w:t>
      </w:r>
      <w:r w:rsidR="00150691" w:rsidRPr="0005488E">
        <w:rPr>
          <w:rFonts w:asciiTheme="minorHAnsi" w:eastAsia="Calibri" w:hAnsiTheme="minorHAnsi" w:cstheme="minorHAnsi"/>
          <w:color w:val="000000"/>
          <w:sz w:val="22"/>
          <w:szCs w:val="22"/>
        </w:rPr>
        <w:t>that do not fit into any of the drop-down menu items for venue, select “other” and enter the location (e.g., “libraries.”).</w:t>
      </w:r>
    </w:p>
    <w:p w14:paraId="54BA5098" w14:textId="77777777" w:rsidR="00150691" w:rsidRPr="0005488E" w:rsidRDefault="00150691" w:rsidP="00150691">
      <w:pPr>
        <w:pStyle w:val="ListParagraph"/>
        <w:spacing w:before="240" w:after="240"/>
        <w:ind w:left="1440"/>
        <w:rPr>
          <w:rFonts w:asciiTheme="minorHAnsi" w:eastAsia="Calibri" w:hAnsiTheme="minorHAnsi" w:cstheme="minorHAnsi"/>
          <w:color w:val="000000"/>
          <w:sz w:val="22"/>
          <w:szCs w:val="22"/>
        </w:rPr>
      </w:pPr>
    </w:p>
    <w:p w14:paraId="0AB2B76E" w14:textId="77777777" w:rsidR="00150691" w:rsidRPr="0005488E" w:rsidRDefault="00150691" w:rsidP="00F75B20">
      <w:pPr>
        <w:pStyle w:val="ListParagraph"/>
        <w:numPr>
          <w:ilvl w:val="0"/>
          <w:numId w:val="4"/>
        </w:numPr>
        <w:spacing w:before="240" w:after="240"/>
        <w:rPr>
          <w:rFonts w:asciiTheme="minorHAnsi" w:eastAsia="Calibri" w:hAnsiTheme="minorHAnsi" w:cstheme="minorHAnsi"/>
          <w:color w:val="000000"/>
          <w:sz w:val="22"/>
          <w:szCs w:val="22"/>
        </w:rPr>
      </w:pPr>
      <w:r w:rsidRPr="0000459D">
        <w:rPr>
          <w:rFonts w:asciiTheme="minorHAnsi" w:hAnsiTheme="minorHAnsi" w:cstheme="minorHAnsi"/>
          <w:b/>
          <w:bCs/>
          <w:sz w:val="22"/>
          <w:szCs w:val="22"/>
        </w:rPr>
        <w:lastRenderedPageBreak/>
        <w:t>High-risk populations</w:t>
      </w:r>
    </w:p>
    <w:p w14:paraId="0533B322" w14:textId="77777777" w:rsidR="00150691" w:rsidRPr="002D15EF" w:rsidRDefault="00150691" w:rsidP="00F75B20">
      <w:pPr>
        <w:pStyle w:val="ListParagraph"/>
        <w:numPr>
          <w:ilvl w:val="1"/>
          <w:numId w:val="4"/>
        </w:numPr>
        <w:spacing w:before="240" w:after="240"/>
        <w:rPr>
          <w:rFonts w:asciiTheme="minorHAnsi" w:eastAsia="Calibri" w:hAnsiTheme="minorHAnsi" w:cstheme="minorHAnsi"/>
          <w:color w:val="000000"/>
          <w:sz w:val="22"/>
          <w:szCs w:val="22"/>
        </w:rPr>
      </w:pPr>
      <w:r>
        <w:rPr>
          <w:rFonts w:asciiTheme="minorHAnsi" w:hAnsiTheme="minorHAnsi" w:cstheme="minorHAnsi"/>
          <w:sz w:val="22"/>
          <w:szCs w:val="22"/>
        </w:rPr>
        <w:t xml:space="preserve">The response options for this field are the high-risk groups </w:t>
      </w:r>
      <w:r w:rsidRPr="0000459D">
        <w:rPr>
          <w:rFonts w:asciiTheme="minorHAnsi" w:hAnsiTheme="minorHAnsi" w:cstheme="minorHAnsi"/>
          <w:i/>
          <w:iCs/>
          <w:sz w:val="22"/>
          <w:szCs w:val="22"/>
        </w:rPr>
        <w:t>within</w:t>
      </w:r>
      <w:r w:rsidRPr="0000459D">
        <w:rPr>
          <w:rFonts w:asciiTheme="minorHAnsi" w:hAnsiTheme="minorHAnsi" w:cstheme="minorHAnsi"/>
          <w:sz w:val="22"/>
          <w:szCs w:val="22"/>
        </w:rPr>
        <w:t xml:space="preserve"> the OUD population</w:t>
      </w:r>
      <w:r>
        <w:rPr>
          <w:rFonts w:asciiTheme="minorHAnsi" w:hAnsiTheme="minorHAnsi" w:cstheme="minorHAnsi"/>
          <w:sz w:val="22"/>
          <w:szCs w:val="22"/>
        </w:rPr>
        <w:t>, as outlined in the ORCCA</w:t>
      </w:r>
      <w:r w:rsidRPr="0000459D">
        <w:rPr>
          <w:rFonts w:asciiTheme="minorHAnsi" w:hAnsiTheme="minorHAnsi" w:cstheme="minorHAnsi"/>
          <w:sz w:val="22"/>
          <w:szCs w:val="22"/>
        </w:rPr>
        <w:t>.</w:t>
      </w:r>
      <w:r>
        <w:rPr>
          <w:rFonts w:asciiTheme="minorHAnsi" w:hAnsiTheme="minorHAnsi" w:cstheme="minorHAnsi"/>
          <w:sz w:val="22"/>
          <w:szCs w:val="22"/>
        </w:rPr>
        <w:t xml:space="preserve"> </w:t>
      </w:r>
    </w:p>
    <w:p w14:paraId="2B6BCD5C" w14:textId="77777777" w:rsidR="00150691" w:rsidRPr="002D15EF" w:rsidRDefault="00150691" w:rsidP="00F75B20">
      <w:pPr>
        <w:pStyle w:val="ListParagraph"/>
        <w:numPr>
          <w:ilvl w:val="1"/>
          <w:numId w:val="4"/>
        </w:numPr>
        <w:spacing w:before="240" w:after="240"/>
        <w:rPr>
          <w:rFonts w:asciiTheme="minorHAnsi" w:eastAsia="Calibri" w:hAnsiTheme="minorHAnsi" w:cstheme="minorHAnsi"/>
          <w:color w:val="000000"/>
          <w:sz w:val="22"/>
          <w:szCs w:val="22"/>
        </w:rPr>
      </w:pPr>
      <w:r w:rsidRPr="0000459D">
        <w:rPr>
          <w:rFonts w:asciiTheme="minorHAnsi" w:hAnsiTheme="minorHAnsi" w:cstheme="minorHAnsi"/>
          <w:sz w:val="22"/>
          <w:szCs w:val="22"/>
        </w:rPr>
        <w:t xml:space="preserve">For each strategy, select all </w:t>
      </w:r>
      <w:r>
        <w:rPr>
          <w:rFonts w:asciiTheme="minorHAnsi" w:hAnsiTheme="minorHAnsi" w:cstheme="minorHAnsi"/>
          <w:sz w:val="22"/>
          <w:szCs w:val="22"/>
        </w:rPr>
        <w:t xml:space="preserve">the </w:t>
      </w:r>
      <w:r w:rsidRPr="0000459D">
        <w:rPr>
          <w:rFonts w:asciiTheme="minorHAnsi" w:hAnsiTheme="minorHAnsi" w:cstheme="minorHAnsi"/>
          <w:sz w:val="22"/>
          <w:szCs w:val="22"/>
        </w:rPr>
        <w:t xml:space="preserve">high-risk populations </w:t>
      </w:r>
      <w:r>
        <w:rPr>
          <w:rFonts w:asciiTheme="minorHAnsi" w:hAnsiTheme="minorHAnsi" w:cstheme="minorHAnsi"/>
          <w:sz w:val="22"/>
          <w:szCs w:val="22"/>
        </w:rPr>
        <w:t>the strategy is intended to reach.</w:t>
      </w:r>
    </w:p>
    <w:p w14:paraId="61B20A20" w14:textId="77777777" w:rsidR="00150691" w:rsidRPr="0005488E" w:rsidRDefault="00150691" w:rsidP="00F75B20">
      <w:pPr>
        <w:pStyle w:val="ListParagraph"/>
        <w:numPr>
          <w:ilvl w:val="1"/>
          <w:numId w:val="4"/>
        </w:numPr>
        <w:spacing w:before="240" w:after="240"/>
        <w:rPr>
          <w:rFonts w:asciiTheme="minorHAnsi" w:eastAsia="Calibri" w:hAnsiTheme="minorHAnsi" w:cstheme="minorHAnsi"/>
          <w:color w:val="000000"/>
          <w:sz w:val="22"/>
          <w:szCs w:val="22"/>
        </w:rPr>
      </w:pPr>
      <w:r w:rsidRPr="00E91F8D">
        <w:rPr>
          <w:rFonts w:asciiTheme="minorHAnsi" w:hAnsiTheme="minorHAnsi" w:cstheme="minorHAnsi"/>
          <w:sz w:val="22"/>
          <w:szCs w:val="22"/>
          <w:u w:val="single"/>
        </w:rPr>
        <w:t>NOTE</w:t>
      </w:r>
      <w:r>
        <w:rPr>
          <w:rFonts w:asciiTheme="minorHAnsi" w:hAnsiTheme="minorHAnsi" w:cstheme="minorHAnsi"/>
          <w:sz w:val="22"/>
          <w:szCs w:val="22"/>
        </w:rPr>
        <w:t xml:space="preserve">: This field only applies to Menus 1 and 2. Research sites agreed to exclude this field from Menu 3. </w:t>
      </w:r>
    </w:p>
    <w:p w14:paraId="063B6750" w14:textId="77777777" w:rsidR="00150691" w:rsidRPr="0000459D" w:rsidRDefault="00150691" w:rsidP="00150691">
      <w:pPr>
        <w:pStyle w:val="ListParagraph"/>
        <w:spacing w:before="240" w:after="240"/>
        <w:ind w:left="1080"/>
        <w:rPr>
          <w:rFonts w:asciiTheme="minorHAnsi" w:eastAsia="Calibri" w:hAnsiTheme="minorHAnsi" w:cstheme="minorHAnsi"/>
          <w:color w:val="000000"/>
          <w:sz w:val="22"/>
          <w:szCs w:val="22"/>
        </w:rPr>
      </w:pPr>
    </w:p>
    <w:p w14:paraId="2FF71AF1" w14:textId="77777777" w:rsidR="00150691" w:rsidRPr="0005488E" w:rsidRDefault="00150691" w:rsidP="00F75B20">
      <w:pPr>
        <w:pStyle w:val="ListParagraph"/>
        <w:numPr>
          <w:ilvl w:val="0"/>
          <w:numId w:val="4"/>
        </w:numPr>
        <w:spacing w:before="240" w:after="240"/>
        <w:rPr>
          <w:rFonts w:asciiTheme="minorHAnsi" w:eastAsia="Calibri" w:hAnsiTheme="minorHAnsi" w:cstheme="minorHAnsi"/>
          <w:color w:val="000000"/>
          <w:sz w:val="22"/>
          <w:szCs w:val="22"/>
        </w:rPr>
      </w:pPr>
      <w:r w:rsidRPr="000A6140">
        <w:rPr>
          <w:rFonts w:asciiTheme="minorHAnsi" w:eastAsia="Calibri" w:hAnsiTheme="minorHAnsi" w:cstheme="minorHAnsi"/>
          <w:b/>
          <w:bCs/>
          <w:color w:val="000000"/>
          <w:sz w:val="22"/>
          <w:szCs w:val="22"/>
        </w:rPr>
        <w:t>Explicit and Intentional Effort to Reach Special Populations</w:t>
      </w:r>
    </w:p>
    <w:p w14:paraId="35D14FD7" w14:textId="77777777" w:rsidR="00150691" w:rsidRDefault="00150691" w:rsidP="00F75B20">
      <w:pPr>
        <w:pStyle w:val="ListParagraph"/>
        <w:numPr>
          <w:ilvl w:val="1"/>
          <w:numId w:val="4"/>
        </w:numPr>
        <w:spacing w:before="240" w:after="240"/>
        <w:rPr>
          <w:rFonts w:asciiTheme="minorHAnsi" w:eastAsia="Calibri" w:hAnsiTheme="minorHAnsi" w:cstheme="minorHAnsi"/>
          <w:color w:val="000000"/>
          <w:sz w:val="22"/>
          <w:szCs w:val="22"/>
        </w:rPr>
      </w:pPr>
      <w:r>
        <w:rPr>
          <w:rFonts w:asciiTheme="minorHAnsi" w:eastAsia="Calibri" w:hAnsiTheme="minorHAnsi" w:cstheme="minorHAnsi"/>
          <w:color w:val="000000"/>
          <w:sz w:val="22"/>
          <w:szCs w:val="22"/>
        </w:rPr>
        <w:t>Special population groups include homeless persons, non-English speaking persons and/or immigrants, people involved in transactional sex, pregnant and post-partum women, racial and ethnic minorities, and veterans.</w:t>
      </w:r>
    </w:p>
    <w:p w14:paraId="39F0BF1A" w14:textId="77777777" w:rsidR="00150691" w:rsidRDefault="00150691" w:rsidP="00F75B20">
      <w:pPr>
        <w:pStyle w:val="ListParagraph"/>
        <w:numPr>
          <w:ilvl w:val="1"/>
          <w:numId w:val="4"/>
        </w:numPr>
        <w:spacing w:before="240" w:after="240"/>
        <w:rPr>
          <w:rFonts w:asciiTheme="minorHAnsi" w:eastAsia="Calibri" w:hAnsiTheme="minorHAnsi" w:cstheme="minorHAnsi"/>
          <w:color w:val="000000"/>
          <w:sz w:val="22"/>
          <w:szCs w:val="22"/>
        </w:rPr>
      </w:pPr>
      <w:r w:rsidRPr="00196BE8">
        <w:rPr>
          <w:rFonts w:asciiTheme="minorHAnsi" w:eastAsia="Calibri" w:hAnsiTheme="minorHAnsi" w:cstheme="minorHAnsi"/>
          <w:color w:val="000000"/>
          <w:sz w:val="22"/>
          <w:szCs w:val="22"/>
        </w:rPr>
        <w:t xml:space="preserve">Select “yes” only if the strategy is intentionally designed to reach special populations </w:t>
      </w:r>
      <w:r w:rsidRPr="00196BE8">
        <w:rPr>
          <w:rFonts w:asciiTheme="minorHAnsi" w:eastAsia="Calibri" w:hAnsiTheme="minorHAnsi" w:cstheme="minorHAnsi"/>
          <w:i/>
          <w:iCs/>
          <w:color w:val="000000"/>
          <w:sz w:val="22"/>
          <w:szCs w:val="22"/>
        </w:rPr>
        <w:t>and</w:t>
      </w:r>
      <w:r w:rsidRPr="00196BE8">
        <w:rPr>
          <w:rFonts w:asciiTheme="minorHAnsi" w:eastAsia="Calibri" w:hAnsiTheme="minorHAnsi" w:cstheme="minorHAnsi"/>
          <w:color w:val="000000"/>
          <w:sz w:val="22"/>
          <w:szCs w:val="22"/>
        </w:rPr>
        <w:t xml:space="preserve"> the focus on special populations is explicit in the action plan or implementation plan. For example, the Active OEND at high-risk venues strategy is implemented in partnership with bilingual community health educators in emergency departments to better reach Spanish-speaking community members,</w:t>
      </w:r>
      <w:r>
        <w:rPr>
          <w:rFonts w:asciiTheme="minorHAnsi" w:eastAsia="Calibri" w:hAnsiTheme="minorHAnsi" w:cstheme="minorHAnsi"/>
          <w:color w:val="000000"/>
          <w:sz w:val="22"/>
          <w:szCs w:val="22"/>
        </w:rPr>
        <w:t xml:space="preserve"> and this intentional effort to reach special population groups is explicitly noted in the action or implementation plan. </w:t>
      </w:r>
    </w:p>
    <w:p w14:paraId="63E013AC" w14:textId="77777777" w:rsidR="00150691" w:rsidRDefault="00150691" w:rsidP="00F75B20">
      <w:pPr>
        <w:pStyle w:val="ListParagraph"/>
        <w:numPr>
          <w:ilvl w:val="1"/>
          <w:numId w:val="4"/>
        </w:numPr>
        <w:spacing w:before="240" w:after="240"/>
        <w:rPr>
          <w:rFonts w:asciiTheme="minorHAnsi" w:eastAsia="Calibri" w:hAnsiTheme="minorHAnsi" w:cstheme="minorHAnsi"/>
          <w:color w:val="000000"/>
          <w:sz w:val="22"/>
          <w:szCs w:val="22"/>
        </w:rPr>
      </w:pPr>
      <w:r w:rsidRPr="00E91F8D">
        <w:rPr>
          <w:rFonts w:asciiTheme="minorHAnsi" w:eastAsia="Calibri" w:hAnsiTheme="minorHAnsi" w:cstheme="minorHAnsi"/>
          <w:color w:val="000000"/>
          <w:sz w:val="22"/>
          <w:szCs w:val="22"/>
          <w:u w:val="single"/>
        </w:rPr>
        <w:t>NOTE</w:t>
      </w:r>
      <w:r>
        <w:rPr>
          <w:rFonts w:asciiTheme="minorHAnsi" w:eastAsia="Calibri" w:hAnsiTheme="minorHAnsi" w:cstheme="minorHAnsi"/>
          <w:color w:val="000000"/>
          <w:sz w:val="22"/>
          <w:szCs w:val="22"/>
        </w:rPr>
        <w:t>: implementing a strategy in a venue that serves a diverse population, such as emergency departments, is not sufficient for selecting “yes.” To select “yes”, there must be an intentional and explicit tactic for reaching special populations documenting in the action or implementation plan.</w:t>
      </w:r>
    </w:p>
    <w:p w14:paraId="265F9569" w14:textId="77777777" w:rsidR="00150691" w:rsidRDefault="00150691" w:rsidP="00150691">
      <w:pPr>
        <w:pStyle w:val="ListParagraph"/>
        <w:spacing w:before="240" w:after="240"/>
        <w:ind w:left="1080"/>
        <w:rPr>
          <w:rFonts w:asciiTheme="minorHAnsi" w:eastAsia="Calibri" w:hAnsiTheme="minorHAnsi" w:cstheme="minorHAnsi"/>
          <w:color w:val="000000"/>
          <w:sz w:val="22"/>
          <w:szCs w:val="22"/>
        </w:rPr>
      </w:pPr>
    </w:p>
    <w:p w14:paraId="3BF3B483" w14:textId="77777777" w:rsidR="00150691" w:rsidRDefault="00150691" w:rsidP="00F75B20">
      <w:pPr>
        <w:pStyle w:val="ListParagraph"/>
        <w:numPr>
          <w:ilvl w:val="0"/>
          <w:numId w:val="4"/>
        </w:numPr>
        <w:spacing w:before="240" w:after="240"/>
        <w:rPr>
          <w:rFonts w:asciiTheme="minorHAnsi" w:eastAsia="Calibri" w:hAnsiTheme="minorHAnsi" w:cstheme="minorHAnsi"/>
          <w:color w:val="000000"/>
          <w:sz w:val="22"/>
          <w:szCs w:val="22"/>
        </w:rPr>
      </w:pPr>
      <w:r w:rsidRPr="00515813">
        <w:rPr>
          <w:rFonts w:asciiTheme="minorHAnsi" w:eastAsia="Calibri" w:hAnsiTheme="minorHAnsi" w:cstheme="minorHAnsi"/>
          <w:b/>
          <w:bCs/>
          <w:color w:val="000000"/>
          <w:sz w:val="22"/>
          <w:szCs w:val="22"/>
        </w:rPr>
        <w:t>Action plan approval date</w:t>
      </w:r>
    </w:p>
    <w:p w14:paraId="0F60D77D" w14:textId="77777777" w:rsidR="00150691" w:rsidRDefault="00150691" w:rsidP="00F75B20">
      <w:pPr>
        <w:pStyle w:val="ListParagraph"/>
        <w:numPr>
          <w:ilvl w:val="1"/>
          <w:numId w:val="4"/>
        </w:numPr>
        <w:spacing w:before="240" w:after="240"/>
        <w:rPr>
          <w:rFonts w:asciiTheme="minorHAnsi" w:eastAsia="Calibri" w:hAnsiTheme="minorHAnsi" w:cstheme="minorHAnsi"/>
          <w:color w:val="000000"/>
          <w:sz w:val="22"/>
          <w:szCs w:val="22"/>
        </w:rPr>
      </w:pPr>
      <w:r>
        <w:rPr>
          <w:rFonts w:asciiTheme="minorHAnsi" w:eastAsia="Calibri" w:hAnsiTheme="minorHAnsi" w:cstheme="minorHAnsi"/>
          <w:color w:val="000000"/>
          <w:sz w:val="22"/>
          <w:szCs w:val="22"/>
        </w:rPr>
        <w:t>The month and year the original action plan was approved by the HCS designated coalition.</w:t>
      </w:r>
    </w:p>
    <w:p w14:paraId="11379E58" w14:textId="77777777" w:rsidR="00150691" w:rsidRDefault="00150691" w:rsidP="00150691">
      <w:pPr>
        <w:pStyle w:val="ListParagraph"/>
        <w:spacing w:before="240" w:after="240"/>
        <w:ind w:left="1440"/>
        <w:rPr>
          <w:rFonts w:asciiTheme="minorHAnsi" w:eastAsia="Calibri" w:hAnsiTheme="minorHAnsi" w:cstheme="minorHAnsi"/>
          <w:color w:val="000000"/>
          <w:sz w:val="22"/>
          <w:szCs w:val="22"/>
        </w:rPr>
      </w:pPr>
    </w:p>
    <w:p w14:paraId="1DC257D5" w14:textId="77777777" w:rsidR="00150691" w:rsidRDefault="00150691" w:rsidP="00F75B20">
      <w:pPr>
        <w:pStyle w:val="ListParagraph"/>
        <w:numPr>
          <w:ilvl w:val="0"/>
          <w:numId w:val="4"/>
        </w:numPr>
        <w:spacing w:before="240" w:after="240"/>
        <w:rPr>
          <w:rFonts w:asciiTheme="minorHAnsi" w:eastAsia="Calibri" w:hAnsiTheme="minorHAnsi" w:cstheme="minorHAnsi"/>
          <w:color w:val="000000"/>
          <w:sz w:val="22"/>
          <w:szCs w:val="22"/>
        </w:rPr>
      </w:pPr>
      <w:r>
        <w:rPr>
          <w:rFonts w:asciiTheme="minorHAnsi" w:eastAsia="Calibri" w:hAnsiTheme="minorHAnsi" w:cstheme="minorHAnsi"/>
          <w:b/>
          <w:bCs/>
          <w:color w:val="000000"/>
          <w:sz w:val="22"/>
          <w:szCs w:val="22"/>
        </w:rPr>
        <w:t>Implementation start date</w:t>
      </w:r>
    </w:p>
    <w:p w14:paraId="43B05341" w14:textId="77777777" w:rsidR="00150691" w:rsidRDefault="00150691" w:rsidP="00F75B20">
      <w:pPr>
        <w:pStyle w:val="ListParagraph"/>
        <w:numPr>
          <w:ilvl w:val="1"/>
          <w:numId w:val="4"/>
        </w:numPr>
        <w:spacing w:before="240" w:after="240"/>
        <w:rPr>
          <w:rFonts w:asciiTheme="minorHAnsi" w:eastAsia="Calibri" w:hAnsiTheme="minorHAnsi" w:cstheme="minorHAnsi"/>
          <w:color w:val="000000"/>
          <w:sz w:val="22"/>
          <w:szCs w:val="22"/>
        </w:rPr>
      </w:pPr>
      <w:r w:rsidRPr="0005488E">
        <w:rPr>
          <w:rFonts w:asciiTheme="minorHAnsi" w:hAnsiTheme="minorHAnsi" w:cstheme="minorHAnsi"/>
          <w:color w:val="201F1E"/>
          <w:sz w:val="22"/>
          <w:szCs w:val="22"/>
          <w:shd w:val="clear" w:color="auto" w:fill="FFFFFF"/>
        </w:rPr>
        <w:t>The month and year in which the first activity occurred to implement the EBP strategy (e.g., meeting with the service organization to initiate strategy implementation, putting together job descriptions, bringing partners together, etc.)</w:t>
      </w:r>
      <w:r w:rsidRPr="00851E09">
        <w:rPr>
          <w:rFonts w:asciiTheme="minorHAnsi" w:eastAsia="Calibri" w:hAnsiTheme="minorHAnsi" w:cstheme="minorHAnsi"/>
          <w:color w:val="000000"/>
          <w:sz w:val="22"/>
          <w:szCs w:val="22"/>
        </w:rPr>
        <w:t xml:space="preserve">.  </w:t>
      </w:r>
    </w:p>
    <w:p w14:paraId="5E76CC63" w14:textId="77777777" w:rsidR="00150691" w:rsidRPr="00851E09" w:rsidRDefault="00150691" w:rsidP="00150691">
      <w:pPr>
        <w:pStyle w:val="ListParagraph"/>
        <w:spacing w:before="240" w:after="240"/>
        <w:ind w:left="1440"/>
        <w:rPr>
          <w:rFonts w:asciiTheme="minorHAnsi" w:eastAsia="Calibri" w:hAnsiTheme="minorHAnsi" w:cstheme="minorHAnsi"/>
          <w:color w:val="000000"/>
          <w:sz w:val="22"/>
          <w:szCs w:val="22"/>
        </w:rPr>
      </w:pPr>
    </w:p>
    <w:p w14:paraId="0E8BE1C3" w14:textId="77777777" w:rsidR="00150691" w:rsidRDefault="00150691" w:rsidP="00F75B20">
      <w:pPr>
        <w:pStyle w:val="ListParagraph"/>
        <w:numPr>
          <w:ilvl w:val="0"/>
          <w:numId w:val="4"/>
        </w:numPr>
        <w:spacing w:before="240" w:after="240"/>
        <w:rPr>
          <w:rFonts w:asciiTheme="minorHAnsi" w:eastAsia="Calibri" w:hAnsiTheme="minorHAnsi" w:cstheme="minorHAnsi"/>
          <w:color w:val="000000"/>
          <w:sz w:val="22"/>
          <w:szCs w:val="22"/>
        </w:rPr>
      </w:pPr>
      <w:r>
        <w:rPr>
          <w:rFonts w:asciiTheme="minorHAnsi" w:eastAsia="Calibri" w:hAnsiTheme="minorHAnsi" w:cstheme="minorHAnsi"/>
          <w:b/>
          <w:bCs/>
          <w:color w:val="000000"/>
          <w:sz w:val="22"/>
          <w:szCs w:val="22"/>
        </w:rPr>
        <w:t>Brief strategy description</w:t>
      </w:r>
      <w:r>
        <w:rPr>
          <w:rFonts w:asciiTheme="minorHAnsi" w:eastAsia="Calibri" w:hAnsiTheme="minorHAnsi" w:cstheme="minorHAnsi"/>
          <w:color w:val="000000"/>
          <w:sz w:val="22"/>
          <w:szCs w:val="22"/>
        </w:rPr>
        <w:t xml:space="preserve"> </w:t>
      </w:r>
    </w:p>
    <w:p w14:paraId="2760A99E" w14:textId="4A6B8C1F" w:rsidR="00150691" w:rsidRDefault="00150691" w:rsidP="00F75B20">
      <w:pPr>
        <w:pStyle w:val="ListParagraph"/>
        <w:numPr>
          <w:ilvl w:val="1"/>
          <w:numId w:val="4"/>
        </w:numPr>
        <w:spacing w:before="240" w:after="240"/>
        <w:rPr>
          <w:rFonts w:asciiTheme="minorHAnsi" w:eastAsia="Calibri" w:hAnsiTheme="minorHAnsi" w:cstheme="minorHAnsi"/>
          <w:color w:val="000000"/>
          <w:sz w:val="22"/>
          <w:szCs w:val="22"/>
        </w:rPr>
      </w:pPr>
      <w:r>
        <w:rPr>
          <w:rFonts w:asciiTheme="minorHAnsi" w:eastAsia="Calibri" w:hAnsiTheme="minorHAnsi" w:cstheme="minorHAnsi"/>
          <w:color w:val="000000"/>
          <w:sz w:val="22"/>
          <w:szCs w:val="22"/>
        </w:rPr>
        <w:t>Brief description of the strategy that specifies what’s being done. For example, “</w:t>
      </w:r>
      <w:r w:rsidRPr="00FB23BE">
        <w:rPr>
          <w:rFonts w:asciiTheme="minorHAnsi" w:eastAsia="Calibri" w:hAnsiTheme="minorHAnsi" w:cstheme="minorHAnsi"/>
          <w:color w:val="000000"/>
          <w:sz w:val="22"/>
          <w:szCs w:val="22"/>
        </w:rPr>
        <w:t xml:space="preserve">Hamilton County Jail-Video to inform of OEND option at intake and then deployment of education at X time point and given 2 naloxone </w:t>
      </w:r>
      <w:r>
        <w:rPr>
          <w:rFonts w:asciiTheme="minorHAnsi" w:eastAsia="Calibri" w:hAnsiTheme="minorHAnsi" w:cstheme="minorHAnsi"/>
          <w:color w:val="000000"/>
          <w:sz w:val="22"/>
          <w:szCs w:val="22"/>
        </w:rPr>
        <w:t>[</w:t>
      </w:r>
      <w:r w:rsidRPr="00FB23BE">
        <w:rPr>
          <w:rFonts w:asciiTheme="minorHAnsi" w:eastAsia="Calibri" w:hAnsiTheme="minorHAnsi" w:cstheme="minorHAnsi"/>
          <w:color w:val="000000"/>
          <w:sz w:val="22"/>
          <w:szCs w:val="22"/>
        </w:rPr>
        <w:t>HCS funds or other</w:t>
      </w:r>
      <w:r>
        <w:rPr>
          <w:rFonts w:asciiTheme="minorHAnsi" w:eastAsia="Calibri" w:hAnsiTheme="minorHAnsi" w:cstheme="minorHAnsi"/>
          <w:color w:val="000000"/>
          <w:sz w:val="22"/>
          <w:szCs w:val="22"/>
        </w:rPr>
        <w:t>]</w:t>
      </w:r>
      <w:r w:rsidRPr="00FB23BE">
        <w:rPr>
          <w:rFonts w:asciiTheme="minorHAnsi" w:eastAsia="Calibri" w:hAnsiTheme="minorHAnsi" w:cstheme="minorHAnsi"/>
          <w:color w:val="000000"/>
          <w:sz w:val="22"/>
          <w:szCs w:val="22"/>
        </w:rPr>
        <w:t xml:space="preserve"> at release</w:t>
      </w:r>
      <w:r>
        <w:rPr>
          <w:rFonts w:asciiTheme="minorHAnsi" w:eastAsia="Calibri" w:hAnsiTheme="minorHAnsi" w:cstheme="minorHAnsi"/>
          <w:color w:val="000000"/>
          <w:sz w:val="22"/>
          <w:szCs w:val="22"/>
        </w:rPr>
        <w:t>.”</w:t>
      </w:r>
      <w:r w:rsidRPr="00FB23BE">
        <w:rPr>
          <w:rFonts w:asciiTheme="minorHAnsi" w:eastAsia="Calibri" w:hAnsiTheme="minorHAnsi" w:cstheme="minorHAnsi"/>
          <w:color w:val="000000"/>
          <w:sz w:val="22"/>
          <w:szCs w:val="22"/>
        </w:rPr>
        <w:t> </w:t>
      </w:r>
    </w:p>
    <w:p w14:paraId="1AEB5376" w14:textId="0AC701A0" w:rsidR="00CF574F" w:rsidRDefault="00CF574F" w:rsidP="00F75B20">
      <w:pPr>
        <w:pStyle w:val="ListParagraph"/>
        <w:numPr>
          <w:ilvl w:val="1"/>
          <w:numId w:val="4"/>
        </w:numPr>
        <w:spacing w:before="240" w:after="240"/>
        <w:rPr>
          <w:rFonts w:asciiTheme="minorHAnsi" w:eastAsia="Calibri" w:hAnsiTheme="minorHAnsi" w:cstheme="minorHAnsi"/>
          <w:color w:val="000000"/>
          <w:sz w:val="22"/>
          <w:szCs w:val="22"/>
        </w:rPr>
      </w:pPr>
      <w:bookmarkStart w:id="1" w:name="_Hlk64728390"/>
      <w:r w:rsidRPr="00581246">
        <w:rPr>
          <w:rFonts w:asciiTheme="minorHAnsi" w:eastAsia="Calibri" w:hAnsiTheme="minorHAnsi" w:cstheme="minorHAnsi"/>
          <w:color w:val="000000"/>
          <w:sz w:val="22"/>
          <w:szCs w:val="22"/>
          <w:u w:val="single"/>
        </w:rPr>
        <w:t>NOTE</w:t>
      </w:r>
      <w:r>
        <w:rPr>
          <w:rFonts w:asciiTheme="minorHAnsi" w:eastAsia="Calibri" w:hAnsiTheme="minorHAnsi" w:cstheme="minorHAnsi"/>
          <w:color w:val="000000"/>
          <w:sz w:val="22"/>
          <w:szCs w:val="22"/>
        </w:rPr>
        <w:t xml:space="preserve">: This field only appears if an implementation plan has been developed for the strategy </w:t>
      </w:r>
      <w:r w:rsidRPr="00CF574F">
        <w:rPr>
          <w:rFonts w:asciiTheme="minorHAnsi" w:eastAsia="Calibri" w:hAnsiTheme="minorHAnsi" w:cstheme="minorHAnsi"/>
          <w:b/>
          <w:bCs/>
          <w:i/>
          <w:iCs/>
          <w:color w:val="000000"/>
          <w:sz w:val="22"/>
          <w:szCs w:val="22"/>
        </w:rPr>
        <w:t>and</w:t>
      </w:r>
      <w:r>
        <w:rPr>
          <w:rFonts w:asciiTheme="minorHAnsi" w:eastAsia="Calibri" w:hAnsiTheme="minorHAnsi" w:cstheme="minorHAnsi"/>
          <w:color w:val="000000"/>
          <w:sz w:val="22"/>
          <w:szCs w:val="22"/>
        </w:rPr>
        <w:t xml:space="preserve"> implementation has started for the strategy (except for Menu 1 fast-track strategies</w:t>
      </w:r>
      <w:r w:rsidR="00713EF1">
        <w:rPr>
          <w:rFonts w:asciiTheme="minorHAnsi" w:eastAsia="Calibri" w:hAnsiTheme="minorHAnsi" w:cstheme="minorHAnsi"/>
          <w:color w:val="000000"/>
          <w:sz w:val="22"/>
          <w:szCs w:val="22"/>
        </w:rPr>
        <w:t>, which only requires that implementation has started</w:t>
      </w:r>
      <w:r>
        <w:rPr>
          <w:rFonts w:asciiTheme="minorHAnsi" w:eastAsia="Calibri" w:hAnsiTheme="minorHAnsi" w:cstheme="minorHAnsi"/>
          <w:color w:val="000000"/>
          <w:sz w:val="22"/>
          <w:szCs w:val="22"/>
        </w:rPr>
        <w:t xml:space="preserve">). If an implementation plan has not been developed for the strategy, include a brief description of the strategy </w:t>
      </w:r>
      <w:r w:rsidR="0083269A">
        <w:rPr>
          <w:rFonts w:asciiTheme="minorHAnsi" w:eastAsia="Calibri" w:hAnsiTheme="minorHAnsi" w:cstheme="minorHAnsi"/>
          <w:color w:val="000000"/>
          <w:sz w:val="22"/>
          <w:szCs w:val="22"/>
        </w:rPr>
        <w:t>in the open-text field before providing the</w:t>
      </w:r>
      <w:r>
        <w:rPr>
          <w:rFonts w:asciiTheme="minorHAnsi" w:eastAsia="Calibri" w:hAnsiTheme="minorHAnsi" w:cstheme="minorHAnsi"/>
          <w:color w:val="000000"/>
          <w:sz w:val="22"/>
          <w:szCs w:val="22"/>
        </w:rPr>
        <w:t xml:space="preserve"> explanation for why not plan was developed. If implementation has not started for the strategy, include a brief description of the strategy </w:t>
      </w:r>
      <w:r w:rsidR="0083269A">
        <w:rPr>
          <w:rFonts w:asciiTheme="minorHAnsi" w:eastAsia="Calibri" w:hAnsiTheme="minorHAnsi" w:cstheme="minorHAnsi"/>
          <w:color w:val="000000"/>
          <w:sz w:val="22"/>
          <w:szCs w:val="22"/>
        </w:rPr>
        <w:t>in the open-text field before providing the</w:t>
      </w:r>
      <w:r>
        <w:rPr>
          <w:rFonts w:asciiTheme="minorHAnsi" w:eastAsia="Calibri" w:hAnsiTheme="minorHAnsi" w:cstheme="minorHAnsi"/>
          <w:color w:val="000000"/>
          <w:sz w:val="22"/>
          <w:szCs w:val="22"/>
        </w:rPr>
        <w:t xml:space="preserve"> explanation for why implementation has not started.  </w:t>
      </w:r>
    </w:p>
    <w:bookmarkEnd w:id="1"/>
    <w:p w14:paraId="4257D995" w14:textId="77777777" w:rsidR="00150691" w:rsidRPr="00FB23BE" w:rsidRDefault="00150691" w:rsidP="00150691">
      <w:pPr>
        <w:pStyle w:val="ListParagraph"/>
        <w:spacing w:before="240" w:after="240"/>
        <w:ind w:left="1440"/>
        <w:rPr>
          <w:rFonts w:asciiTheme="minorHAnsi" w:eastAsia="Calibri" w:hAnsiTheme="minorHAnsi" w:cstheme="minorHAnsi"/>
          <w:color w:val="000000"/>
          <w:sz w:val="22"/>
          <w:szCs w:val="22"/>
        </w:rPr>
      </w:pPr>
    </w:p>
    <w:p w14:paraId="3F42F209" w14:textId="17C13535" w:rsidR="00150691" w:rsidRDefault="00150691" w:rsidP="00F75B20">
      <w:pPr>
        <w:pStyle w:val="ListParagraph"/>
        <w:numPr>
          <w:ilvl w:val="0"/>
          <w:numId w:val="4"/>
        </w:numPr>
        <w:spacing w:before="240" w:after="240"/>
        <w:rPr>
          <w:rFonts w:asciiTheme="minorHAnsi" w:eastAsia="Calibri" w:hAnsiTheme="minorHAnsi" w:cstheme="minorHAnsi"/>
          <w:color w:val="000000"/>
          <w:sz w:val="22"/>
          <w:szCs w:val="22"/>
        </w:rPr>
      </w:pPr>
      <w:bookmarkStart w:id="2" w:name="_Hlk78869305"/>
      <w:r w:rsidRPr="00941EA5">
        <w:rPr>
          <w:rFonts w:asciiTheme="minorHAnsi" w:eastAsia="Calibri" w:hAnsiTheme="minorHAnsi" w:cstheme="minorHAnsi"/>
          <w:b/>
          <w:bCs/>
          <w:color w:val="000000"/>
          <w:sz w:val="22"/>
          <w:szCs w:val="22"/>
        </w:rPr>
        <w:t>Number of partner organizations/practices</w:t>
      </w:r>
      <w:r>
        <w:rPr>
          <w:rFonts w:asciiTheme="minorHAnsi" w:eastAsia="Calibri" w:hAnsiTheme="minorHAnsi" w:cstheme="minorHAnsi"/>
          <w:color w:val="000000"/>
          <w:sz w:val="22"/>
          <w:szCs w:val="22"/>
        </w:rPr>
        <w:t xml:space="preserve"> </w:t>
      </w:r>
      <w:del w:id="3" w:author="Winhusen, T. John (winhust)" w:date="2021-08-03T07:43:00Z">
        <w:r w:rsidDel="00621BD8">
          <w:rPr>
            <w:rFonts w:asciiTheme="minorHAnsi" w:eastAsia="Calibri" w:hAnsiTheme="minorHAnsi" w:cstheme="minorHAnsi"/>
            <w:color w:val="000000"/>
            <w:sz w:val="22"/>
            <w:szCs w:val="22"/>
          </w:rPr>
          <w:delText xml:space="preserve">and </w:delText>
        </w:r>
        <w:r w:rsidRPr="00941EA5" w:rsidDel="00621BD8">
          <w:rPr>
            <w:rFonts w:asciiTheme="minorHAnsi" w:eastAsia="Calibri" w:hAnsiTheme="minorHAnsi" w:cstheme="minorHAnsi"/>
            <w:b/>
            <w:bCs/>
            <w:color w:val="000000"/>
            <w:sz w:val="22"/>
            <w:szCs w:val="22"/>
          </w:rPr>
          <w:delText>Number of fixed physical location</w:delText>
        </w:r>
      </w:del>
    </w:p>
    <w:p w14:paraId="1F6B78DD" w14:textId="77777777" w:rsidR="00E81581" w:rsidRPr="00DE0E5B" w:rsidRDefault="00E81581" w:rsidP="00E81581">
      <w:pPr>
        <w:pStyle w:val="ListParagraph"/>
        <w:numPr>
          <w:ilvl w:val="1"/>
          <w:numId w:val="4"/>
        </w:numPr>
        <w:spacing w:before="240" w:after="240"/>
        <w:rPr>
          <w:ins w:id="4" w:author="Winhusen, T. John (winhust)" w:date="2021-08-03T11:36:00Z"/>
          <w:rFonts w:asciiTheme="minorHAnsi" w:eastAsia="Calibri" w:hAnsiTheme="minorHAnsi" w:cstheme="minorHAnsi"/>
          <w:color w:val="000000"/>
          <w:sz w:val="22"/>
          <w:szCs w:val="22"/>
        </w:rPr>
      </w:pPr>
      <w:ins w:id="5" w:author="Winhusen, T. John (winhust)" w:date="2021-08-03T11:36:00Z">
        <w:r w:rsidRPr="00DE0E5B">
          <w:rPr>
            <w:rFonts w:asciiTheme="minorHAnsi" w:hAnsiTheme="minorHAnsi" w:cstheme="minorHAnsi"/>
            <w:sz w:val="22"/>
            <w:szCs w:val="22"/>
          </w:rPr>
          <w:t xml:space="preserve">Partner organizations are organizations involved in implementing the EBP strategy but not necessarily in </w:t>
        </w:r>
        <w:r w:rsidRPr="00DE0E5B">
          <w:rPr>
            <w:rFonts w:asciiTheme="minorHAnsi" w:eastAsia="Calibri" w:hAnsiTheme="minorHAnsi" w:cstheme="minorHAnsi"/>
            <w:color w:val="000000"/>
            <w:sz w:val="22"/>
            <w:szCs w:val="22"/>
          </w:rPr>
          <w:t>delivering services to individuals</w:t>
        </w:r>
        <w:r w:rsidRPr="00DE0E5B">
          <w:rPr>
            <w:rFonts w:asciiTheme="minorHAnsi" w:hAnsiTheme="minorHAnsi" w:cstheme="minorHAnsi"/>
            <w:sz w:val="22"/>
            <w:szCs w:val="22"/>
          </w:rPr>
          <w:t xml:space="preserve"> directly. One partner organization may have multiple sites, and in other cases, multiple partner organizations may be working together to deliver a strategy at a single site. </w:t>
        </w:r>
      </w:ins>
    </w:p>
    <w:p w14:paraId="7908797E" w14:textId="0E840CDB" w:rsidR="00E81581" w:rsidRDefault="00E81581" w:rsidP="00E81581">
      <w:pPr>
        <w:pStyle w:val="ListParagraph"/>
        <w:numPr>
          <w:ilvl w:val="1"/>
          <w:numId w:val="4"/>
        </w:numPr>
        <w:spacing w:before="240" w:after="240"/>
        <w:rPr>
          <w:ins w:id="6" w:author="Winhusen, T. John (winhust)" w:date="2021-08-03T11:36:00Z"/>
          <w:rFonts w:asciiTheme="minorHAnsi" w:eastAsia="Calibri" w:hAnsiTheme="minorHAnsi" w:cstheme="minorHAnsi"/>
          <w:color w:val="000000"/>
          <w:sz w:val="22"/>
          <w:szCs w:val="22"/>
        </w:rPr>
      </w:pPr>
      <w:ins w:id="7" w:author="Winhusen, T. John (winhust)" w:date="2021-08-03T11:36:00Z">
        <w:r>
          <w:rPr>
            <w:rFonts w:asciiTheme="minorHAnsi" w:eastAsia="Calibri" w:hAnsiTheme="minorHAnsi" w:cstheme="minorHAnsi"/>
            <w:color w:val="000000"/>
            <w:sz w:val="22"/>
            <w:szCs w:val="22"/>
          </w:rPr>
          <w:lastRenderedPageBreak/>
          <w:t>Example of a single partner organization and multiple fixed physical location</w:t>
        </w:r>
      </w:ins>
      <w:ins w:id="8" w:author="Glasgow, LaShawn" w:date="2021-08-04T12:36:00Z">
        <w:r w:rsidR="00395C3D">
          <w:rPr>
            <w:rFonts w:asciiTheme="minorHAnsi" w:eastAsia="Calibri" w:hAnsiTheme="minorHAnsi" w:cstheme="minorHAnsi"/>
            <w:color w:val="000000"/>
            <w:sz w:val="22"/>
            <w:szCs w:val="22"/>
          </w:rPr>
          <w:t>s</w:t>
        </w:r>
      </w:ins>
      <w:ins w:id="9" w:author="Winhusen, T. John (winhust)" w:date="2021-08-03T11:36:00Z">
        <w:r>
          <w:rPr>
            <w:rFonts w:asciiTheme="minorHAnsi" w:eastAsia="Calibri" w:hAnsiTheme="minorHAnsi" w:cstheme="minorHAnsi"/>
            <w:color w:val="000000"/>
            <w:sz w:val="22"/>
            <w:szCs w:val="22"/>
          </w:rPr>
          <w:t>: A coalition partners with CVS pharmacy (Number of partner organizations/practices=1) to implement OEND self-request at pharmacies in 3 stores (Number of fixed physical locations = 3).</w:t>
        </w:r>
      </w:ins>
    </w:p>
    <w:p w14:paraId="5529D45A" w14:textId="56932682" w:rsidR="00E81581" w:rsidRPr="00A44D1E" w:rsidRDefault="00E81581" w:rsidP="00E81581">
      <w:pPr>
        <w:pStyle w:val="ListParagraph"/>
        <w:numPr>
          <w:ilvl w:val="1"/>
          <w:numId w:val="4"/>
        </w:numPr>
        <w:spacing w:before="240" w:after="240"/>
        <w:rPr>
          <w:ins w:id="10" w:author="Winhusen, T. John (winhust)" w:date="2021-08-03T11:36:00Z"/>
          <w:rFonts w:asciiTheme="minorHAnsi" w:eastAsia="Calibri" w:hAnsiTheme="minorHAnsi" w:cstheme="minorHAnsi"/>
          <w:color w:val="000000"/>
          <w:sz w:val="22"/>
          <w:szCs w:val="22"/>
        </w:rPr>
      </w:pPr>
      <w:ins w:id="11" w:author="Winhusen, T. John (winhust)" w:date="2021-08-03T11:36:00Z">
        <w:r w:rsidRPr="00A44D1E">
          <w:rPr>
            <w:rFonts w:asciiTheme="minorHAnsi" w:eastAsia="Calibri" w:hAnsiTheme="minorHAnsi" w:cstheme="minorHAnsi"/>
            <w:color w:val="000000"/>
            <w:sz w:val="22"/>
            <w:szCs w:val="22"/>
          </w:rPr>
          <w:t xml:space="preserve">Example of multiple partner organizations but one fixed physical location: </w:t>
        </w:r>
      </w:ins>
      <w:ins w:id="12" w:author="Glasgow, LaShawn" w:date="2021-08-04T12:37:00Z">
        <w:r w:rsidR="00395C3D">
          <w:rPr>
            <w:rFonts w:asciiTheme="minorHAnsi" w:eastAsia="Calibri" w:hAnsiTheme="minorHAnsi" w:cstheme="minorHAnsi"/>
            <w:color w:val="000000"/>
            <w:sz w:val="22"/>
            <w:szCs w:val="22"/>
          </w:rPr>
          <w:t>The</w:t>
        </w:r>
      </w:ins>
      <w:ins w:id="13" w:author="Winhusen, T. John (winhust)" w:date="2021-08-03T11:36:00Z">
        <w:r w:rsidRPr="00A44D1E">
          <w:rPr>
            <w:rFonts w:asciiTheme="minorHAnsi" w:eastAsia="Calibri" w:hAnsiTheme="minorHAnsi" w:cstheme="minorHAnsi"/>
            <w:color w:val="000000"/>
            <w:sz w:val="22"/>
            <w:szCs w:val="22"/>
          </w:rPr>
          <w:t xml:space="preserve"> public health department is a Project DAWN site</w:t>
        </w:r>
      </w:ins>
      <w:ins w:id="14" w:author="Glasgow, LaShawn" w:date="2021-08-04T12:37:00Z">
        <w:r w:rsidR="00395C3D">
          <w:rPr>
            <w:rFonts w:asciiTheme="minorHAnsi" w:eastAsia="Calibri" w:hAnsiTheme="minorHAnsi" w:cstheme="minorHAnsi"/>
            <w:color w:val="000000"/>
            <w:sz w:val="22"/>
            <w:szCs w:val="22"/>
          </w:rPr>
          <w:t xml:space="preserve"> in a community</w:t>
        </w:r>
      </w:ins>
      <w:ins w:id="15" w:author="Glasgow, LaShawn" w:date="2021-08-03T16:43:00Z">
        <w:r w:rsidR="00DE0E5B">
          <w:rPr>
            <w:rFonts w:asciiTheme="minorHAnsi" w:eastAsia="Calibri" w:hAnsiTheme="minorHAnsi" w:cstheme="minorHAnsi"/>
            <w:color w:val="000000"/>
            <w:sz w:val="22"/>
            <w:szCs w:val="22"/>
          </w:rPr>
          <w:t>,</w:t>
        </w:r>
      </w:ins>
      <w:ins w:id="16" w:author="Winhusen, T. John (winhust)" w:date="2021-08-03T11:36:00Z">
        <w:r w:rsidRPr="00A44D1E">
          <w:rPr>
            <w:rFonts w:asciiTheme="minorHAnsi" w:eastAsia="Calibri" w:hAnsiTheme="minorHAnsi" w:cstheme="minorHAnsi"/>
            <w:color w:val="000000"/>
            <w:sz w:val="22"/>
            <w:szCs w:val="22"/>
          </w:rPr>
          <w:t xml:space="preserve"> and a church is being established as a secondary site that will be providing OEND. This strategy has two partner organizations (public health department and the church) and one physical location (the church).</w:t>
        </w:r>
      </w:ins>
    </w:p>
    <w:p w14:paraId="40C46B05" w14:textId="14003099" w:rsidR="00E81581" w:rsidRDefault="00E81581" w:rsidP="00E81581">
      <w:pPr>
        <w:pStyle w:val="ListParagraph"/>
        <w:numPr>
          <w:ilvl w:val="1"/>
          <w:numId w:val="4"/>
        </w:numPr>
        <w:spacing w:before="240" w:after="240"/>
        <w:rPr>
          <w:rFonts w:asciiTheme="minorHAnsi" w:eastAsia="Calibri" w:hAnsiTheme="minorHAnsi" w:cstheme="minorHAnsi"/>
          <w:color w:val="000000"/>
          <w:sz w:val="22"/>
          <w:szCs w:val="22"/>
        </w:rPr>
      </w:pPr>
      <w:ins w:id="17" w:author="Winhusen, T. John (winhust)" w:date="2021-08-03T11:36:00Z">
        <w:r w:rsidRPr="00DE0E5B">
          <w:rPr>
            <w:rFonts w:asciiTheme="minorHAnsi" w:eastAsia="Calibri" w:hAnsiTheme="minorHAnsi" w:cstheme="minorHAnsi"/>
            <w:color w:val="000000"/>
            <w:sz w:val="22"/>
            <w:szCs w:val="22"/>
            <w:u w:val="single"/>
          </w:rPr>
          <w:t>NOTE</w:t>
        </w:r>
        <w:r w:rsidRPr="00DE0E5B">
          <w:rPr>
            <w:rFonts w:asciiTheme="minorHAnsi" w:eastAsia="Calibri" w:hAnsiTheme="minorHAnsi" w:cstheme="minorHAnsi"/>
            <w:color w:val="000000"/>
            <w:sz w:val="22"/>
            <w:szCs w:val="22"/>
          </w:rPr>
          <w:t xml:space="preserve">: The ORCCAT is organized by EBP strategy, and some partner organizations may be implementing more than one strategy. Therefore, </w:t>
        </w:r>
        <w:del w:id="18" w:author="Glasgow, LaShawn" w:date="2021-08-03T16:54:00Z">
          <w:r w:rsidRPr="00DE0E5B" w:rsidDel="00AE2C9B">
            <w:rPr>
              <w:rFonts w:asciiTheme="minorHAnsi" w:eastAsia="Calibri" w:hAnsiTheme="minorHAnsi" w:cstheme="minorHAnsi"/>
              <w:color w:val="000000"/>
              <w:sz w:val="22"/>
              <w:szCs w:val="22"/>
            </w:rPr>
            <w:delText>these</w:delText>
          </w:r>
        </w:del>
      </w:ins>
      <w:ins w:id="19" w:author="Glasgow, LaShawn" w:date="2021-08-03T16:54:00Z">
        <w:r w:rsidR="00AE2C9B">
          <w:rPr>
            <w:rFonts w:asciiTheme="minorHAnsi" w:eastAsia="Calibri" w:hAnsiTheme="minorHAnsi" w:cstheme="minorHAnsi"/>
            <w:color w:val="000000"/>
            <w:sz w:val="22"/>
            <w:szCs w:val="22"/>
          </w:rPr>
          <w:t>the partner organization</w:t>
        </w:r>
      </w:ins>
      <w:ins w:id="20" w:author="Winhusen, T. John (winhust)" w:date="2021-08-03T11:36:00Z">
        <w:r w:rsidRPr="00DE0E5B">
          <w:rPr>
            <w:rFonts w:asciiTheme="minorHAnsi" w:eastAsia="Calibri" w:hAnsiTheme="minorHAnsi" w:cstheme="minorHAnsi"/>
            <w:color w:val="000000"/>
            <w:sz w:val="22"/>
            <w:szCs w:val="22"/>
          </w:rPr>
          <w:t xml:space="preserve"> column</w:t>
        </w:r>
        <w:del w:id="21" w:author="Glasgow, LaShawn" w:date="2021-08-03T16:54:00Z">
          <w:r w:rsidRPr="00DE0E5B" w:rsidDel="00AE2C9B">
            <w:rPr>
              <w:rFonts w:asciiTheme="minorHAnsi" w:eastAsia="Calibri" w:hAnsiTheme="minorHAnsi" w:cstheme="minorHAnsi"/>
              <w:color w:val="000000"/>
              <w:sz w:val="22"/>
              <w:szCs w:val="22"/>
            </w:rPr>
            <w:delText>s</w:delText>
          </w:r>
        </w:del>
        <w:r w:rsidRPr="00DE0E5B">
          <w:rPr>
            <w:rFonts w:asciiTheme="minorHAnsi" w:eastAsia="Calibri" w:hAnsiTheme="minorHAnsi" w:cstheme="minorHAnsi"/>
            <w:color w:val="000000"/>
            <w:sz w:val="22"/>
            <w:szCs w:val="22"/>
          </w:rPr>
          <w:t xml:space="preserve"> cannot be summed to determine the total number of unique partner organizations/practices a coalition is working with</w:t>
        </w:r>
        <w:del w:id="22" w:author="Glasgow, LaShawn" w:date="2021-08-03T16:51:00Z">
          <w:r w:rsidRPr="00DE0E5B" w:rsidDel="00AE2C9B">
            <w:rPr>
              <w:rFonts w:asciiTheme="minorHAnsi" w:eastAsia="Calibri" w:hAnsiTheme="minorHAnsi" w:cstheme="minorHAnsi"/>
              <w:color w:val="000000"/>
              <w:sz w:val="22"/>
              <w:szCs w:val="22"/>
            </w:rPr>
            <w:delText xml:space="preserve"> or the total number of unique fixed locations</w:delText>
          </w:r>
        </w:del>
        <w:r w:rsidRPr="00DE0E5B">
          <w:rPr>
            <w:rFonts w:asciiTheme="minorHAnsi" w:eastAsia="Calibri" w:hAnsiTheme="minorHAnsi" w:cstheme="minorHAnsi"/>
            <w:color w:val="000000"/>
            <w:sz w:val="22"/>
            <w:szCs w:val="22"/>
          </w:rPr>
          <w:t>.</w:t>
        </w:r>
      </w:ins>
    </w:p>
    <w:p w14:paraId="21E590C8" w14:textId="77777777" w:rsidR="00DE0E5B" w:rsidRPr="00DE0E5B" w:rsidRDefault="00DE0E5B" w:rsidP="00DE0E5B">
      <w:pPr>
        <w:pStyle w:val="ListParagraph"/>
        <w:spacing w:before="240" w:after="240"/>
        <w:ind w:left="1080"/>
        <w:rPr>
          <w:ins w:id="23" w:author="Winhusen, T. John (winhust)" w:date="2021-08-03T11:36:00Z"/>
          <w:rFonts w:asciiTheme="minorHAnsi" w:eastAsia="Calibri" w:hAnsiTheme="minorHAnsi" w:cstheme="minorHAnsi"/>
          <w:color w:val="000000"/>
          <w:sz w:val="22"/>
          <w:szCs w:val="22"/>
        </w:rPr>
      </w:pPr>
    </w:p>
    <w:p w14:paraId="4A4A6EFD" w14:textId="6776C2C2" w:rsidR="00E81581" w:rsidRPr="00DE0E5B" w:rsidRDefault="00E81581" w:rsidP="00DE0E5B">
      <w:pPr>
        <w:pStyle w:val="ListParagraph"/>
        <w:numPr>
          <w:ilvl w:val="0"/>
          <w:numId w:val="4"/>
        </w:numPr>
        <w:rPr>
          <w:ins w:id="24" w:author="Winhusen, T. John (winhust)" w:date="2021-08-03T11:36:00Z"/>
          <w:rFonts w:asciiTheme="minorHAnsi" w:hAnsiTheme="minorHAnsi" w:cstheme="minorHAnsi"/>
          <w:b/>
          <w:bCs/>
          <w:sz w:val="22"/>
          <w:szCs w:val="22"/>
        </w:rPr>
      </w:pPr>
      <w:ins w:id="25" w:author="Winhusen, T. John (winhust)" w:date="2021-08-03T11:36:00Z">
        <w:r w:rsidRPr="00DE0E5B">
          <w:rPr>
            <w:rFonts w:asciiTheme="minorHAnsi" w:hAnsiTheme="minorHAnsi" w:cstheme="minorHAnsi"/>
            <w:b/>
            <w:bCs/>
            <w:sz w:val="22"/>
            <w:szCs w:val="22"/>
          </w:rPr>
          <w:t>Number of fixed physical locations</w:t>
        </w:r>
      </w:ins>
    </w:p>
    <w:p w14:paraId="2490C763" w14:textId="1E0A3B3F" w:rsidR="00E81581" w:rsidRPr="00AE2C9B" w:rsidRDefault="00E81581" w:rsidP="00E81581">
      <w:pPr>
        <w:pStyle w:val="ListParagraph"/>
        <w:numPr>
          <w:ilvl w:val="1"/>
          <w:numId w:val="4"/>
        </w:numPr>
        <w:spacing w:before="240" w:after="240"/>
        <w:rPr>
          <w:ins w:id="26" w:author="Glasgow, LaShawn" w:date="2021-08-03T16:51:00Z"/>
          <w:rFonts w:asciiTheme="minorHAnsi" w:eastAsia="Calibri" w:hAnsiTheme="minorHAnsi" w:cstheme="minorHAnsi"/>
          <w:color w:val="000000"/>
          <w:sz w:val="22"/>
          <w:szCs w:val="22"/>
        </w:rPr>
      </w:pPr>
      <w:ins w:id="27" w:author="Winhusen, T. John (winhust)" w:date="2021-08-03T11:36:00Z">
        <w:r w:rsidRPr="00DE0E5B">
          <w:rPr>
            <w:rFonts w:asciiTheme="minorHAnsi" w:hAnsiTheme="minorHAnsi" w:cstheme="minorHAnsi"/>
            <w:sz w:val="22"/>
            <w:szCs w:val="22"/>
          </w:rPr>
          <w:t>“Physical locations” are locations where services will be/are being delivered directly to individuals meant to benefit from the EBP strategy.</w:t>
        </w:r>
      </w:ins>
      <w:ins w:id="28" w:author="Glasgow, LaShawn" w:date="2021-08-03T16:45:00Z">
        <w:r w:rsidR="00DE0E5B">
          <w:rPr>
            <w:rFonts w:asciiTheme="minorHAnsi" w:hAnsiTheme="minorHAnsi" w:cstheme="minorHAnsi"/>
            <w:sz w:val="22"/>
            <w:szCs w:val="22"/>
          </w:rPr>
          <w:t xml:space="preserve"> </w:t>
        </w:r>
      </w:ins>
      <w:ins w:id="29" w:author="Glasgow, LaShawn" w:date="2021-08-03T16:50:00Z">
        <w:r w:rsidR="00AE2C9B">
          <w:rPr>
            <w:rFonts w:asciiTheme="minorHAnsi" w:hAnsiTheme="minorHAnsi" w:cstheme="minorHAnsi"/>
            <w:sz w:val="22"/>
            <w:szCs w:val="22"/>
          </w:rPr>
          <w:t>This ORCCAT field captures b</w:t>
        </w:r>
      </w:ins>
      <w:ins w:id="30" w:author="Glasgow, LaShawn" w:date="2021-08-03T16:47:00Z">
        <w:r w:rsidR="00DE0E5B">
          <w:rPr>
            <w:rFonts w:asciiTheme="minorHAnsi" w:hAnsiTheme="minorHAnsi" w:cstheme="minorHAnsi"/>
            <w:sz w:val="22"/>
            <w:szCs w:val="22"/>
          </w:rPr>
          <w:t>oth p</w:t>
        </w:r>
      </w:ins>
      <w:ins w:id="31" w:author="Glasgow, LaShawn" w:date="2021-08-03T16:45:00Z">
        <w:r w:rsidR="00DE0E5B">
          <w:rPr>
            <w:rFonts w:asciiTheme="minorHAnsi" w:hAnsiTheme="minorHAnsi" w:cstheme="minorHAnsi"/>
            <w:sz w:val="22"/>
            <w:szCs w:val="22"/>
          </w:rPr>
          <w:t xml:space="preserve">hysical locations that will be delivering services to individuals (i.e., those in the planning stage) </w:t>
        </w:r>
        <w:r w:rsidR="00DE0E5B" w:rsidRPr="00DE0E5B">
          <w:rPr>
            <w:rFonts w:asciiTheme="minorHAnsi" w:hAnsiTheme="minorHAnsi" w:cstheme="minorHAnsi"/>
            <w:i/>
            <w:iCs/>
            <w:sz w:val="22"/>
            <w:szCs w:val="22"/>
          </w:rPr>
          <w:t>and</w:t>
        </w:r>
        <w:r w:rsidR="00DE0E5B">
          <w:rPr>
            <w:rFonts w:asciiTheme="minorHAnsi" w:hAnsiTheme="minorHAnsi" w:cstheme="minorHAnsi"/>
            <w:sz w:val="22"/>
            <w:szCs w:val="22"/>
          </w:rPr>
          <w:t xml:space="preserve"> physical</w:t>
        </w:r>
      </w:ins>
      <w:ins w:id="32" w:author="Glasgow, LaShawn" w:date="2021-08-03T16:46:00Z">
        <w:r w:rsidR="00DE0E5B">
          <w:rPr>
            <w:rFonts w:asciiTheme="minorHAnsi" w:hAnsiTheme="minorHAnsi" w:cstheme="minorHAnsi"/>
            <w:sz w:val="22"/>
            <w:szCs w:val="22"/>
          </w:rPr>
          <w:t xml:space="preserve"> locations where individuals are receiving services</w:t>
        </w:r>
      </w:ins>
      <w:ins w:id="33" w:author="Glasgow, LaShawn" w:date="2021-08-03T16:47:00Z">
        <w:r w:rsidR="00DE0E5B">
          <w:rPr>
            <w:rFonts w:asciiTheme="minorHAnsi" w:hAnsiTheme="minorHAnsi" w:cstheme="minorHAnsi"/>
            <w:sz w:val="22"/>
            <w:szCs w:val="22"/>
          </w:rPr>
          <w:t xml:space="preserve">. </w:t>
        </w:r>
      </w:ins>
    </w:p>
    <w:p w14:paraId="1D8B81D5" w14:textId="7F03824F" w:rsidR="00AE2C9B" w:rsidRPr="00AE2C9B" w:rsidRDefault="00AE2C9B" w:rsidP="00AE2C9B">
      <w:pPr>
        <w:pStyle w:val="ListParagraph"/>
        <w:numPr>
          <w:ilvl w:val="1"/>
          <w:numId w:val="4"/>
        </w:numPr>
        <w:rPr>
          <w:ins w:id="34" w:author="Glasgow, LaShawn" w:date="2021-08-03T16:51:00Z"/>
          <w:rFonts w:asciiTheme="minorHAnsi" w:eastAsia="Calibri" w:hAnsiTheme="minorHAnsi" w:cstheme="minorHAnsi"/>
          <w:color w:val="000000"/>
          <w:sz w:val="22"/>
          <w:szCs w:val="22"/>
        </w:rPr>
      </w:pPr>
      <w:ins w:id="35" w:author="Glasgow, LaShawn" w:date="2021-08-03T16:51:00Z">
        <w:r w:rsidRPr="00AE2C9B">
          <w:rPr>
            <w:rFonts w:asciiTheme="minorHAnsi" w:eastAsia="Calibri" w:hAnsiTheme="minorHAnsi" w:cstheme="minorHAnsi"/>
            <w:color w:val="000000"/>
            <w:sz w:val="22"/>
            <w:szCs w:val="22"/>
          </w:rPr>
          <w:t>NOTE: The ORCCAT is organized by EBP strategy, and</w:t>
        </w:r>
      </w:ins>
      <w:ins w:id="36" w:author="Glasgow, LaShawn" w:date="2021-08-03T16:52:00Z">
        <w:r>
          <w:rPr>
            <w:rFonts w:asciiTheme="minorHAnsi" w:eastAsia="Calibri" w:hAnsiTheme="minorHAnsi" w:cstheme="minorHAnsi"/>
            <w:color w:val="000000"/>
            <w:sz w:val="22"/>
            <w:szCs w:val="22"/>
          </w:rPr>
          <w:t xml:space="preserve"> </w:t>
        </w:r>
      </w:ins>
      <w:del w:id="37" w:author="Glasgow, LaShawn" w:date="2021-08-03T16:52:00Z">
        <w:r w:rsidDel="00AE2C9B">
          <w:rPr>
            <w:rFonts w:asciiTheme="minorHAnsi" w:eastAsia="Calibri" w:hAnsiTheme="minorHAnsi" w:cstheme="minorHAnsi"/>
            <w:color w:val="000000"/>
            <w:sz w:val="22"/>
            <w:szCs w:val="22"/>
          </w:rPr>
          <w:delText xml:space="preserve"> </w:delText>
        </w:r>
      </w:del>
      <w:ins w:id="38" w:author="Glasgow, LaShawn" w:date="2021-08-03T16:52:00Z">
        <w:r>
          <w:rPr>
            <w:rFonts w:asciiTheme="minorHAnsi" w:eastAsia="Calibri" w:hAnsiTheme="minorHAnsi" w:cstheme="minorHAnsi"/>
            <w:color w:val="000000"/>
            <w:sz w:val="22"/>
            <w:szCs w:val="22"/>
          </w:rPr>
          <w:t xml:space="preserve">more than one </w:t>
        </w:r>
      </w:ins>
      <w:ins w:id="39" w:author="Glasgow, LaShawn" w:date="2021-08-03T16:53:00Z">
        <w:r>
          <w:rPr>
            <w:rFonts w:asciiTheme="minorHAnsi" w:eastAsia="Calibri" w:hAnsiTheme="minorHAnsi" w:cstheme="minorHAnsi"/>
            <w:color w:val="000000"/>
            <w:sz w:val="22"/>
            <w:szCs w:val="22"/>
          </w:rPr>
          <w:t xml:space="preserve">EBP service </w:t>
        </w:r>
      </w:ins>
      <w:ins w:id="40" w:author="Glasgow, LaShawn" w:date="2021-08-03T16:52:00Z">
        <w:r>
          <w:rPr>
            <w:rFonts w:asciiTheme="minorHAnsi" w:eastAsia="Calibri" w:hAnsiTheme="minorHAnsi" w:cstheme="minorHAnsi"/>
            <w:color w:val="000000"/>
            <w:sz w:val="22"/>
            <w:szCs w:val="22"/>
          </w:rPr>
          <w:t xml:space="preserve">may be delivered </w:t>
        </w:r>
      </w:ins>
      <w:ins w:id="41" w:author="Glasgow, LaShawn" w:date="2021-08-03T16:53:00Z">
        <w:r>
          <w:rPr>
            <w:rFonts w:asciiTheme="minorHAnsi" w:eastAsia="Calibri" w:hAnsiTheme="minorHAnsi" w:cstheme="minorHAnsi"/>
            <w:color w:val="000000"/>
            <w:sz w:val="22"/>
            <w:szCs w:val="22"/>
          </w:rPr>
          <w:t xml:space="preserve">at a single </w:t>
        </w:r>
      </w:ins>
      <w:ins w:id="42" w:author="Glasgow, LaShawn" w:date="2021-08-03T16:54:00Z">
        <w:r>
          <w:rPr>
            <w:rFonts w:asciiTheme="minorHAnsi" w:eastAsia="Calibri" w:hAnsiTheme="minorHAnsi" w:cstheme="minorHAnsi"/>
            <w:color w:val="000000"/>
            <w:sz w:val="22"/>
            <w:szCs w:val="22"/>
          </w:rPr>
          <w:t>physical location</w:t>
        </w:r>
      </w:ins>
      <w:ins w:id="43" w:author="Glasgow, LaShawn" w:date="2021-08-03T16:51:00Z">
        <w:r w:rsidRPr="00AE2C9B">
          <w:rPr>
            <w:rFonts w:asciiTheme="minorHAnsi" w:eastAsia="Calibri" w:hAnsiTheme="minorHAnsi" w:cstheme="minorHAnsi"/>
            <w:color w:val="000000"/>
            <w:sz w:val="22"/>
            <w:szCs w:val="22"/>
          </w:rPr>
          <w:t xml:space="preserve">. Therefore, </w:t>
        </w:r>
      </w:ins>
      <w:ins w:id="44" w:author="Glasgow, LaShawn" w:date="2021-08-03T16:54:00Z">
        <w:r>
          <w:rPr>
            <w:rFonts w:asciiTheme="minorHAnsi" w:eastAsia="Calibri" w:hAnsiTheme="minorHAnsi" w:cstheme="minorHAnsi"/>
            <w:color w:val="000000"/>
            <w:sz w:val="22"/>
            <w:szCs w:val="22"/>
          </w:rPr>
          <w:t>the fixed physical location</w:t>
        </w:r>
      </w:ins>
      <w:ins w:id="45" w:author="Glasgow, LaShawn" w:date="2021-08-03T16:51:00Z">
        <w:r w:rsidRPr="00AE2C9B">
          <w:rPr>
            <w:rFonts w:asciiTheme="minorHAnsi" w:eastAsia="Calibri" w:hAnsiTheme="minorHAnsi" w:cstheme="minorHAnsi"/>
            <w:color w:val="000000"/>
            <w:sz w:val="22"/>
            <w:szCs w:val="22"/>
          </w:rPr>
          <w:t xml:space="preserve"> column cannot be summed to determine the total number of unique fixed locations.</w:t>
        </w:r>
      </w:ins>
    </w:p>
    <w:p w14:paraId="098F905E" w14:textId="77777777" w:rsidR="00AE2C9B" w:rsidRPr="00DE0E5B" w:rsidRDefault="00AE2C9B" w:rsidP="00AE2C9B">
      <w:pPr>
        <w:pStyle w:val="ListParagraph"/>
        <w:spacing w:before="240" w:after="240"/>
        <w:ind w:left="1080"/>
        <w:rPr>
          <w:ins w:id="46" w:author="Winhusen, T. John (winhust)" w:date="2021-08-03T11:36:00Z"/>
          <w:rFonts w:asciiTheme="minorHAnsi" w:eastAsia="Calibri" w:hAnsiTheme="minorHAnsi" w:cstheme="minorHAnsi"/>
          <w:color w:val="000000"/>
          <w:sz w:val="22"/>
          <w:szCs w:val="22"/>
        </w:rPr>
      </w:pPr>
    </w:p>
    <w:bookmarkEnd w:id="2"/>
    <w:p w14:paraId="0397925F" w14:textId="77777777" w:rsidR="004A680B" w:rsidRDefault="004A680B" w:rsidP="004A680B">
      <w:pPr>
        <w:pStyle w:val="ListParagraph"/>
        <w:spacing w:before="240" w:after="240"/>
        <w:ind w:left="1080"/>
        <w:rPr>
          <w:rFonts w:asciiTheme="minorHAnsi" w:eastAsia="Calibri" w:hAnsiTheme="minorHAnsi" w:cstheme="minorHAnsi"/>
          <w:color w:val="000000"/>
          <w:sz w:val="22"/>
          <w:szCs w:val="22"/>
        </w:rPr>
      </w:pPr>
    </w:p>
    <w:p w14:paraId="73FF522E" w14:textId="68D6E887" w:rsidR="00061D2A" w:rsidRPr="006E785C" w:rsidRDefault="00061D2A" w:rsidP="00F75B20">
      <w:pPr>
        <w:pStyle w:val="ListParagraph"/>
        <w:numPr>
          <w:ilvl w:val="0"/>
          <w:numId w:val="4"/>
        </w:numPr>
        <w:spacing w:before="240" w:after="240"/>
        <w:rPr>
          <w:rFonts w:asciiTheme="minorHAnsi" w:eastAsia="Calibri" w:hAnsiTheme="minorHAnsi" w:cstheme="minorHAnsi"/>
          <w:b/>
          <w:bCs/>
          <w:color w:val="000000"/>
          <w:sz w:val="22"/>
          <w:szCs w:val="22"/>
        </w:rPr>
      </w:pPr>
      <w:ins w:id="47" w:author="Glasgow, LaShawn" w:date="2021-07-30T14:10:00Z">
        <w:r w:rsidRPr="006E785C">
          <w:rPr>
            <w:rFonts w:asciiTheme="minorHAnsi" w:eastAsia="Calibri" w:hAnsiTheme="minorHAnsi" w:cstheme="minorHAnsi"/>
            <w:b/>
            <w:bCs/>
            <w:color w:val="000000"/>
            <w:sz w:val="22"/>
            <w:szCs w:val="22"/>
          </w:rPr>
          <w:t>Number of fixed physical locations delivering services to individuals meant to benefit from the strategy (Menus 1 &amp; 2 onl</w:t>
        </w:r>
      </w:ins>
      <w:ins w:id="48" w:author="Glasgow, LaShawn" w:date="2021-07-30T14:11:00Z">
        <w:r w:rsidRPr="006E785C">
          <w:rPr>
            <w:rFonts w:asciiTheme="minorHAnsi" w:eastAsia="Calibri" w:hAnsiTheme="minorHAnsi" w:cstheme="minorHAnsi"/>
            <w:b/>
            <w:bCs/>
            <w:color w:val="000000"/>
            <w:sz w:val="22"/>
            <w:szCs w:val="22"/>
          </w:rPr>
          <w:t>y)</w:t>
        </w:r>
      </w:ins>
    </w:p>
    <w:p w14:paraId="277182F9" w14:textId="5E33D21A" w:rsidR="004B0475" w:rsidRDefault="0056062C" w:rsidP="00F75B20">
      <w:pPr>
        <w:pStyle w:val="ListParagraph"/>
        <w:numPr>
          <w:ilvl w:val="1"/>
          <w:numId w:val="4"/>
        </w:numPr>
        <w:spacing w:before="240" w:after="240"/>
        <w:rPr>
          <w:ins w:id="49" w:author="Knudsen, Hannah K." w:date="2021-08-02T12:11:00Z"/>
          <w:rFonts w:asciiTheme="minorHAnsi" w:eastAsia="Calibri" w:hAnsiTheme="minorHAnsi" w:cstheme="minorHAnsi"/>
          <w:color w:val="000000"/>
          <w:sz w:val="22"/>
          <w:szCs w:val="22"/>
        </w:rPr>
      </w:pPr>
      <w:ins w:id="50" w:author="Winhusen, T. John (winhust)" w:date="2021-08-03T11:18:00Z">
        <w:r>
          <w:rPr>
            <w:rFonts w:asciiTheme="minorHAnsi" w:eastAsia="Calibri" w:hAnsiTheme="minorHAnsi" w:cstheme="minorHAnsi"/>
            <w:color w:val="000000"/>
            <w:sz w:val="22"/>
            <w:szCs w:val="22"/>
          </w:rPr>
          <w:t>T</w:t>
        </w:r>
      </w:ins>
      <w:ins w:id="51" w:author="Knudsen, Hannah K." w:date="2021-08-02T12:07:00Z">
        <w:r w:rsidR="00F93973">
          <w:rPr>
            <w:rFonts w:asciiTheme="minorHAnsi" w:eastAsia="Calibri" w:hAnsiTheme="minorHAnsi" w:cstheme="minorHAnsi"/>
            <w:color w:val="000000"/>
            <w:sz w:val="22"/>
            <w:szCs w:val="22"/>
          </w:rPr>
          <w:t xml:space="preserve">his field </w:t>
        </w:r>
      </w:ins>
      <w:ins w:id="52" w:author="Winhusen, T. John (winhust)" w:date="2021-08-03T11:18:00Z">
        <w:r>
          <w:rPr>
            <w:rFonts w:asciiTheme="minorHAnsi" w:eastAsia="Calibri" w:hAnsiTheme="minorHAnsi" w:cstheme="minorHAnsi"/>
            <w:color w:val="000000"/>
            <w:sz w:val="22"/>
            <w:szCs w:val="22"/>
          </w:rPr>
          <w:t xml:space="preserve">captures the number of fixed physical </w:t>
        </w:r>
      </w:ins>
      <w:ins w:id="53" w:author="Knudsen, Hannah K." w:date="2021-08-02T12:07:00Z">
        <w:r w:rsidR="00F93973">
          <w:rPr>
            <w:rFonts w:asciiTheme="minorHAnsi" w:eastAsia="Calibri" w:hAnsiTheme="minorHAnsi" w:cstheme="minorHAnsi"/>
            <w:color w:val="000000"/>
            <w:sz w:val="22"/>
            <w:szCs w:val="22"/>
          </w:rPr>
          <w:t xml:space="preserve">locations that have moved from planning to </w:t>
        </w:r>
      </w:ins>
      <w:ins w:id="54" w:author="Knudsen, Hannah K." w:date="2021-08-02T12:08:00Z">
        <w:r w:rsidR="00543767">
          <w:rPr>
            <w:rFonts w:asciiTheme="minorHAnsi" w:eastAsia="Calibri" w:hAnsiTheme="minorHAnsi" w:cstheme="minorHAnsi"/>
            <w:color w:val="000000"/>
            <w:sz w:val="22"/>
            <w:szCs w:val="22"/>
          </w:rPr>
          <w:t xml:space="preserve">active </w:t>
        </w:r>
      </w:ins>
      <w:ins w:id="55" w:author="Knudsen, Hannah K." w:date="2021-08-02T12:07:00Z">
        <w:r w:rsidR="00F93973">
          <w:rPr>
            <w:rFonts w:asciiTheme="minorHAnsi" w:eastAsia="Calibri" w:hAnsiTheme="minorHAnsi" w:cstheme="minorHAnsi"/>
            <w:color w:val="000000"/>
            <w:sz w:val="22"/>
            <w:szCs w:val="22"/>
          </w:rPr>
          <w:t xml:space="preserve">implementation </w:t>
        </w:r>
      </w:ins>
      <w:ins w:id="56" w:author="Glasgow, LaShawn" w:date="2021-08-03T16:55:00Z">
        <w:r w:rsidR="00524157">
          <w:rPr>
            <w:rFonts w:asciiTheme="minorHAnsi" w:eastAsia="Calibri" w:hAnsiTheme="minorHAnsi" w:cstheme="minorHAnsi"/>
            <w:color w:val="000000"/>
            <w:sz w:val="22"/>
            <w:szCs w:val="22"/>
          </w:rPr>
          <w:t xml:space="preserve">(i.e., </w:t>
        </w:r>
      </w:ins>
      <w:ins w:id="57" w:author="Knudsen, Hannah K." w:date="2021-08-02T12:07:00Z">
        <w:del w:id="58" w:author="Glasgow, LaShawn" w:date="2021-08-03T16:55:00Z">
          <w:r w:rsidR="00F93973" w:rsidDel="00524157">
            <w:rPr>
              <w:rFonts w:asciiTheme="minorHAnsi" w:eastAsia="Calibri" w:hAnsiTheme="minorHAnsi" w:cstheme="minorHAnsi"/>
              <w:color w:val="000000"/>
              <w:sz w:val="22"/>
              <w:szCs w:val="22"/>
            </w:rPr>
            <w:delText xml:space="preserve"> </w:delText>
          </w:r>
        </w:del>
        <w:r w:rsidR="00F93973">
          <w:rPr>
            <w:rFonts w:asciiTheme="minorHAnsi" w:eastAsia="Calibri" w:hAnsiTheme="minorHAnsi" w:cstheme="minorHAnsi"/>
            <w:color w:val="000000"/>
            <w:sz w:val="22"/>
            <w:szCs w:val="22"/>
          </w:rPr>
          <w:t>d</w:t>
        </w:r>
      </w:ins>
      <w:ins w:id="59" w:author="Knudsen, Hannah K." w:date="2021-08-02T12:08:00Z">
        <w:r w:rsidR="00F93973">
          <w:rPr>
            <w:rFonts w:asciiTheme="minorHAnsi" w:eastAsia="Calibri" w:hAnsiTheme="minorHAnsi" w:cstheme="minorHAnsi"/>
            <w:color w:val="000000"/>
            <w:sz w:val="22"/>
            <w:szCs w:val="22"/>
          </w:rPr>
          <w:t>elivering services to individuals</w:t>
        </w:r>
      </w:ins>
      <w:ins w:id="60" w:author="Glasgow, LaShawn" w:date="2021-08-03T16:55:00Z">
        <w:r w:rsidR="00524157">
          <w:rPr>
            <w:rFonts w:asciiTheme="minorHAnsi" w:eastAsia="Calibri" w:hAnsiTheme="minorHAnsi" w:cstheme="minorHAnsi"/>
            <w:color w:val="000000"/>
            <w:sz w:val="22"/>
            <w:szCs w:val="22"/>
          </w:rPr>
          <w:t>)</w:t>
        </w:r>
      </w:ins>
      <w:ins w:id="61" w:author="Knudsen, Hannah K." w:date="2021-08-02T12:08:00Z">
        <w:r w:rsidR="00F93973">
          <w:rPr>
            <w:rFonts w:asciiTheme="minorHAnsi" w:eastAsia="Calibri" w:hAnsiTheme="minorHAnsi" w:cstheme="minorHAnsi"/>
            <w:color w:val="000000"/>
            <w:sz w:val="22"/>
            <w:szCs w:val="22"/>
          </w:rPr>
          <w:t xml:space="preserve">. </w:t>
        </w:r>
        <w:r w:rsidR="00543767">
          <w:rPr>
            <w:rFonts w:asciiTheme="minorHAnsi" w:eastAsia="Calibri" w:hAnsiTheme="minorHAnsi" w:cstheme="minorHAnsi"/>
            <w:color w:val="000000"/>
            <w:sz w:val="22"/>
            <w:szCs w:val="22"/>
          </w:rPr>
          <w:t>Locations that are counted in this field would constitute the</w:t>
        </w:r>
      </w:ins>
      <w:ins w:id="62" w:author="Knudsen, Hannah K." w:date="2021-08-02T12:10:00Z">
        <w:r w:rsidR="00543767">
          <w:rPr>
            <w:rFonts w:asciiTheme="minorHAnsi" w:eastAsia="Calibri" w:hAnsiTheme="minorHAnsi" w:cstheme="minorHAnsi"/>
            <w:color w:val="000000"/>
            <w:sz w:val="22"/>
            <w:szCs w:val="22"/>
          </w:rPr>
          <w:t xml:space="preserve"> </w:t>
        </w:r>
      </w:ins>
      <w:ins w:id="63" w:author="Winhusen, T. John (winhust)" w:date="2021-08-03T11:19:00Z">
        <w:r>
          <w:rPr>
            <w:rFonts w:asciiTheme="minorHAnsi" w:eastAsia="Calibri" w:hAnsiTheme="minorHAnsi" w:cstheme="minorHAnsi"/>
            <w:color w:val="000000"/>
            <w:sz w:val="22"/>
            <w:szCs w:val="22"/>
          </w:rPr>
          <w:t>organizations/locations</w:t>
        </w:r>
      </w:ins>
      <w:ins w:id="64" w:author="Knudsen, Hannah K." w:date="2021-08-02T12:09:00Z">
        <w:r w:rsidR="00543767">
          <w:rPr>
            <w:rFonts w:asciiTheme="minorHAnsi" w:eastAsia="Calibri" w:hAnsiTheme="minorHAnsi" w:cstheme="minorHAnsi"/>
            <w:color w:val="000000"/>
            <w:sz w:val="22"/>
            <w:szCs w:val="22"/>
          </w:rPr>
          <w:t xml:space="preserve"> from which the research site </w:t>
        </w:r>
      </w:ins>
      <w:ins w:id="65" w:author="Glasgow, LaShawn" w:date="2021-08-03T16:56:00Z">
        <w:r w:rsidR="00524157">
          <w:rPr>
            <w:rFonts w:asciiTheme="minorHAnsi" w:eastAsia="Calibri" w:hAnsiTheme="minorHAnsi" w:cstheme="minorHAnsi"/>
            <w:color w:val="000000"/>
            <w:sz w:val="22"/>
            <w:szCs w:val="22"/>
          </w:rPr>
          <w:t>will</w:t>
        </w:r>
      </w:ins>
      <w:ins w:id="66" w:author="Knudsen, Hannah K." w:date="2021-08-02T12:09:00Z">
        <w:r w:rsidR="00543767">
          <w:rPr>
            <w:rFonts w:asciiTheme="minorHAnsi" w:eastAsia="Calibri" w:hAnsiTheme="minorHAnsi" w:cstheme="minorHAnsi"/>
            <w:color w:val="000000"/>
            <w:sz w:val="22"/>
            <w:szCs w:val="22"/>
          </w:rPr>
          <w:t xml:space="preserve"> attempt to obtain </w:t>
        </w:r>
      </w:ins>
      <w:r w:rsidR="00524157">
        <w:rPr>
          <w:rFonts w:asciiTheme="minorHAnsi" w:eastAsia="Calibri" w:hAnsiTheme="minorHAnsi" w:cstheme="minorHAnsi"/>
          <w:color w:val="000000"/>
          <w:sz w:val="22"/>
          <w:szCs w:val="22"/>
        </w:rPr>
        <w:t>r</w:t>
      </w:r>
      <w:ins w:id="67" w:author="Knudsen, Hannah K." w:date="2021-08-02T12:09:00Z">
        <w:r w:rsidR="00543767">
          <w:rPr>
            <w:rFonts w:asciiTheme="minorHAnsi" w:eastAsia="Calibri" w:hAnsiTheme="minorHAnsi" w:cstheme="minorHAnsi"/>
            <w:color w:val="000000"/>
            <w:sz w:val="22"/>
            <w:szCs w:val="22"/>
          </w:rPr>
          <w:t xml:space="preserve">each data (recognizing that some </w:t>
        </w:r>
      </w:ins>
      <w:ins w:id="68" w:author="Winhusen, T. John (winhust)" w:date="2021-08-03T11:20:00Z">
        <w:r>
          <w:rPr>
            <w:rFonts w:asciiTheme="minorHAnsi" w:eastAsia="Calibri" w:hAnsiTheme="minorHAnsi" w:cstheme="minorHAnsi"/>
            <w:color w:val="000000"/>
            <w:sz w:val="22"/>
            <w:szCs w:val="22"/>
          </w:rPr>
          <w:t>organizations</w:t>
        </w:r>
      </w:ins>
      <w:ins w:id="69" w:author="Knudsen, Hannah K." w:date="2021-08-02T12:09:00Z">
        <w:r w:rsidR="00543767">
          <w:rPr>
            <w:rFonts w:asciiTheme="minorHAnsi" w:eastAsia="Calibri" w:hAnsiTheme="minorHAnsi" w:cstheme="minorHAnsi"/>
            <w:color w:val="000000"/>
            <w:sz w:val="22"/>
            <w:szCs w:val="22"/>
          </w:rPr>
          <w:t xml:space="preserve"> may be unable to provide </w:t>
        </w:r>
      </w:ins>
      <w:ins w:id="70" w:author="Glasgow, LaShawn" w:date="2021-08-03T16:56:00Z">
        <w:r w:rsidR="00524157">
          <w:rPr>
            <w:rFonts w:asciiTheme="minorHAnsi" w:eastAsia="Calibri" w:hAnsiTheme="minorHAnsi" w:cstheme="minorHAnsi"/>
            <w:color w:val="000000"/>
            <w:sz w:val="22"/>
            <w:szCs w:val="22"/>
          </w:rPr>
          <w:t>reach</w:t>
        </w:r>
      </w:ins>
      <w:ins w:id="71" w:author="Knudsen, Hannah K." w:date="2021-08-02T12:09:00Z">
        <w:r w:rsidR="00543767">
          <w:rPr>
            <w:rFonts w:asciiTheme="minorHAnsi" w:eastAsia="Calibri" w:hAnsiTheme="minorHAnsi" w:cstheme="minorHAnsi"/>
            <w:color w:val="000000"/>
            <w:sz w:val="22"/>
            <w:szCs w:val="22"/>
          </w:rPr>
          <w:t xml:space="preserve"> data). </w:t>
        </w:r>
      </w:ins>
      <w:ins w:id="72" w:author="Knudsen, Hannah K." w:date="2021-08-02T12:08:00Z">
        <w:r w:rsidR="00543767">
          <w:rPr>
            <w:rFonts w:asciiTheme="minorHAnsi" w:eastAsia="Calibri" w:hAnsiTheme="minorHAnsi" w:cstheme="minorHAnsi"/>
            <w:color w:val="000000"/>
            <w:sz w:val="22"/>
            <w:szCs w:val="22"/>
          </w:rPr>
          <w:t xml:space="preserve"> </w:t>
        </w:r>
      </w:ins>
    </w:p>
    <w:p w14:paraId="2DB8768C" w14:textId="661794AB" w:rsidR="004B0475" w:rsidRDefault="004B0475" w:rsidP="00F75B20">
      <w:pPr>
        <w:pStyle w:val="ListParagraph"/>
        <w:numPr>
          <w:ilvl w:val="1"/>
          <w:numId w:val="4"/>
        </w:numPr>
        <w:spacing w:before="240" w:after="240"/>
        <w:rPr>
          <w:ins w:id="73" w:author="Knudsen, Hannah K." w:date="2021-08-02T12:11:00Z"/>
          <w:rFonts w:asciiTheme="minorHAnsi" w:eastAsia="Calibri" w:hAnsiTheme="minorHAnsi" w:cstheme="minorHAnsi"/>
          <w:color w:val="000000"/>
          <w:sz w:val="22"/>
          <w:szCs w:val="22"/>
        </w:rPr>
      </w:pPr>
      <w:ins w:id="74" w:author="Knudsen, Hannah K." w:date="2021-08-02T12:11:00Z">
        <w:r>
          <w:rPr>
            <w:rFonts w:asciiTheme="minorHAnsi" w:eastAsia="Calibri" w:hAnsiTheme="minorHAnsi" w:cstheme="minorHAnsi"/>
            <w:color w:val="000000"/>
            <w:sz w:val="22"/>
            <w:szCs w:val="22"/>
          </w:rPr>
          <w:t>Because implementation within communities is a process</w:t>
        </w:r>
      </w:ins>
      <w:ins w:id="75" w:author="Knudsen, Hannah K." w:date="2021-08-02T12:14:00Z">
        <w:r>
          <w:rPr>
            <w:rFonts w:asciiTheme="minorHAnsi" w:eastAsia="Calibri" w:hAnsiTheme="minorHAnsi" w:cstheme="minorHAnsi"/>
            <w:color w:val="000000"/>
            <w:sz w:val="22"/>
            <w:szCs w:val="22"/>
          </w:rPr>
          <w:t xml:space="preserve"> that takes time</w:t>
        </w:r>
      </w:ins>
      <w:ins w:id="76" w:author="Knudsen, Hannah K." w:date="2021-08-02T12:11:00Z">
        <w:r>
          <w:rPr>
            <w:rFonts w:asciiTheme="minorHAnsi" w:eastAsia="Calibri" w:hAnsiTheme="minorHAnsi" w:cstheme="minorHAnsi"/>
            <w:color w:val="000000"/>
            <w:sz w:val="22"/>
            <w:szCs w:val="22"/>
          </w:rPr>
          <w:t xml:space="preserve">, it may be that </w:t>
        </w:r>
      </w:ins>
      <w:ins w:id="77" w:author="Knudsen, Hannah K." w:date="2021-08-02T12:12:00Z">
        <w:r>
          <w:rPr>
            <w:rFonts w:asciiTheme="minorHAnsi" w:eastAsia="Calibri" w:hAnsiTheme="minorHAnsi" w:cstheme="minorHAnsi"/>
            <w:color w:val="000000"/>
            <w:sz w:val="22"/>
            <w:szCs w:val="22"/>
          </w:rPr>
          <w:t>the number of locations</w:t>
        </w:r>
      </w:ins>
      <w:ins w:id="78" w:author="Glasgow, LaShawn" w:date="2021-08-04T12:40:00Z">
        <w:r w:rsidR="00395C3D">
          <w:rPr>
            <w:rFonts w:asciiTheme="minorHAnsi" w:eastAsia="Calibri" w:hAnsiTheme="minorHAnsi" w:cstheme="minorHAnsi"/>
            <w:color w:val="000000"/>
            <w:sz w:val="22"/>
            <w:szCs w:val="22"/>
          </w:rPr>
          <w:t xml:space="preserve"> delivering services to in</w:t>
        </w:r>
      </w:ins>
      <w:ins w:id="79" w:author="Glasgow, LaShawn" w:date="2021-08-04T12:41:00Z">
        <w:r w:rsidR="00395C3D">
          <w:rPr>
            <w:rFonts w:asciiTheme="minorHAnsi" w:eastAsia="Calibri" w:hAnsiTheme="minorHAnsi" w:cstheme="minorHAnsi"/>
            <w:color w:val="000000"/>
            <w:sz w:val="22"/>
            <w:szCs w:val="22"/>
          </w:rPr>
          <w:t xml:space="preserve">dividuals </w:t>
        </w:r>
      </w:ins>
      <w:ins w:id="80" w:author="Knudsen, Hannah K." w:date="2021-08-02T12:12:00Z">
        <w:r>
          <w:rPr>
            <w:rFonts w:asciiTheme="minorHAnsi" w:eastAsia="Calibri" w:hAnsiTheme="minorHAnsi" w:cstheme="minorHAnsi"/>
            <w:color w:val="000000"/>
            <w:sz w:val="22"/>
            <w:szCs w:val="22"/>
          </w:rPr>
          <w:t xml:space="preserve">is fewer than the </w:t>
        </w:r>
      </w:ins>
      <w:ins w:id="81" w:author="Glasgow, LaShawn" w:date="2021-08-04T12:41:00Z">
        <w:r w:rsidR="00395C3D">
          <w:rPr>
            <w:rFonts w:asciiTheme="minorHAnsi" w:eastAsia="Calibri" w:hAnsiTheme="minorHAnsi" w:cstheme="minorHAnsi"/>
            <w:color w:val="000000"/>
            <w:sz w:val="22"/>
            <w:szCs w:val="22"/>
          </w:rPr>
          <w:t xml:space="preserve">total </w:t>
        </w:r>
      </w:ins>
      <w:ins w:id="82" w:author="Knudsen, Hannah K." w:date="2021-08-02T12:12:00Z">
        <w:r>
          <w:rPr>
            <w:rFonts w:asciiTheme="minorHAnsi" w:eastAsia="Calibri" w:hAnsiTheme="minorHAnsi" w:cstheme="minorHAnsi"/>
            <w:color w:val="000000"/>
            <w:sz w:val="22"/>
            <w:szCs w:val="22"/>
          </w:rPr>
          <w:t xml:space="preserve">number of fixed </w:t>
        </w:r>
      </w:ins>
      <w:ins w:id="83" w:author="Glasgow, LaShawn" w:date="2021-08-04T12:41:00Z">
        <w:r w:rsidR="00395C3D">
          <w:rPr>
            <w:rFonts w:asciiTheme="minorHAnsi" w:eastAsia="Calibri" w:hAnsiTheme="minorHAnsi" w:cstheme="minorHAnsi"/>
            <w:color w:val="000000"/>
            <w:sz w:val="22"/>
            <w:szCs w:val="22"/>
          </w:rPr>
          <w:t xml:space="preserve">physical </w:t>
        </w:r>
      </w:ins>
      <w:ins w:id="84" w:author="Knudsen, Hannah K." w:date="2021-08-02T12:12:00Z">
        <w:r>
          <w:rPr>
            <w:rFonts w:asciiTheme="minorHAnsi" w:eastAsia="Calibri" w:hAnsiTheme="minorHAnsi" w:cstheme="minorHAnsi"/>
            <w:color w:val="000000"/>
            <w:sz w:val="22"/>
            <w:szCs w:val="22"/>
          </w:rPr>
          <w:t>locations</w:t>
        </w:r>
      </w:ins>
      <w:ins w:id="85" w:author="Glasgow, LaShawn" w:date="2021-08-04T12:41:00Z">
        <w:r w:rsidR="00395C3D">
          <w:rPr>
            <w:rFonts w:asciiTheme="minorHAnsi" w:eastAsia="Calibri" w:hAnsiTheme="minorHAnsi" w:cstheme="minorHAnsi"/>
            <w:color w:val="000000"/>
            <w:sz w:val="22"/>
            <w:szCs w:val="22"/>
          </w:rPr>
          <w:t xml:space="preserve"> (see </w:t>
        </w:r>
      </w:ins>
      <w:ins w:id="86" w:author="Knudsen, Hannah K." w:date="2021-08-02T12:12:00Z">
        <w:del w:id="87" w:author="Glasgow, LaShawn" w:date="2021-08-04T12:41:00Z">
          <w:r w:rsidDel="00395C3D">
            <w:rPr>
              <w:rFonts w:asciiTheme="minorHAnsi" w:eastAsia="Calibri" w:hAnsiTheme="minorHAnsi" w:cstheme="minorHAnsi"/>
              <w:color w:val="000000"/>
              <w:sz w:val="22"/>
              <w:szCs w:val="22"/>
            </w:rPr>
            <w:delText xml:space="preserve"> </w:delText>
          </w:r>
        </w:del>
        <w:r>
          <w:rPr>
            <w:rFonts w:asciiTheme="minorHAnsi" w:eastAsia="Calibri" w:hAnsiTheme="minorHAnsi" w:cstheme="minorHAnsi"/>
            <w:color w:val="000000"/>
            <w:sz w:val="22"/>
            <w:szCs w:val="22"/>
          </w:rPr>
          <w:t>above</w:t>
        </w:r>
      </w:ins>
      <w:ins w:id="88" w:author="Glasgow, LaShawn" w:date="2021-08-04T12:41:00Z">
        <w:r w:rsidR="00395C3D">
          <w:rPr>
            <w:rFonts w:asciiTheme="minorHAnsi" w:eastAsia="Calibri" w:hAnsiTheme="minorHAnsi" w:cstheme="minorHAnsi"/>
            <w:color w:val="000000"/>
            <w:sz w:val="22"/>
            <w:szCs w:val="22"/>
          </w:rPr>
          <w:t>)</w:t>
        </w:r>
      </w:ins>
      <w:ins w:id="89" w:author="Knudsen, Hannah K." w:date="2021-08-02T12:12:00Z">
        <w:r>
          <w:rPr>
            <w:rFonts w:asciiTheme="minorHAnsi" w:eastAsia="Calibri" w:hAnsiTheme="minorHAnsi" w:cstheme="minorHAnsi"/>
            <w:color w:val="000000"/>
            <w:sz w:val="22"/>
            <w:szCs w:val="22"/>
          </w:rPr>
          <w:t xml:space="preserve">, particularly if new </w:t>
        </w:r>
      </w:ins>
      <w:ins w:id="90" w:author="Glasgow, LaShawn" w:date="2021-08-04T12:42:00Z">
        <w:r w:rsidR="00395C3D">
          <w:rPr>
            <w:rFonts w:asciiTheme="minorHAnsi" w:eastAsia="Calibri" w:hAnsiTheme="minorHAnsi" w:cstheme="minorHAnsi"/>
            <w:color w:val="000000"/>
            <w:sz w:val="22"/>
            <w:szCs w:val="22"/>
          </w:rPr>
          <w:t xml:space="preserve">physical </w:t>
        </w:r>
      </w:ins>
      <w:ins w:id="91" w:author="Winhusen, T. John (winhust)" w:date="2021-08-03T11:24:00Z">
        <w:r w:rsidR="007F7DF0">
          <w:rPr>
            <w:rFonts w:asciiTheme="minorHAnsi" w:eastAsia="Calibri" w:hAnsiTheme="minorHAnsi" w:cstheme="minorHAnsi"/>
            <w:color w:val="000000"/>
            <w:sz w:val="22"/>
            <w:szCs w:val="22"/>
          </w:rPr>
          <w:t>locations</w:t>
        </w:r>
      </w:ins>
      <w:ins w:id="92" w:author="Knudsen, Hannah K." w:date="2021-08-02T12:12:00Z">
        <w:r>
          <w:rPr>
            <w:rFonts w:asciiTheme="minorHAnsi" w:eastAsia="Calibri" w:hAnsiTheme="minorHAnsi" w:cstheme="minorHAnsi"/>
            <w:color w:val="000000"/>
            <w:sz w:val="22"/>
            <w:szCs w:val="22"/>
          </w:rPr>
          <w:t xml:space="preserve"> are </w:t>
        </w:r>
      </w:ins>
      <w:ins w:id="93" w:author="Glasgow, LaShawn" w:date="2021-08-04T12:42:00Z">
        <w:r w:rsidR="00395C3D">
          <w:rPr>
            <w:rFonts w:asciiTheme="minorHAnsi" w:eastAsia="Calibri" w:hAnsiTheme="minorHAnsi" w:cstheme="minorHAnsi"/>
            <w:color w:val="000000"/>
            <w:sz w:val="22"/>
            <w:szCs w:val="22"/>
          </w:rPr>
          <w:t>added</w:t>
        </w:r>
      </w:ins>
      <w:ins w:id="94" w:author="Knudsen, Hannah K." w:date="2021-08-02T12:12:00Z">
        <w:r>
          <w:rPr>
            <w:rFonts w:asciiTheme="minorHAnsi" w:eastAsia="Calibri" w:hAnsiTheme="minorHAnsi" w:cstheme="minorHAnsi"/>
            <w:color w:val="000000"/>
            <w:sz w:val="22"/>
            <w:szCs w:val="22"/>
          </w:rPr>
          <w:t xml:space="preserve"> over time. </w:t>
        </w:r>
      </w:ins>
      <w:ins w:id="95" w:author="Knudsen, Hannah K." w:date="2021-08-02T12:13:00Z">
        <w:r>
          <w:rPr>
            <w:rFonts w:asciiTheme="minorHAnsi" w:eastAsia="Calibri" w:hAnsiTheme="minorHAnsi" w:cstheme="minorHAnsi"/>
            <w:color w:val="000000"/>
            <w:sz w:val="22"/>
            <w:szCs w:val="22"/>
          </w:rPr>
          <w:t xml:space="preserve">The ORCCAT will ask </w:t>
        </w:r>
      </w:ins>
      <w:ins w:id="96" w:author="Glasgow, LaShawn" w:date="2021-08-04T12:43:00Z">
        <w:r w:rsidR="00395C3D">
          <w:rPr>
            <w:rFonts w:asciiTheme="minorHAnsi" w:eastAsia="Calibri" w:hAnsiTheme="minorHAnsi" w:cstheme="minorHAnsi"/>
            <w:color w:val="000000"/>
            <w:sz w:val="22"/>
            <w:szCs w:val="22"/>
          </w:rPr>
          <w:t xml:space="preserve">whether </w:t>
        </w:r>
      </w:ins>
      <w:ins w:id="97" w:author="Glasgow, LaShawn" w:date="2021-08-04T12:44:00Z">
        <w:r w:rsidR="00395C3D">
          <w:rPr>
            <w:rFonts w:asciiTheme="minorHAnsi" w:eastAsia="Calibri" w:hAnsiTheme="minorHAnsi" w:cstheme="minorHAnsi"/>
            <w:color w:val="000000"/>
            <w:sz w:val="22"/>
            <w:szCs w:val="22"/>
          </w:rPr>
          <w:t>s</w:t>
        </w:r>
        <w:r w:rsidR="00395C3D" w:rsidRPr="00395C3D">
          <w:rPr>
            <w:rFonts w:asciiTheme="minorHAnsi" w:eastAsia="Calibri" w:hAnsiTheme="minorHAnsi" w:cstheme="minorHAnsi"/>
            <w:color w:val="000000"/>
            <w:sz w:val="22"/>
            <w:szCs w:val="22"/>
          </w:rPr>
          <w:t>ervices are not being delivered to individuals at all physical locations because new physical locations are in the start-up phase</w:t>
        </w:r>
        <w:r w:rsidR="00395C3D">
          <w:rPr>
            <w:rFonts w:asciiTheme="minorHAnsi" w:eastAsia="Calibri" w:hAnsiTheme="minorHAnsi" w:cstheme="minorHAnsi"/>
            <w:color w:val="000000"/>
            <w:sz w:val="22"/>
            <w:szCs w:val="22"/>
          </w:rPr>
          <w:t xml:space="preserve">. The ORCCAT also includes an open-text field to document any other reasons services </w:t>
        </w:r>
      </w:ins>
      <w:ins w:id="98" w:author="Glasgow, LaShawn" w:date="2021-08-04T12:45:00Z">
        <w:r w:rsidR="00395C3D">
          <w:rPr>
            <w:rFonts w:asciiTheme="minorHAnsi" w:eastAsia="Calibri" w:hAnsiTheme="minorHAnsi" w:cstheme="minorHAnsi"/>
            <w:color w:val="000000"/>
            <w:sz w:val="22"/>
            <w:szCs w:val="22"/>
          </w:rPr>
          <w:t xml:space="preserve">are not being delivered to individuals at all physical locations. </w:t>
        </w:r>
      </w:ins>
      <w:ins w:id="99" w:author="Glasgow, LaShawn" w:date="2021-08-04T12:44:00Z">
        <w:r w:rsidR="00395C3D" w:rsidRPr="00395C3D">
          <w:rPr>
            <w:rFonts w:asciiTheme="minorHAnsi" w:eastAsia="Calibri" w:hAnsiTheme="minorHAnsi" w:cstheme="minorHAnsi"/>
            <w:color w:val="000000"/>
            <w:sz w:val="22"/>
            <w:szCs w:val="22"/>
          </w:rPr>
          <w:t xml:space="preserve"> </w:t>
        </w:r>
      </w:ins>
      <w:ins w:id="100" w:author="Knudsen, Hannah K." w:date="2021-08-02T12:15:00Z">
        <w:r>
          <w:rPr>
            <w:rFonts w:asciiTheme="minorHAnsi" w:eastAsia="Calibri" w:hAnsiTheme="minorHAnsi" w:cstheme="minorHAnsi"/>
            <w:color w:val="000000"/>
            <w:sz w:val="22"/>
            <w:szCs w:val="22"/>
          </w:rPr>
          <w:t xml:space="preserve">For example, there may be staffing-related barriers, challenges in getting MOUs signed, </w:t>
        </w:r>
      </w:ins>
      <w:ins w:id="101" w:author="Knudsen, Hannah K." w:date="2021-08-02T12:16:00Z">
        <w:r>
          <w:rPr>
            <w:rFonts w:asciiTheme="minorHAnsi" w:eastAsia="Calibri" w:hAnsiTheme="minorHAnsi" w:cstheme="minorHAnsi"/>
            <w:color w:val="000000"/>
            <w:sz w:val="22"/>
            <w:szCs w:val="22"/>
          </w:rPr>
          <w:t xml:space="preserve">delays as organizations deal with COVID, etc. </w:t>
        </w:r>
      </w:ins>
    </w:p>
    <w:p w14:paraId="3CBFC64C" w14:textId="477EE8B4" w:rsidR="004A680B" w:rsidRDefault="007F7DF0" w:rsidP="00F75B20">
      <w:pPr>
        <w:pStyle w:val="ListParagraph"/>
        <w:numPr>
          <w:ilvl w:val="1"/>
          <w:numId w:val="4"/>
        </w:numPr>
        <w:spacing w:before="240" w:after="240"/>
        <w:rPr>
          <w:rFonts w:asciiTheme="minorHAnsi" w:eastAsia="Calibri" w:hAnsiTheme="minorHAnsi" w:cstheme="minorHAnsi"/>
          <w:color w:val="000000"/>
          <w:sz w:val="22"/>
          <w:szCs w:val="22"/>
        </w:rPr>
      </w:pPr>
      <w:ins w:id="102" w:author="Winhusen, T. John (winhust)" w:date="2021-08-03T11:29:00Z">
        <w:r>
          <w:rPr>
            <w:rFonts w:asciiTheme="minorHAnsi" w:eastAsia="Calibri" w:hAnsiTheme="minorHAnsi" w:cstheme="minorHAnsi"/>
            <w:color w:val="000000"/>
            <w:sz w:val="22"/>
            <w:szCs w:val="22"/>
          </w:rPr>
          <w:t xml:space="preserve">When indicating the number of physical locations delivering services to individuals, </w:t>
        </w:r>
      </w:ins>
      <w:r>
        <w:rPr>
          <w:rFonts w:asciiTheme="minorHAnsi" w:eastAsia="Calibri" w:hAnsiTheme="minorHAnsi" w:cstheme="minorHAnsi"/>
          <w:color w:val="000000"/>
          <w:sz w:val="22"/>
          <w:szCs w:val="22"/>
        </w:rPr>
        <w:t>a</w:t>
      </w:r>
      <w:ins w:id="103" w:author="Glasgow, LaShawn" w:date="2021-07-30T14:14:00Z">
        <w:r w:rsidR="004A680B">
          <w:rPr>
            <w:rFonts w:asciiTheme="minorHAnsi" w:eastAsia="Calibri" w:hAnsiTheme="minorHAnsi" w:cstheme="minorHAnsi"/>
            <w:color w:val="000000"/>
            <w:sz w:val="22"/>
            <w:szCs w:val="22"/>
          </w:rPr>
          <w:t xml:space="preserve">pply the </w:t>
        </w:r>
      </w:ins>
      <w:ins w:id="104" w:author="Glasgow, LaShawn" w:date="2021-07-30T14:15:00Z">
        <w:r w:rsidR="004A680B">
          <w:rPr>
            <w:rFonts w:asciiTheme="minorHAnsi" w:eastAsia="Calibri" w:hAnsiTheme="minorHAnsi" w:cstheme="minorHAnsi"/>
            <w:color w:val="000000"/>
            <w:sz w:val="22"/>
            <w:szCs w:val="22"/>
          </w:rPr>
          <w:t xml:space="preserve">menu- and </w:t>
        </w:r>
      </w:ins>
      <w:ins w:id="105" w:author="Glasgow, LaShawn" w:date="2021-07-30T14:14:00Z">
        <w:r w:rsidR="004A680B">
          <w:rPr>
            <w:rFonts w:asciiTheme="minorHAnsi" w:eastAsia="Calibri" w:hAnsiTheme="minorHAnsi" w:cstheme="minorHAnsi"/>
            <w:color w:val="000000"/>
            <w:sz w:val="22"/>
            <w:szCs w:val="22"/>
          </w:rPr>
          <w:t>strategy</w:t>
        </w:r>
      </w:ins>
      <w:ins w:id="106" w:author="Glasgow, LaShawn" w:date="2021-07-30T14:15:00Z">
        <w:r w:rsidR="004A680B">
          <w:rPr>
            <w:rFonts w:asciiTheme="minorHAnsi" w:eastAsia="Calibri" w:hAnsiTheme="minorHAnsi" w:cstheme="minorHAnsi"/>
            <w:color w:val="000000"/>
            <w:sz w:val="22"/>
            <w:szCs w:val="22"/>
          </w:rPr>
          <w:t>-</w:t>
        </w:r>
      </w:ins>
      <w:ins w:id="107" w:author="Glasgow, LaShawn" w:date="2021-07-30T14:14:00Z">
        <w:r w:rsidR="004A680B">
          <w:rPr>
            <w:rFonts w:asciiTheme="minorHAnsi" w:eastAsia="Calibri" w:hAnsiTheme="minorHAnsi" w:cstheme="minorHAnsi"/>
            <w:color w:val="000000"/>
            <w:sz w:val="22"/>
            <w:szCs w:val="22"/>
          </w:rPr>
          <w:t xml:space="preserve">specific </w:t>
        </w:r>
      </w:ins>
      <w:ins w:id="108" w:author="Glasgow, LaShawn" w:date="2021-07-30T14:15:00Z">
        <w:r w:rsidR="004A680B">
          <w:rPr>
            <w:rFonts w:asciiTheme="minorHAnsi" w:eastAsia="Calibri" w:hAnsiTheme="minorHAnsi" w:cstheme="minorHAnsi"/>
            <w:color w:val="000000"/>
            <w:sz w:val="22"/>
            <w:szCs w:val="22"/>
          </w:rPr>
          <w:t xml:space="preserve">criteria </w:t>
        </w:r>
      </w:ins>
      <w:ins w:id="109" w:author="Winhusen, T. John (winhust)" w:date="2021-08-03T11:29:00Z">
        <w:r>
          <w:rPr>
            <w:rFonts w:asciiTheme="minorHAnsi" w:eastAsia="Calibri" w:hAnsiTheme="minorHAnsi" w:cstheme="minorHAnsi"/>
            <w:color w:val="000000"/>
            <w:sz w:val="22"/>
            <w:szCs w:val="22"/>
          </w:rPr>
          <w:t xml:space="preserve">below. For example, </w:t>
        </w:r>
      </w:ins>
      <w:ins w:id="110" w:author="Winhusen, T. John (winhust)" w:date="2021-08-03T11:30:00Z">
        <w:r>
          <w:rPr>
            <w:rFonts w:asciiTheme="minorHAnsi" w:eastAsia="Calibri" w:hAnsiTheme="minorHAnsi" w:cstheme="minorHAnsi"/>
            <w:color w:val="000000"/>
            <w:sz w:val="22"/>
            <w:szCs w:val="22"/>
          </w:rPr>
          <w:t>only count a physical location as implementing active OEND if that location is distributing naloxone units</w:t>
        </w:r>
      </w:ins>
      <w:ins w:id="111" w:author="Winhusen, T. John (winhust)" w:date="2021-08-03T11:31:00Z">
        <w:r>
          <w:rPr>
            <w:rFonts w:asciiTheme="minorHAnsi" w:eastAsia="Calibri" w:hAnsiTheme="minorHAnsi" w:cstheme="minorHAnsi"/>
            <w:color w:val="000000"/>
            <w:sz w:val="22"/>
            <w:szCs w:val="22"/>
          </w:rPr>
          <w:t xml:space="preserve"> to individuals.</w:t>
        </w:r>
      </w:ins>
      <w:ins w:id="112" w:author="Glasgow, LaShawn" w:date="2021-07-30T14:15:00Z">
        <w:del w:id="113" w:author="Winhusen, T. John (winhust)" w:date="2021-08-03T11:30:00Z">
          <w:r w:rsidR="004A680B" w:rsidDel="007F7DF0">
            <w:rPr>
              <w:rFonts w:asciiTheme="minorHAnsi" w:eastAsia="Calibri" w:hAnsiTheme="minorHAnsi" w:cstheme="minorHAnsi"/>
              <w:color w:val="000000"/>
              <w:sz w:val="22"/>
              <w:szCs w:val="22"/>
            </w:rPr>
            <w:delText>:</w:delText>
          </w:r>
        </w:del>
      </w:ins>
    </w:p>
    <w:p w14:paraId="66757FCE" w14:textId="77777777" w:rsidR="007639D2" w:rsidRDefault="007639D2" w:rsidP="007639D2">
      <w:pPr>
        <w:pStyle w:val="ListParagraph"/>
        <w:tabs>
          <w:tab w:val="left" w:pos="1620"/>
        </w:tabs>
        <w:spacing w:before="240" w:after="240"/>
        <w:ind w:left="1080"/>
        <w:rPr>
          <w:ins w:id="114" w:author="Glasgow, LaShawn" w:date="2021-07-30T15:12:00Z"/>
          <w:rFonts w:asciiTheme="minorHAnsi" w:eastAsia="Calibri" w:hAnsiTheme="minorHAnsi" w:cstheme="minorHAnsi"/>
          <w:color w:val="000000"/>
          <w:sz w:val="22"/>
          <w:szCs w:val="22"/>
        </w:rPr>
      </w:pPr>
    </w:p>
    <w:tbl>
      <w:tblPr>
        <w:tblStyle w:val="PlainTable2"/>
        <w:tblW w:w="6840" w:type="dxa"/>
        <w:tblInd w:w="1080" w:type="dxa"/>
        <w:tblLook w:val="0420" w:firstRow="1" w:lastRow="0" w:firstColumn="0" w:lastColumn="0" w:noHBand="0" w:noVBand="1"/>
      </w:tblPr>
      <w:tblGrid>
        <w:gridCol w:w="3330"/>
        <w:gridCol w:w="3510"/>
      </w:tblGrid>
      <w:tr w:rsidR="007639D2" w:rsidRPr="00EA39F9" w14:paraId="046A42EB" w14:textId="77777777" w:rsidTr="00C911DF">
        <w:trPr>
          <w:cnfStyle w:val="100000000000" w:firstRow="1" w:lastRow="0" w:firstColumn="0" w:lastColumn="0" w:oddVBand="0" w:evenVBand="0" w:oddHBand="0" w:evenHBand="0" w:firstRowFirstColumn="0" w:firstRowLastColumn="0" w:lastRowFirstColumn="0" w:lastRowLastColumn="0"/>
          <w:trHeight w:val="350"/>
          <w:ins w:id="115" w:author="Glasgow, LaShawn" w:date="2021-07-30T15:12:00Z"/>
        </w:trPr>
        <w:tc>
          <w:tcPr>
            <w:tcW w:w="3330" w:type="dxa"/>
            <w:hideMark/>
          </w:tcPr>
          <w:p w14:paraId="44B5008A" w14:textId="77777777" w:rsidR="007639D2" w:rsidRPr="00EA39F9" w:rsidRDefault="007639D2" w:rsidP="00C911DF">
            <w:pPr>
              <w:jc w:val="center"/>
              <w:rPr>
                <w:ins w:id="116" w:author="Glasgow, LaShawn" w:date="2021-07-30T15:12:00Z"/>
                <w:rFonts w:asciiTheme="minorHAnsi" w:hAnsiTheme="minorHAnsi" w:cstheme="minorHAnsi"/>
                <w:sz w:val="22"/>
                <w:szCs w:val="22"/>
              </w:rPr>
            </w:pPr>
            <w:ins w:id="117" w:author="Glasgow, LaShawn" w:date="2021-07-30T15:12:00Z">
              <w:r w:rsidRPr="00EA39F9">
                <w:rPr>
                  <w:rFonts w:asciiTheme="minorHAnsi" w:hAnsiTheme="minorHAnsi" w:cstheme="minorHAnsi"/>
                  <w:sz w:val="22"/>
                  <w:szCs w:val="22"/>
                </w:rPr>
                <w:t>Menu 1 Strategy</w:t>
              </w:r>
            </w:ins>
          </w:p>
        </w:tc>
        <w:tc>
          <w:tcPr>
            <w:tcW w:w="3510" w:type="dxa"/>
            <w:hideMark/>
          </w:tcPr>
          <w:p w14:paraId="6EE28DE3" w14:textId="77777777" w:rsidR="007639D2" w:rsidRPr="00EA39F9" w:rsidRDefault="007639D2" w:rsidP="00C911DF">
            <w:pPr>
              <w:jc w:val="center"/>
              <w:rPr>
                <w:ins w:id="118" w:author="Glasgow, LaShawn" w:date="2021-07-30T15:12:00Z"/>
                <w:rFonts w:asciiTheme="minorHAnsi" w:hAnsiTheme="minorHAnsi" w:cstheme="minorHAnsi"/>
                <w:sz w:val="22"/>
                <w:szCs w:val="22"/>
              </w:rPr>
            </w:pPr>
            <w:ins w:id="119" w:author="Glasgow, LaShawn" w:date="2021-07-30T15:12:00Z">
              <w:r w:rsidRPr="00EA39F9">
                <w:rPr>
                  <w:rFonts w:asciiTheme="minorHAnsi" w:hAnsiTheme="minorHAnsi" w:cstheme="minorHAnsi"/>
                  <w:sz w:val="22"/>
                  <w:szCs w:val="22"/>
                </w:rPr>
                <w:t>What Counts as Service Delivery</w:t>
              </w:r>
            </w:ins>
          </w:p>
        </w:tc>
      </w:tr>
      <w:tr w:rsidR="007639D2" w:rsidRPr="00EA39F9" w14:paraId="19836007" w14:textId="77777777" w:rsidTr="00C911DF">
        <w:trPr>
          <w:cnfStyle w:val="000000100000" w:firstRow="0" w:lastRow="0" w:firstColumn="0" w:lastColumn="0" w:oddVBand="0" w:evenVBand="0" w:oddHBand="1" w:evenHBand="0" w:firstRowFirstColumn="0" w:firstRowLastColumn="0" w:lastRowFirstColumn="0" w:lastRowLastColumn="0"/>
          <w:trHeight w:val="746"/>
          <w:ins w:id="120" w:author="Glasgow, LaShawn" w:date="2021-07-30T15:12:00Z"/>
        </w:trPr>
        <w:tc>
          <w:tcPr>
            <w:tcW w:w="3330" w:type="dxa"/>
            <w:hideMark/>
          </w:tcPr>
          <w:p w14:paraId="7B95D1D0" w14:textId="77777777" w:rsidR="00EA39F9" w:rsidRPr="00EA39F9" w:rsidRDefault="00F75B20" w:rsidP="00F75B20">
            <w:pPr>
              <w:numPr>
                <w:ilvl w:val="0"/>
                <w:numId w:val="11"/>
              </w:numPr>
              <w:tabs>
                <w:tab w:val="clear" w:pos="360"/>
                <w:tab w:val="num" w:pos="720"/>
              </w:tabs>
              <w:rPr>
                <w:ins w:id="121" w:author="Glasgow, LaShawn" w:date="2021-07-30T15:12:00Z"/>
                <w:rFonts w:asciiTheme="minorHAnsi" w:hAnsiTheme="minorHAnsi" w:cstheme="minorHAnsi"/>
                <w:sz w:val="22"/>
                <w:szCs w:val="22"/>
              </w:rPr>
            </w:pPr>
            <w:ins w:id="122" w:author="Glasgow, LaShawn" w:date="2021-07-30T15:12:00Z">
              <w:r w:rsidRPr="00EA39F9">
                <w:rPr>
                  <w:rFonts w:asciiTheme="minorHAnsi" w:hAnsiTheme="minorHAnsi" w:cstheme="minorHAnsi"/>
                  <w:sz w:val="22"/>
                  <w:szCs w:val="22"/>
                </w:rPr>
                <w:t>Active OEND for at-risk individuals and their social networks</w:t>
              </w:r>
            </w:ins>
          </w:p>
        </w:tc>
        <w:tc>
          <w:tcPr>
            <w:tcW w:w="3510" w:type="dxa"/>
            <w:vMerge w:val="restart"/>
            <w:vAlign w:val="center"/>
            <w:hideMark/>
          </w:tcPr>
          <w:p w14:paraId="3D9F0B5A" w14:textId="77777777" w:rsidR="00EA39F9" w:rsidRPr="00EA39F9" w:rsidRDefault="00F75B20" w:rsidP="00F75B20">
            <w:pPr>
              <w:numPr>
                <w:ilvl w:val="0"/>
                <w:numId w:val="11"/>
              </w:numPr>
              <w:tabs>
                <w:tab w:val="clear" w:pos="360"/>
                <w:tab w:val="num" w:pos="720"/>
              </w:tabs>
              <w:rPr>
                <w:ins w:id="123" w:author="Glasgow, LaShawn" w:date="2021-07-30T15:12:00Z"/>
                <w:rFonts w:asciiTheme="minorHAnsi" w:hAnsiTheme="minorHAnsi" w:cstheme="minorHAnsi"/>
                <w:sz w:val="22"/>
                <w:szCs w:val="22"/>
              </w:rPr>
            </w:pPr>
            <w:ins w:id="124" w:author="Glasgow, LaShawn" w:date="2021-07-30T15:12:00Z">
              <w:r w:rsidRPr="00EA39F9">
                <w:rPr>
                  <w:rFonts w:asciiTheme="minorHAnsi" w:hAnsiTheme="minorHAnsi" w:cstheme="minorHAnsi"/>
                  <w:sz w:val="22"/>
                  <w:szCs w:val="22"/>
                </w:rPr>
                <w:t>naloxone units distributed to individuals</w:t>
              </w:r>
            </w:ins>
          </w:p>
        </w:tc>
      </w:tr>
      <w:tr w:rsidR="007639D2" w:rsidRPr="00EA39F9" w14:paraId="2A37CBAA" w14:textId="77777777" w:rsidTr="00C911DF">
        <w:trPr>
          <w:trHeight w:val="407"/>
          <w:ins w:id="125" w:author="Glasgow, LaShawn" w:date="2021-07-30T15:12:00Z"/>
        </w:trPr>
        <w:tc>
          <w:tcPr>
            <w:tcW w:w="3330" w:type="dxa"/>
            <w:hideMark/>
          </w:tcPr>
          <w:p w14:paraId="6007A856" w14:textId="77777777" w:rsidR="00EA39F9" w:rsidRPr="00EA39F9" w:rsidRDefault="00F75B20" w:rsidP="00F75B20">
            <w:pPr>
              <w:numPr>
                <w:ilvl w:val="0"/>
                <w:numId w:val="11"/>
              </w:numPr>
              <w:tabs>
                <w:tab w:val="clear" w:pos="360"/>
                <w:tab w:val="num" w:pos="720"/>
              </w:tabs>
              <w:rPr>
                <w:ins w:id="126" w:author="Glasgow, LaShawn" w:date="2021-07-30T15:12:00Z"/>
                <w:rFonts w:asciiTheme="minorHAnsi" w:hAnsiTheme="minorHAnsi" w:cstheme="minorHAnsi"/>
                <w:sz w:val="22"/>
                <w:szCs w:val="22"/>
              </w:rPr>
            </w:pPr>
            <w:ins w:id="127" w:author="Glasgow, LaShawn" w:date="2021-07-30T15:12:00Z">
              <w:r w:rsidRPr="00EA39F9">
                <w:rPr>
                  <w:rFonts w:asciiTheme="minorHAnsi" w:hAnsiTheme="minorHAnsi" w:cstheme="minorHAnsi"/>
                  <w:sz w:val="22"/>
                  <w:szCs w:val="22"/>
                </w:rPr>
                <w:lastRenderedPageBreak/>
                <w:t xml:space="preserve">Active OEND at high-risk venues </w:t>
              </w:r>
            </w:ins>
          </w:p>
        </w:tc>
        <w:tc>
          <w:tcPr>
            <w:tcW w:w="3510" w:type="dxa"/>
            <w:vMerge/>
            <w:hideMark/>
          </w:tcPr>
          <w:p w14:paraId="20D1C323" w14:textId="77777777" w:rsidR="007639D2" w:rsidRPr="00EA39F9" w:rsidRDefault="007639D2" w:rsidP="00C911DF">
            <w:pPr>
              <w:rPr>
                <w:ins w:id="128" w:author="Glasgow, LaShawn" w:date="2021-07-30T15:12:00Z"/>
                <w:rFonts w:asciiTheme="minorHAnsi" w:hAnsiTheme="minorHAnsi" w:cstheme="minorHAnsi"/>
                <w:sz w:val="22"/>
                <w:szCs w:val="22"/>
              </w:rPr>
            </w:pPr>
          </w:p>
        </w:tc>
      </w:tr>
      <w:tr w:rsidR="007639D2" w:rsidRPr="00EA39F9" w14:paraId="4AABC840" w14:textId="77777777" w:rsidTr="00C911DF">
        <w:trPr>
          <w:cnfStyle w:val="000000100000" w:firstRow="0" w:lastRow="0" w:firstColumn="0" w:lastColumn="0" w:oddVBand="0" w:evenVBand="0" w:oddHBand="1" w:evenHBand="0" w:firstRowFirstColumn="0" w:firstRowLastColumn="0" w:lastRowFirstColumn="0" w:lastRowLastColumn="0"/>
          <w:trHeight w:val="698"/>
          <w:ins w:id="129" w:author="Glasgow, LaShawn" w:date="2021-07-30T15:12:00Z"/>
        </w:trPr>
        <w:tc>
          <w:tcPr>
            <w:tcW w:w="3330" w:type="dxa"/>
            <w:hideMark/>
          </w:tcPr>
          <w:p w14:paraId="398D0A35" w14:textId="77777777" w:rsidR="00EA39F9" w:rsidRPr="00EA39F9" w:rsidRDefault="00F75B20" w:rsidP="00F75B20">
            <w:pPr>
              <w:numPr>
                <w:ilvl w:val="0"/>
                <w:numId w:val="11"/>
              </w:numPr>
              <w:tabs>
                <w:tab w:val="clear" w:pos="360"/>
                <w:tab w:val="num" w:pos="720"/>
              </w:tabs>
              <w:rPr>
                <w:ins w:id="130" w:author="Glasgow, LaShawn" w:date="2021-07-30T15:12:00Z"/>
                <w:rFonts w:asciiTheme="minorHAnsi" w:hAnsiTheme="minorHAnsi" w:cstheme="minorHAnsi"/>
                <w:sz w:val="22"/>
                <w:szCs w:val="22"/>
              </w:rPr>
            </w:pPr>
            <w:ins w:id="131" w:author="Glasgow, LaShawn" w:date="2021-07-30T15:12:00Z">
              <w:r w:rsidRPr="00EA39F9">
                <w:rPr>
                  <w:rFonts w:asciiTheme="minorHAnsi" w:hAnsiTheme="minorHAnsi" w:cstheme="minorHAnsi"/>
                  <w:sz w:val="22"/>
                  <w:szCs w:val="22"/>
                </w:rPr>
                <w:t>OEND by referral</w:t>
              </w:r>
            </w:ins>
          </w:p>
        </w:tc>
        <w:tc>
          <w:tcPr>
            <w:tcW w:w="3510" w:type="dxa"/>
            <w:hideMark/>
          </w:tcPr>
          <w:p w14:paraId="72CD57BC" w14:textId="77777777" w:rsidR="00EA39F9" w:rsidRPr="00EA39F9" w:rsidRDefault="00F75B20" w:rsidP="00F75B20">
            <w:pPr>
              <w:numPr>
                <w:ilvl w:val="0"/>
                <w:numId w:val="11"/>
              </w:numPr>
              <w:tabs>
                <w:tab w:val="clear" w:pos="360"/>
                <w:tab w:val="num" w:pos="720"/>
              </w:tabs>
              <w:rPr>
                <w:ins w:id="132" w:author="Glasgow, LaShawn" w:date="2021-07-30T15:12:00Z"/>
                <w:rFonts w:asciiTheme="minorHAnsi" w:hAnsiTheme="minorHAnsi" w:cstheme="minorHAnsi"/>
                <w:sz w:val="22"/>
                <w:szCs w:val="22"/>
              </w:rPr>
            </w:pPr>
            <w:ins w:id="133" w:author="Glasgow, LaShawn" w:date="2021-07-30T15:12:00Z">
              <w:r w:rsidRPr="00EA39F9">
                <w:rPr>
                  <w:rFonts w:asciiTheme="minorHAnsi" w:hAnsiTheme="minorHAnsi" w:cstheme="minorHAnsi"/>
                  <w:sz w:val="22"/>
                  <w:szCs w:val="22"/>
                </w:rPr>
                <w:t xml:space="preserve">referrals or prescriptions provided to individuals </w:t>
              </w:r>
            </w:ins>
          </w:p>
        </w:tc>
      </w:tr>
      <w:tr w:rsidR="007639D2" w:rsidRPr="00EA39F9" w14:paraId="7D25AD04" w14:textId="77777777" w:rsidTr="00C911DF">
        <w:trPr>
          <w:trHeight w:val="419"/>
          <w:ins w:id="134" w:author="Glasgow, LaShawn" w:date="2021-07-30T15:12:00Z"/>
        </w:trPr>
        <w:tc>
          <w:tcPr>
            <w:tcW w:w="3330" w:type="dxa"/>
            <w:hideMark/>
          </w:tcPr>
          <w:p w14:paraId="3B2E09F4" w14:textId="77777777" w:rsidR="00EA39F9" w:rsidRPr="00EA39F9" w:rsidRDefault="00F75B20" w:rsidP="00F75B20">
            <w:pPr>
              <w:numPr>
                <w:ilvl w:val="0"/>
                <w:numId w:val="11"/>
              </w:numPr>
              <w:tabs>
                <w:tab w:val="clear" w:pos="360"/>
                <w:tab w:val="num" w:pos="720"/>
              </w:tabs>
              <w:rPr>
                <w:ins w:id="135" w:author="Glasgow, LaShawn" w:date="2021-07-30T15:12:00Z"/>
                <w:rFonts w:asciiTheme="minorHAnsi" w:hAnsiTheme="minorHAnsi" w:cstheme="minorHAnsi"/>
                <w:sz w:val="22"/>
                <w:szCs w:val="22"/>
              </w:rPr>
            </w:pPr>
            <w:ins w:id="136" w:author="Glasgow, LaShawn" w:date="2021-07-30T15:12:00Z">
              <w:r w:rsidRPr="00EA39F9">
                <w:rPr>
                  <w:rFonts w:asciiTheme="minorHAnsi" w:hAnsiTheme="minorHAnsi" w:cstheme="minorHAnsi"/>
                  <w:sz w:val="22"/>
                  <w:szCs w:val="22"/>
                </w:rPr>
                <w:t>OEND self-request</w:t>
              </w:r>
            </w:ins>
          </w:p>
        </w:tc>
        <w:tc>
          <w:tcPr>
            <w:tcW w:w="3510" w:type="dxa"/>
            <w:hideMark/>
          </w:tcPr>
          <w:p w14:paraId="7040B326" w14:textId="77777777" w:rsidR="00EA39F9" w:rsidRPr="00EA39F9" w:rsidRDefault="007639D2" w:rsidP="00F75B20">
            <w:pPr>
              <w:numPr>
                <w:ilvl w:val="0"/>
                <w:numId w:val="11"/>
              </w:numPr>
              <w:tabs>
                <w:tab w:val="clear" w:pos="360"/>
                <w:tab w:val="num" w:pos="720"/>
              </w:tabs>
              <w:rPr>
                <w:ins w:id="137" w:author="Glasgow, LaShawn" w:date="2021-07-30T15:12:00Z"/>
                <w:rFonts w:asciiTheme="minorHAnsi" w:hAnsiTheme="minorHAnsi" w:cstheme="minorHAnsi"/>
                <w:sz w:val="22"/>
                <w:szCs w:val="22"/>
              </w:rPr>
            </w:pPr>
            <w:ins w:id="138" w:author="Glasgow, LaShawn" w:date="2021-07-30T15:12:00Z">
              <w:r>
                <w:rPr>
                  <w:rFonts w:asciiTheme="minorHAnsi" w:hAnsiTheme="minorHAnsi" w:cstheme="minorHAnsi"/>
                  <w:sz w:val="22"/>
                  <w:szCs w:val="22"/>
                </w:rPr>
                <w:t xml:space="preserve">Individuals’ </w:t>
              </w:r>
              <w:r w:rsidR="00F75B20" w:rsidRPr="00EA39F9">
                <w:rPr>
                  <w:rFonts w:asciiTheme="minorHAnsi" w:hAnsiTheme="minorHAnsi" w:cstheme="minorHAnsi"/>
                  <w:sz w:val="22"/>
                  <w:szCs w:val="22"/>
                </w:rPr>
                <w:t xml:space="preserve">requests for naloxone fulfilled </w:t>
              </w:r>
            </w:ins>
          </w:p>
        </w:tc>
      </w:tr>
      <w:tr w:rsidR="007639D2" w:rsidRPr="00EA39F9" w14:paraId="33B091F6" w14:textId="77777777" w:rsidTr="00C911DF">
        <w:trPr>
          <w:cnfStyle w:val="000000100000" w:firstRow="0" w:lastRow="0" w:firstColumn="0" w:lastColumn="0" w:oddVBand="0" w:evenVBand="0" w:oddHBand="1" w:evenHBand="0" w:firstRowFirstColumn="0" w:firstRowLastColumn="0" w:lastRowFirstColumn="0" w:lastRowLastColumn="0"/>
          <w:trHeight w:val="698"/>
          <w:ins w:id="139" w:author="Glasgow, LaShawn" w:date="2021-07-30T15:12:00Z"/>
        </w:trPr>
        <w:tc>
          <w:tcPr>
            <w:tcW w:w="3330" w:type="dxa"/>
            <w:hideMark/>
          </w:tcPr>
          <w:p w14:paraId="296B682B" w14:textId="77777777" w:rsidR="00EA39F9" w:rsidRPr="00EA39F9" w:rsidRDefault="00F75B20" w:rsidP="00F75B20">
            <w:pPr>
              <w:numPr>
                <w:ilvl w:val="0"/>
                <w:numId w:val="11"/>
              </w:numPr>
              <w:tabs>
                <w:tab w:val="clear" w:pos="360"/>
                <w:tab w:val="num" w:pos="720"/>
              </w:tabs>
              <w:rPr>
                <w:ins w:id="140" w:author="Glasgow, LaShawn" w:date="2021-07-30T15:12:00Z"/>
                <w:rFonts w:asciiTheme="minorHAnsi" w:hAnsiTheme="minorHAnsi" w:cstheme="minorHAnsi"/>
                <w:sz w:val="22"/>
                <w:szCs w:val="22"/>
              </w:rPr>
            </w:pPr>
            <w:ins w:id="141" w:author="Glasgow, LaShawn" w:date="2021-07-30T15:12:00Z">
              <w:r w:rsidRPr="00EA39F9">
                <w:rPr>
                  <w:rFonts w:asciiTheme="minorHAnsi" w:hAnsiTheme="minorHAnsi" w:cstheme="minorHAnsi"/>
                  <w:sz w:val="22"/>
                  <w:szCs w:val="22"/>
                </w:rPr>
                <w:t>Naloxone availability for immediate use in overdose hotspots</w:t>
              </w:r>
            </w:ins>
          </w:p>
        </w:tc>
        <w:tc>
          <w:tcPr>
            <w:tcW w:w="3510" w:type="dxa"/>
            <w:hideMark/>
          </w:tcPr>
          <w:p w14:paraId="1887FAE3" w14:textId="77777777" w:rsidR="00EA39F9" w:rsidRPr="00EA39F9" w:rsidRDefault="00F75B20" w:rsidP="00F75B20">
            <w:pPr>
              <w:numPr>
                <w:ilvl w:val="0"/>
                <w:numId w:val="11"/>
              </w:numPr>
              <w:tabs>
                <w:tab w:val="clear" w:pos="360"/>
                <w:tab w:val="num" w:pos="720"/>
              </w:tabs>
              <w:rPr>
                <w:ins w:id="142" w:author="Glasgow, LaShawn" w:date="2021-07-30T15:12:00Z"/>
                <w:rFonts w:asciiTheme="minorHAnsi" w:hAnsiTheme="minorHAnsi" w:cstheme="minorHAnsi"/>
                <w:sz w:val="22"/>
                <w:szCs w:val="22"/>
              </w:rPr>
            </w:pPr>
            <w:ins w:id="143" w:author="Glasgow, LaShawn" w:date="2021-07-30T15:12:00Z">
              <w:r w:rsidRPr="00EA39F9">
                <w:rPr>
                  <w:rFonts w:asciiTheme="minorHAnsi" w:hAnsiTheme="minorHAnsi" w:cstheme="minorHAnsi"/>
                  <w:sz w:val="22"/>
                  <w:szCs w:val="22"/>
                </w:rPr>
                <w:t>naloxone units added to naloxone boxes</w:t>
              </w:r>
            </w:ins>
          </w:p>
        </w:tc>
      </w:tr>
      <w:tr w:rsidR="007639D2" w:rsidRPr="00EA39F9" w14:paraId="22ECBB01" w14:textId="77777777" w:rsidTr="00C911DF">
        <w:trPr>
          <w:trHeight w:val="629"/>
          <w:ins w:id="144" w:author="Glasgow, LaShawn" w:date="2021-07-30T15:12:00Z"/>
        </w:trPr>
        <w:tc>
          <w:tcPr>
            <w:tcW w:w="3330" w:type="dxa"/>
            <w:hideMark/>
          </w:tcPr>
          <w:p w14:paraId="17DC4663" w14:textId="77777777" w:rsidR="00EA39F9" w:rsidRPr="00EA39F9" w:rsidRDefault="00F75B20" w:rsidP="00F75B20">
            <w:pPr>
              <w:numPr>
                <w:ilvl w:val="0"/>
                <w:numId w:val="11"/>
              </w:numPr>
              <w:tabs>
                <w:tab w:val="clear" w:pos="360"/>
                <w:tab w:val="num" w:pos="720"/>
              </w:tabs>
              <w:rPr>
                <w:ins w:id="145" w:author="Glasgow, LaShawn" w:date="2021-07-30T15:12:00Z"/>
                <w:rFonts w:asciiTheme="minorHAnsi" w:hAnsiTheme="minorHAnsi" w:cstheme="minorHAnsi"/>
                <w:sz w:val="22"/>
                <w:szCs w:val="22"/>
              </w:rPr>
            </w:pPr>
            <w:ins w:id="146" w:author="Glasgow, LaShawn" w:date="2021-07-30T15:12:00Z">
              <w:r w:rsidRPr="00EA39F9">
                <w:rPr>
                  <w:rFonts w:asciiTheme="minorHAnsi" w:hAnsiTheme="minorHAnsi" w:cstheme="minorHAnsi"/>
                  <w:sz w:val="22"/>
                  <w:szCs w:val="22"/>
                </w:rPr>
                <w:t>Capacity for first responder administration</w:t>
              </w:r>
            </w:ins>
          </w:p>
        </w:tc>
        <w:tc>
          <w:tcPr>
            <w:tcW w:w="3510" w:type="dxa"/>
            <w:hideMark/>
          </w:tcPr>
          <w:p w14:paraId="78850A65" w14:textId="77777777" w:rsidR="00EA39F9" w:rsidRPr="00EA39F9" w:rsidRDefault="00F75B20" w:rsidP="00F75B20">
            <w:pPr>
              <w:numPr>
                <w:ilvl w:val="0"/>
                <w:numId w:val="11"/>
              </w:numPr>
              <w:tabs>
                <w:tab w:val="clear" w:pos="360"/>
                <w:tab w:val="num" w:pos="720"/>
              </w:tabs>
              <w:rPr>
                <w:ins w:id="147" w:author="Glasgow, LaShawn" w:date="2021-07-30T15:12:00Z"/>
                <w:rFonts w:asciiTheme="minorHAnsi" w:hAnsiTheme="minorHAnsi" w:cstheme="minorHAnsi"/>
                <w:sz w:val="22"/>
                <w:szCs w:val="22"/>
              </w:rPr>
            </w:pPr>
            <w:ins w:id="148" w:author="Glasgow, LaShawn" w:date="2021-07-30T15:12:00Z">
              <w:r w:rsidRPr="00EA39F9">
                <w:rPr>
                  <w:rFonts w:asciiTheme="minorHAnsi" w:hAnsiTheme="minorHAnsi" w:cstheme="minorHAnsi"/>
                  <w:sz w:val="22"/>
                  <w:szCs w:val="22"/>
                </w:rPr>
                <w:t>naloxone units distributed to first responders</w:t>
              </w:r>
            </w:ins>
          </w:p>
        </w:tc>
      </w:tr>
    </w:tbl>
    <w:p w14:paraId="6ECEE802" w14:textId="77777777" w:rsidR="007639D2" w:rsidRDefault="007639D2" w:rsidP="007639D2">
      <w:pPr>
        <w:pStyle w:val="ListParagraph"/>
        <w:tabs>
          <w:tab w:val="left" w:pos="1620"/>
        </w:tabs>
        <w:spacing w:before="240" w:after="240"/>
        <w:ind w:left="1080"/>
        <w:rPr>
          <w:ins w:id="149" w:author="Glasgow, LaShawn" w:date="2021-07-30T15:12:00Z"/>
          <w:rFonts w:asciiTheme="minorHAnsi" w:eastAsia="Calibri" w:hAnsiTheme="minorHAnsi" w:cstheme="minorHAnsi"/>
          <w:color w:val="000000"/>
          <w:sz w:val="22"/>
          <w:szCs w:val="22"/>
        </w:rPr>
      </w:pPr>
      <w:ins w:id="150" w:author="Glasgow, LaShawn" w:date="2021-07-30T15:12:00Z">
        <w:r>
          <w:rPr>
            <w:rFonts w:asciiTheme="minorHAnsi" w:eastAsia="Calibri" w:hAnsiTheme="minorHAnsi" w:cstheme="minorHAnsi"/>
            <w:color w:val="000000"/>
            <w:sz w:val="22"/>
            <w:szCs w:val="22"/>
          </w:rPr>
          <w:tab/>
        </w:r>
      </w:ins>
    </w:p>
    <w:p w14:paraId="12A77BFB" w14:textId="77777777" w:rsidR="007639D2" w:rsidRPr="00E91F8D" w:rsidRDefault="007639D2" w:rsidP="007639D2">
      <w:pPr>
        <w:pStyle w:val="ListParagraph"/>
        <w:tabs>
          <w:tab w:val="left" w:pos="1620"/>
        </w:tabs>
        <w:spacing w:before="240" w:after="240"/>
        <w:ind w:left="1080"/>
        <w:rPr>
          <w:ins w:id="151" w:author="Glasgow, LaShawn" w:date="2021-07-30T15:12:00Z"/>
          <w:rFonts w:asciiTheme="minorHAnsi" w:eastAsia="Calibri" w:hAnsiTheme="minorHAnsi" w:cstheme="minorHAnsi"/>
          <w:color w:val="000000"/>
          <w:sz w:val="22"/>
          <w:szCs w:val="22"/>
        </w:rPr>
      </w:pPr>
    </w:p>
    <w:tbl>
      <w:tblPr>
        <w:tblStyle w:val="PlainTable2"/>
        <w:tblW w:w="6840" w:type="dxa"/>
        <w:tblInd w:w="1080" w:type="dxa"/>
        <w:tblLook w:val="0420" w:firstRow="1" w:lastRow="0" w:firstColumn="0" w:lastColumn="0" w:noHBand="0" w:noVBand="1"/>
      </w:tblPr>
      <w:tblGrid>
        <w:gridCol w:w="3330"/>
        <w:gridCol w:w="3510"/>
      </w:tblGrid>
      <w:tr w:rsidR="00BC54E3" w:rsidRPr="00EA39F9" w14:paraId="1A3F9483" w14:textId="77777777" w:rsidTr="00BC54E3">
        <w:trPr>
          <w:cnfStyle w:val="100000000000" w:firstRow="1" w:lastRow="0" w:firstColumn="0" w:lastColumn="0" w:oddVBand="0" w:evenVBand="0" w:oddHBand="0" w:evenHBand="0" w:firstRowFirstColumn="0" w:firstRowLastColumn="0" w:lastRowFirstColumn="0" w:lastRowLastColumn="0"/>
          <w:trHeight w:val="350"/>
          <w:tblHeader/>
          <w:ins w:id="152" w:author="Glasgow, LaShawn" w:date="2021-07-30T15:12:00Z"/>
        </w:trPr>
        <w:tc>
          <w:tcPr>
            <w:tcW w:w="3330" w:type="dxa"/>
            <w:hideMark/>
          </w:tcPr>
          <w:p w14:paraId="3E4C0B59" w14:textId="77777777" w:rsidR="007639D2" w:rsidRPr="00EA39F9" w:rsidRDefault="007639D2" w:rsidP="00C911DF">
            <w:pPr>
              <w:jc w:val="center"/>
              <w:rPr>
                <w:ins w:id="153" w:author="Glasgow, LaShawn" w:date="2021-07-30T15:12:00Z"/>
                <w:rFonts w:asciiTheme="minorHAnsi" w:hAnsiTheme="minorHAnsi" w:cstheme="minorHAnsi"/>
                <w:sz w:val="22"/>
                <w:szCs w:val="22"/>
              </w:rPr>
            </w:pPr>
            <w:ins w:id="154" w:author="Glasgow, LaShawn" w:date="2021-07-30T15:12:00Z">
              <w:r w:rsidRPr="00EA39F9">
                <w:rPr>
                  <w:rFonts w:asciiTheme="minorHAnsi" w:hAnsiTheme="minorHAnsi" w:cstheme="minorHAnsi"/>
                  <w:sz w:val="22"/>
                  <w:szCs w:val="22"/>
                </w:rPr>
                <w:t xml:space="preserve">Menu </w:t>
              </w:r>
              <w:r w:rsidRPr="00E51D3B">
                <w:rPr>
                  <w:rFonts w:asciiTheme="minorHAnsi" w:hAnsiTheme="minorHAnsi" w:cstheme="minorHAnsi"/>
                  <w:sz w:val="22"/>
                  <w:szCs w:val="22"/>
                </w:rPr>
                <w:t>2</w:t>
              </w:r>
              <w:r w:rsidRPr="00EA39F9">
                <w:rPr>
                  <w:rFonts w:asciiTheme="minorHAnsi" w:hAnsiTheme="minorHAnsi" w:cstheme="minorHAnsi"/>
                  <w:sz w:val="22"/>
                  <w:szCs w:val="22"/>
                </w:rPr>
                <w:t xml:space="preserve"> Strategy</w:t>
              </w:r>
            </w:ins>
          </w:p>
        </w:tc>
        <w:tc>
          <w:tcPr>
            <w:tcW w:w="3510" w:type="dxa"/>
            <w:hideMark/>
          </w:tcPr>
          <w:p w14:paraId="065C33E5" w14:textId="77777777" w:rsidR="007639D2" w:rsidRPr="00EA39F9" w:rsidRDefault="007639D2" w:rsidP="00C911DF">
            <w:pPr>
              <w:jc w:val="center"/>
              <w:rPr>
                <w:ins w:id="155" w:author="Glasgow, LaShawn" w:date="2021-07-30T15:12:00Z"/>
                <w:rFonts w:asciiTheme="minorHAnsi" w:hAnsiTheme="minorHAnsi" w:cstheme="minorHAnsi"/>
                <w:sz w:val="22"/>
                <w:szCs w:val="22"/>
              </w:rPr>
            </w:pPr>
            <w:ins w:id="156" w:author="Glasgow, LaShawn" w:date="2021-07-30T15:12:00Z">
              <w:r w:rsidRPr="00EA39F9">
                <w:rPr>
                  <w:rFonts w:asciiTheme="minorHAnsi" w:hAnsiTheme="minorHAnsi" w:cstheme="minorHAnsi"/>
                  <w:sz w:val="22"/>
                  <w:szCs w:val="22"/>
                </w:rPr>
                <w:t>What Counts as Service Delivery</w:t>
              </w:r>
            </w:ins>
          </w:p>
        </w:tc>
      </w:tr>
      <w:tr w:rsidR="007639D2" w:rsidRPr="00EA39F9" w14:paraId="25A685DE" w14:textId="77777777" w:rsidTr="00C911DF">
        <w:trPr>
          <w:cnfStyle w:val="000000100000" w:firstRow="0" w:lastRow="0" w:firstColumn="0" w:lastColumn="0" w:oddVBand="0" w:evenVBand="0" w:oddHBand="1" w:evenHBand="0" w:firstRowFirstColumn="0" w:firstRowLastColumn="0" w:lastRowFirstColumn="0" w:lastRowLastColumn="0"/>
          <w:trHeight w:val="746"/>
          <w:ins w:id="157" w:author="Glasgow, LaShawn" w:date="2021-07-30T15:12:00Z"/>
        </w:trPr>
        <w:tc>
          <w:tcPr>
            <w:tcW w:w="3330" w:type="dxa"/>
            <w:hideMark/>
          </w:tcPr>
          <w:p w14:paraId="14312189" w14:textId="77777777" w:rsidR="00EA39F9" w:rsidRPr="00EA39F9" w:rsidRDefault="007639D2" w:rsidP="00F75B20">
            <w:pPr>
              <w:numPr>
                <w:ilvl w:val="0"/>
                <w:numId w:val="11"/>
              </w:numPr>
              <w:tabs>
                <w:tab w:val="clear" w:pos="360"/>
                <w:tab w:val="num" w:pos="720"/>
              </w:tabs>
              <w:rPr>
                <w:ins w:id="158" w:author="Glasgow, LaShawn" w:date="2021-07-30T15:12:00Z"/>
                <w:rFonts w:asciiTheme="minorHAnsi" w:hAnsiTheme="minorHAnsi" w:cstheme="minorHAnsi"/>
                <w:sz w:val="22"/>
                <w:szCs w:val="22"/>
              </w:rPr>
            </w:pPr>
            <w:ins w:id="159" w:author="Glasgow, LaShawn" w:date="2021-07-30T15:12:00Z">
              <w:r w:rsidRPr="00E51D3B">
                <w:rPr>
                  <w:rFonts w:asciiTheme="minorHAnsi" w:hAnsiTheme="minorHAnsi" w:cstheme="minorHAnsi"/>
                  <w:sz w:val="22"/>
                  <w:szCs w:val="22"/>
                </w:rPr>
                <w:t>Adding/expanding MOUD treatment in primary care, other general medical and behavioral health settings, and in specialty</w:t>
              </w:r>
              <w:r>
                <w:rPr>
                  <w:rFonts w:asciiTheme="minorHAnsi" w:hAnsiTheme="minorHAnsi" w:cstheme="minorHAnsi"/>
                  <w:sz w:val="22"/>
                  <w:szCs w:val="22"/>
                </w:rPr>
                <w:t xml:space="preserve"> a</w:t>
              </w:r>
              <w:r w:rsidRPr="00E51D3B">
                <w:rPr>
                  <w:rFonts w:asciiTheme="minorHAnsi" w:hAnsiTheme="minorHAnsi" w:cstheme="minorHAnsi"/>
                  <w:sz w:val="22"/>
                  <w:szCs w:val="22"/>
                </w:rPr>
                <w:t>ddiction/</w:t>
              </w:r>
              <w:r>
                <w:rPr>
                  <w:rFonts w:asciiTheme="minorHAnsi" w:hAnsiTheme="minorHAnsi" w:cstheme="minorHAnsi"/>
                  <w:sz w:val="22"/>
                  <w:szCs w:val="22"/>
                </w:rPr>
                <w:t xml:space="preserve"> </w:t>
              </w:r>
              <w:r w:rsidRPr="00E51D3B">
                <w:rPr>
                  <w:rFonts w:asciiTheme="minorHAnsi" w:hAnsiTheme="minorHAnsi" w:cstheme="minorHAnsi"/>
                  <w:sz w:val="22"/>
                  <w:szCs w:val="22"/>
                </w:rPr>
                <w:t>substance abuse disorder treatment settings and recovery programs</w:t>
              </w:r>
            </w:ins>
          </w:p>
        </w:tc>
        <w:tc>
          <w:tcPr>
            <w:tcW w:w="3510" w:type="dxa"/>
            <w:vMerge w:val="restart"/>
            <w:vAlign w:val="center"/>
          </w:tcPr>
          <w:p w14:paraId="3BE0443C" w14:textId="77777777" w:rsidR="00EA39F9" w:rsidRPr="00EA39F9" w:rsidRDefault="007639D2" w:rsidP="00F75B20">
            <w:pPr>
              <w:numPr>
                <w:ilvl w:val="0"/>
                <w:numId w:val="11"/>
              </w:numPr>
              <w:tabs>
                <w:tab w:val="clear" w:pos="360"/>
                <w:tab w:val="num" w:pos="720"/>
              </w:tabs>
              <w:rPr>
                <w:ins w:id="160" w:author="Glasgow, LaShawn" w:date="2021-07-30T15:12:00Z"/>
                <w:rFonts w:asciiTheme="minorHAnsi" w:hAnsiTheme="minorHAnsi" w:cstheme="minorHAnsi"/>
                <w:sz w:val="22"/>
                <w:szCs w:val="22"/>
              </w:rPr>
            </w:pPr>
            <w:ins w:id="161" w:author="Glasgow, LaShawn" w:date="2021-07-30T15:12:00Z">
              <w:r>
                <w:rPr>
                  <w:rFonts w:asciiTheme="minorHAnsi" w:hAnsiTheme="minorHAnsi" w:cstheme="minorHAnsi"/>
                  <w:sz w:val="22"/>
                  <w:szCs w:val="22"/>
                </w:rPr>
                <w:t>Individuals receiving MOUD</w:t>
              </w:r>
            </w:ins>
          </w:p>
        </w:tc>
      </w:tr>
      <w:tr w:rsidR="007639D2" w:rsidRPr="00EA39F9" w14:paraId="6CEA2E2B" w14:textId="77777777" w:rsidTr="00C911DF">
        <w:trPr>
          <w:trHeight w:val="407"/>
          <w:ins w:id="162" w:author="Glasgow, LaShawn" w:date="2021-07-30T15:12:00Z"/>
        </w:trPr>
        <w:tc>
          <w:tcPr>
            <w:tcW w:w="3330" w:type="dxa"/>
            <w:hideMark/>
          </w:tcPr>
          <w:p w14:paraId="006A67D9" w14:textId="77777777" w:rsidR="00EA39F9" w:rsidRPr="00EA39F9" w:rsidRDefault="007639D2" w:rsidP="00F75B20">
            <w:pPr>
              <w:numPr>
                <w:ilvl w:val="0"/>
                <w:numId w:val="11"/>
              </w:numPr>
              <w:tabs>
                <w:tab w:val="clear" w:pos="360"/>
                <w:tab w:val="num" w:pos="720"/>
              </w:tabs>
              <w:rPr>
                <w:ins w:id="163" w:author="Glasgow, LaShawn" w:date="2021-07-30T15:12:00Z"/>
                <w:rFonts w:asciiTheme="minorHAnsi" w:hAnsiTheme="minorHAnsi" w:cstheme="minorHAnsi"/>
                <w:sz w:val="22"/>
                <w:szCs w:val="22"/>
              </w:rPr>
            </w:pPr>
            <w:ins w:id="164" w:author="Glasgow, LaShawn" w:date="2021-07-30T15:12:00Z">
              <w:r w:rsidRPr="00E51D3B">
                <w:rPr>
                  <w:rFonts w:asciiTheme="minorHAnsi" w:hAnsiTheme="minorHAnsi" w:cstheme="minorHAnsi"/>
                  <w:sz w:val="22"/>
                  <w:szCs w:val="22"/>
                </w:rPr>
                <w:t>Adding/expanding MOUD treatment in criminal justice settings</w:t>
              </w:r>
            </w:ins>
          </w:p>
        </w:tc>
        <w:tc>
          <w:tcPr>
            <w:tcW w:w="3510" w:type="dxa"/>
            <w:vMerge/>
          </w:tcPr>
          <w:p w14:paraId="0D1EAD47" w14:textId="77777777" w:rsidR="007639D2" w:rsidRPr="00EA39F9" w:rsidRDefault="007639D2" w:rsidP="00C911DF">
            <w:pPr>
              <w:rPr>
                <w:ins w:id="165" w:author="Glasgow, LaShawn" w:date="2021-07-30T15:12:00Z"/>
                <w:rFonts w:asciiTheme="minorHAnsi" w:hAnsiTheme="minorHAnsi" w:cstheme="minorHAnsi"/>
                <w:sz w:val="22"/>
                <w:szCs w:val="22"/>
              </w:rPr>
            </w:pPr>
          </w:p>
        </w:tc>
      </w:tr>
      <w:tr w:rsidR="007639D2" w:rsidRPr="00EA39F9" w14:paraId="34363D80" w14:textId="77777777" w:rsidTr="00C911DF">
        <w:trPr>
          <w:cnfStyle w:val="000000100000" w:firstRow="0" w:lastRow="0" w:firstColumn="0" w:lastColumn="0" w:oddVBand="0" w:evenVBand="0" w:oddHBand="1" w:evenHBand="0" w:firstRowFirstColumn="0" w:firstRowLastColumn="0" w:lastRowFirstColumn="0" w:lastRowLastColumn="0"/>
          <w:trHeight w:val="698"/>
          <w:ins w:id="166" w:author="Glasgow, LaShawn" w:date="2021-07-30T15:12:00Z"/>
        </w:trPr>
        <w:tc>
          <w:tcPr>
            <w:tcW w:w="3330" w:type="dxa"/>
            <w:hideMark/>
          </w:tcPr>
          <w:p w14:paraId="6EFA27DC" w14:textId="77777777" w:rsidR="00EA39F9" w:rsidRPr="00EA39F9" w:rsidRDefault="007639D2" w:rsidP="00F75B20">
            <w:pPr>
              <w:numPr>
                <w:ilvl w:val="0"/>
                <w:numId w:val="11"/>
              </w:numPr>
              <w:tabs>
                <w:tab w:val="clear" w:pos="360"/>
                <w:tab w:val="num" w:pos="720"/>
              </w:tabs>
              <w:rPr>
                <w:ins w:id="167" w:author="Glasgow, LaShawn" w:date="2021-07-30T15:12:00Z"/>
                <w:rFonts w:asciiTheme="minorHAnsi" w:hAnsiTheme="minorHAnsi" w:cstheme="minorHAnsi"/>
                <w:sz w:val="22"/>
                <w:szCs w:val="22"/>
              </w:rPr>
            </w:pPr>
            <w:ins w:id="168" w:author="Glasgow, LaShawn" w:date="2021-07-30T15:12:00Z">
              <w:r w:rsidRPr="00E51D3B">
                <w:rPr>
                  <w:rFonts w:asciiTheme="minorHAnsi" w:hAnsiTheme="minorHAnsi" w:cstheme="minorHAnsi"/>
                  <w:sz w:val="22"/>
                  <w:szCs w:val="22"/>
                </w:rPr>
                <w:t>Adding/expanding access to MOUD through telemedicine</w:t>
              </w:r>
            </w:ins>
          </w:p>
        </w:tc>
        <w:tc>
          <w:tcPr>
            <w:tcW w:w="3510" w:type="dxa"/>
            <w:vMerge w:val="restart"/>
          </w:tcPr>
          <w:p w14:paraId="0DD80B4D" w14:textId="77777777" w:rsidR="00EA39F9" w:rsidRPr="00EA39F9" w:rsidRDefault="007639D2" w:rsidP="00F75B20">
            <w:pPr>
              <w:numPr>
                <w:ilvl w:val="0"/>
                <w:numId w:val="11"/>
              </w:numPr>
              <w:tabs>
                <w:tab w:val="clear" w:pos="360"/>
                <w:tab w:val="num" w:pos="720"/>
              </w:tabs>
              <w:rPr>
                <w:ins w:id="169" w:author="Glasgow, LaShawn" w:date="2021-07-30T15:12:00Z"/>
                <w:rFonts w:asciiTheme="minorHAnsi" w:hAnsiTheme="minorHAnsi" w:cstheme="minorHAnsi"/>
                <w:sz w:val="22"/>
                <w:szCs w:val="22"/>
              </w:rPr>
            </w:pPr>
            <w:ins w:id="170" w:author="Glasgow, LaShawn" w:date="2021-07-30T15:12:00Z">
              <w:r>
                <w:rPr>
                  <w:rFonts w:asciiTheme="minorHAnsi" w:hAnsiTheme="minorHAnsi" w:cstheme="minorHAnsi"/>
                  <w:sz w:val="22"/>
                  <w:szCs w:val="22"/>
                </w:rPr>
                <w:t>Individuals receiving MOUD</w:t>
              </w:r>
            </w:ins>
          </w:p>
        </w:tc>
      </w:tr>
      <w:tr w:rsidR="007639D2" w:rsidRPr="00EA39F9" w14:paraId="1F6BA4B0" w14:textId="77777777" w:rsidTr="00C911DF">
        <w:trPr>
          <w:trHeight w:val="419"/>
          <w:ins w:id="171" w:author="Glasgow, LaShawn" w:date="2021-07-30T15:12:00Z"/>
        </w:trPr>
        <w:tc>
          <w:tcPr>
            <w:tcW w:w="3330" w:type="dxa"/>
            <w:hideMark/>
          </w:tcPr>
          <w:p w14:paraId="1FE217A4" w14:textId="77777777" w:rsidR="00EA39F9" w:rsidRPr="00EA39F9" w:rsidRDefault="007639D2" w:rsidP="00F75B20">
            <w:pPr>
              <w:numPr>
                <w:ilvl w:val="0"/>
                <w:numId w:val="11"/>
              </w:numPr>
              <w:tabs>
                <w:tab w:val="clear" w:pos="360"/>
                <w:tab w:val="num" w:pos="720"/>
              </w:tabs>
              <w:rPr>
                <w:ins w:id="172" w:author="Glasgow, LaShawn" w:date="2021-07-30T15:12:00Z"/>
                <w:rFonts w:asciiTheme="minorHAnsi" w:hAnsiTheme="minorHAnsi" w:cstheme="minorHAnsi"/>
                <w:sz w:val="22"/>
                <w:szCs w:val="22"/>
              </w:rPr>
            </w:pPr>
            <w:ins w:id="173" w:author="Glasgow, LaShawn" w:date="2021-07-30T15:12:00Z">
              <w:r w:rsidRPr="00E51D3B">
                <w:rPr>
                  <w:rFonts w:asciiTheme="minorHAnsi" w:hAnsiTheme="minorHAnsi" w:cstheme="minorHAnsi"/>
                  <w:sz w:val="22"/>
                  <w:szCs w:val="22"/>
                </w:rPr>
                <w:t>Adding/expanding access to MOUD through interim buprenorphine or methadone or medication units</w:t>
              </w:r>
            </w:ins>
          </w:p>
        </w:tc>
        <w:tc>
          <w:tcPr>
            <w:tcW w:w="3510" w:type="dxa"/>
            <w:vMerge/>
          </w:tcPr>
          <w:p w14:paraId="3FB1B4A3" w14:textId="77777777" w:rsidR="00EA39F9" w:rsidRPr="00EA39F9" w:rsidRDefault="00C00DF8" w:rsidP="00F75B20">
            <w:pPr>
              <w:numPr>
                <w:ilvl w:val="0"/>
                <w:numId w:val="11"/>
              </w:numPr>
              <w:tabs>
                <w:tab w:val="clear" w:pos="360"/>
                <w:tab w:val="num" w:pos="720"/>
              </w:tabs>
              <w:rPr>
                <w:ins w:id="174" w:author="Glasgow, LaShawn" w:date="2021-07-30T15:12:00Z"/>
                <w:rFonts w:asciiTheme="minorHAnsi" w:hAnsiTheme="minorHAnsi" w:cstheme="minorHAnsi"/>
                <w:sz w:val="22"/>
                <w:szCs w:val="22"/>
              </w:rPr>
            </w:pPr>
          </w:p>
        </w:tc>
      </w:tr>
      <w:tr w:rsidR="007639D2" w:rsidRPr="00EA39F9" w14:paraId="1D1DE1A4" w14:textId="77777777" w:rsidTr="00C911DF">
        <w:trPr>
          <w:cnfStyle w:val="000000100000" w:firstRow="0" w:lastRow="0" w:firstColumn="0" w:lastColumn="0" w:oddVBand="0" w:evenVBand="0" w:oddHBand="1" w:evenHBand="0" w:firstRowFirstColumn="0" w:firstRowLastColumn="0" w:lastRowFirstColumn="0" w:lastRowLastColumn="0"/>
          <w:trHeight w:val="698"/>
          <w:ins w:id="175" w:author="Glasgow, LaShawn" w:date="2021-07-30T15:12:00Z"/>
        </w:trPr>
        <w:tc>
          <w:tcPr>
            <w:tcW w:w="3330" w:type="dxa"/>
            <w:hideMark/>
          </w:tcPr>
          <w:p w14:paraId="7F99B4BF" w14:textId="77777777" w:rsidR="00EA39F9" w:rsidRPr="00EA39F9" w:rsidRDefault="007639D2" w:rsidP="00F75B20">
            <w:pPr>
              <w:numPr>
                <w:ilvl w:val="0"/>
                <w:numId w:val="11"/>
              </w:numPr>
              <w:tabs>
                <w:tab w:val="clear" w:pos="360"/>
                <w:tab w:val="num" w:pos="720"/>
              </w:tabs>
              <w:rPr>
                <w:ins w:id="176" w:author="Glasgow, LaShawn" w:date="2021-07-30T15:12:00Z"/>
                <w:rFonts w:asciiTheme="minorHAnsi" w:hAnsiTheme="minorHAnsi" w:cstheme="minorHAnsi"/>
                <w:sz w:val="22"/>
                <w:szCs w:val="22"/>
              </w:rPr>
            </w:pPr>
            <w:ins w:id="177" w:author="Glasgow, LaShawn" w:date="2021-07-30T15:12:00Z">
              <w:r w:rsidRPr="00E51D3B">
                <w:rPr>
                  <w:rFonts w:asciiTheme="minorHAnsi" w:hAnsiTheme="minorHAnsi" w:cstheme="minorHAnsi"/>
                  <w:sz w:val="22"/>
                  <w:szCs w:val="22"/>
                </w:rPr>
                <w:t>Linkage Programs</w:t>
              </w:r>
            </w:ins>
          </w:p>
        </w:tc>
        <w:tc>
          <w:tcPr>
            <w:tcW w:w="3510" w:type="dxa"/>
          </w:tcPr>
          <w:p w14:paraId="46B80829" w14:textId="77777777" w:rsidR="00EA39F9" w:rsidRPr="00EA39F9" w:rsidRDefault="007639D2" w:rsidP="00F75B20">
            <w:pPr>
              <w:numPr>
                <w:ilvl w:val="0"/>
                <w:numId w:val="11"/>
              </w:numPr>
              <w:tabs>
                <w:tab w:val="clear" w:pos="360"/>
                <w:tab w:val="num" w:pos="720"/>
              </w:tabs>
              <w:rPr>
                <w:ins w:id="178" w:author="Glasgow, LaShawn" w:date="2021-07-30T15:12:00Z"/>
                <w:rFonts w:asciiTheme="minorHAnsi" w:hAnsiTheme="minorHAnsi" w:cstheme="minorHAnsi"/>
                <w:sz w:val="22"/>
                <w:szCs w:val="22"/>
              </w:rPr>
            </w:pPr>
            <w:ins w:id="179" w:author="Glasgow, LaShawn" w:date="2021-07-30T15:12:00Z">
              <w:r>
                <w:rPr>
                  <w:rFonts w:asciiTheme="minorHAnsi" w:hAnsiTheme="minorHAnsi" w:cstheme="minorHAnsi"/>
                  <w:sz w:val="22"/>
                  <w:szCs w:val="22"/>
                </w:rPr>
                <w:t>Referrals to MOUD provided to individuals</w:t>
              </w:r>
            </w:ins>
          </w:p>
        </w:tc>
      </w:tr>
      <w:tr w:rsidR="007639D2" w:rsidRPr="00EA39F9" w14:paraId="60B44F7B" w14:textId="77777777" w:rsidTr="00C911DF">
        <w:trPr>
          <w:trHeight w:val="629"/>
          <w:ins w:id="180" w:author="Glasgow, LaShawn" w:date="2021-07-30T15:12:00Z"/>
        </w:trPr>
        <w:tc>
          <w:tcPr>
            <w:tcW w:w="3330" w:type="dxa"/>
            <w:hideMark/>
          </w:tcPr>
          <w:p w14:paraId="1E6614C4" w14:textId="77777777" w:rsidR="00EA39F9" w:rsidRPr="00EA39F9" w:rsidRDefault="007639D2" w:rsidP="00F75B20">
            <w:pPr>
              <w:numPr>
                <w:ilvl w:val="0"/>
                <w:numId w:val="11"/>
              </w:numPr>
              <w:tabs>
                <w:tab w:val="clear" w:pos="360"/>
                <w:tab w:val="num" w:pos="720"/>
              </w:tabs>
              <w:rPr>
                <w:ins w:id="181" w:author="Glasgow, LaShawn" w:date="2021-07-30T15:12:00Z"/>
                <w:rFonts w:asciiTheme="minorHAnsi" w:hAnsiTheme="minorHAnsi" w:cstheme="minorHAnsi"/>
                <w:sz w:val="22"/>
                <w:szCs w:val="22"/>
              </w:rPr>
            </w:pPr>
            <w:ins w:id="182" w:author="Glasgow, LaShawn" w:date="2021-07-30T15:12:00Z">
              <w:r w:rsidRPr="00E51D3B">
                <w:rPr>
                  <w:rFonts w:asciiTheme="minorHAnsi" w:hAnsiTheme="minorHAnsi" w:cstheme="minorHAnsi"/>
                  <w:sz w:val="22"/>
                  <w:szCs w:val="22"/>
                </w:rPr>
                <w:t>Bridging MOUD medications as linkage adjunct</w:t>
              </w:r>
            </w:ins>
          </w:p>
        </w:tc>
        <w:tc>
          <w:tcPr>
            <w:tcW w:w="3510" w:type="dxa"/>
          </w:tcPr>
          <w:p w14:paraId="4D3761EB" w14:textId="77777777" w:rsidR="00EA39F9" w:rsidRPr="00EA39F9" w:rsidRDefault="007639D2" w:rsidP="00F75B20">
            <w:pPr>
              <w:numPr>
                <w:ilvl w:val="0"/>
                <w:numId w:val="11"/>
              </w:numPr>
              <w:tabs>
                <w:tab w:val="clear" w:pos="360"/>
                <w:tab w:val="num" w:pos="720"/>
              </w:tabs>
              <w:rPr>
                <w:ins w:id="183" w:author="Glasgow, LaShawn" w:date="2021-07-30T15:12:00Z"/>
                <w:rFonts w:asciiTheme="minorHAnsi" w:hAnsiTheme="minorHAnsi" w:cstheme="minorHAnsi"/>
                <w:sz w:val="22"/>
                <w:szCs w:val="22"/>
              </w:rPr>
            </w:pPr>
            <w:ins w:id="184" w:author="Glasgow, LaShawn" w:date="2021-07-30T15:12:00Z">
              <w:r>
                <w:rPr>
                  <w:rFonts w:asciiTheme="minorHAnsi" w:hAnsiTheme="minorHAnsi" w:cstheme="minorHAnsi"/>
                  <w:sz w:val="22"/>
                  <w:szCs w:val="22"/>
                </w:rPr>
                <w:t>Individuals receiving at least one dose of MOUD at bridging location</w:t>
              </w:r>
            </w:ins>
          </w:p>
        </w:tc>
      </w:tr>
      <w:tr w:rsidR="007639D2" w:rsidRPr="00E51D3B" w14:paraId="4D60461A" w14:textId="77777777" w:rsidTr="00C911DF">
        <w:trPr>
          <w:cnfStyle w:val="000000100000" w:firstRow="0" w:lastRow="0" w:firstColumn="0" w:lastColumn="0" w:oddVBand="0" w:evenVBand="0" w:oddHBand="1" w:evenHBand="0" w:firstRowFirstColumn="0" w:firstRowLastColumn="0" w:lastRowFirstColumn="0" w:lastRowLastColumn="0"/>
          <w:trHeight w:val="629"/>
          <w:ins w:id="185" w:author="Glasgow, LaShawn" w:date="2021-07-30T15:12:00Z"/>
        </w:trPr>
        <w:tc>
          <w:tcPr>
            <w:tcW w:w="3330" w:type="dxa"/>
          </w:tcPr>
          <w:p w14:paraId="005A1D18" w14:textId="77777777" w:rsidR="007639D2" w:rsidRPr="00E51D3B" w:rsidRDefault="007639D2" w:rsidP="00F75B20">
            <w:pPr>
              <w:numPr>
                <w:ilvl w:val="0"/>
                <w:numId w:val="11"/>
              </w:numPr>
              <w:rPr>
                <w:ins w:id="186" w:author="Glasgow, LaShawn" w:date="2021-07-30T15:12:00Z"/>
                <w:rFonts w:asciiTheme="minorHAnsi" w:hAnsiTheme="minorHAnsi" w:cstheme="minorHAnsi"/>
                <w:sz w:val="22"/>
                <w:szCs w:val="22"/>
              </w:rPr>
            </w:pPr>
            <w:ins w:id="187" w:author="Glasgow, LaShawn" w:date="2021-07-30T15:12:00Z">
              <w:r w:rsidRPr="00E51D3B">
                <w:rPr>
                  <w:rFonts w:asciiTheme="minorHAnsi" w:hAnsiTheme="minorHAnsi" w:cstheme="minorHAnsi"/>
                  <w:sz w:val="22"/>
                  <w:szCs w:val="22"/>
                </w:rPr>
                <w:t>Enhancement of clinical delivery approaches that support engagement and retention</w:t>
              </w:r>
            </w:ins>
          </w:p>
        </w:tc>
        <w:tc>
          <w:tcPr>
            <w:tcW w:w="3510" w:type="dxa"/>
          </w:tcPr>
          <w:p w14:paraId="1C1ADB6B" w14:textId="77777777" w:rsidR="007639D2" w:rsidRPr="00E51D3B" w:rsidRDefault="007639D2" w:rsidP="00F75B20">
            <w:pPr>
              <w:numPr>
                <w:ilvl w:val="0"/>
                <w:numId w:val="11"/>
              </w:numPr>
              <w:rPr>
                <w:ins w:id="188" w:author="Glasgow, LaShawn" w:date="2021-07-30T15:12:00Z"/>
                <w:rFonts w:asciiTheme="minorHAnsi" w:hAnsiTheme="minorHAnsi" w:cstheme="minorHAnsi"/>
                <w:sz w:val="22"/>
                <w:szCs w:val="22"/>
              </w:rPr>
            </w:pPr>
            <w:ins w:id="189" w:author="Glasgow, LaShawn" w:date="2021-07-30T15:12:00Z">
              <w:r>
                <w:rPr>
                  <w:rFonts w:asciiTheme="minorHAnsi" w:hAnsiTheme="minorHAnsi" w:cstheme="minorHAnsi"/>
                  <w:sz w:val="22"/>
                  <w:szCs w:val="22"/>
                </w:rPr>
                <w:t>Contact/visit/touchpoint provided to MOUD-receiving individuals</w:t>
              </w:r>
            </w:ins>
          </w:p>
        </w:tc>
      </w:tr>
      <w:tr w:rsidR="007639D2" w:rsidRPr="00E51D3B" w14:paraId="2838B928" w14:textId="77777777" w:rsidTr="00C911DF">
        <w:trPr>
          <w:trHeight w:val="629"/>
          <w:ins w:id="190" w:author="Glasgow, LaShawn" w:date="2021-07-30T15:12:00Z"/>
        </w:trPr>
        <w:tc>
          <w:tcPr>
            <w:tcW w:w="3330" w:type="dxa"/>
          </w:tcPr>
          <w:p w14:paraId="016E3E72" w14:textId="77777777" w:rsidR="007639D2" w:rsidRPr="00E51D3B" w:rsidRDefault="007639D2" w:rsidP="00F75B20">
            <w:pPr>
              <w:numPr>
                <w:ilvl w:val="0"/>
                <w:numId w:val="11"/>
              </w:numPr>
              <w:rPr>
                <w:ins w:id="191" w:author="Glasgow, LaShawn" w:date="2021-07-30T15:12:00Z"/>
                <w:rFonts w:asciiTheme="minorHAnsi" w:hAnsiTheme="minorHAnsi" w:cstheme="minorHAnsi"/>
                <w:sz w:val="22"/>
                <w:szCs w:val="22"/>
              </w:rPr>
            </w:pPr>
            <w:ins w:id="192" w:author="Glasgow, LaShawn" w:date="2021-07-30T15:12:00Z">
              <w:r w:rsidRPr="00E51D3B">
                <w:rPr>
                  <w:rFonts w:asciiTheme="minorHAnsi" w:hAnsiTheme="minorHAnsi" w:cstheme="minorHAnsi"/>
                  <w:sz w:val="22"/>
                  <w:szCs w:val="22"/>
                </w:rPr>
                <w:t>Use of virtual retention approaches</w:t>
              </w:r>
            </w:ins>
          </w:p>
        </w:tc>
        <w:tc>
          <w:tcPr>
            <w:tcW w:w="3510" w:type="dxa"/>
          </w:tcPr>
          <w:p w14:paraId="7D5E5D93" w14:textId="77777777" w:rsidR="007639D2" w:rsidRPr="00E51D3B" w:rsidRDefault="007639D2" w:rsidP="00F75B20">
            <w:pPr>
              <w:numPr>
                <w:ilvl w:val="0"/>
                <w:numId w:val="11"/>
              </w:numPr>
              <w:rPr>
                <w:ins w:id="193" w:author="Glasgow, LaShawn" w:date="2021-07-30T15:12:00Z"/>
                <w:rFonts w:asciiTheme="minorHAnsi" w:hAnsiTheme="minorHAnsi" w:cstheme="minorHAnsi"/>
                <w:sz w:val="22"/>
                <w:szCs w:val="22"/>
              </w:rPr>
            </w:pPr>
            <w:ins w:id="194" w:author="Glasgow, LaShawn" w:date="2021-07-30T15:12:00Z">
              <w:r>
                <w:rPr>
                  <w:rFonts w:asciiTheme="minorHAnsi" w:hAnsiTheme="minorHAnsi" w:cstheme="minorHAnsi"/>
                  <w:sz w:val="22"/>
                  <w:szCs w:val="22"/>
                </w:rPr>
                <w:t xml:space="preserve">Virtual contact with peer or provider to enhance retention </w:t>
              </w:r>
              <w:r>
                <w:rPr>
                  <w:rFonts w:asciiTheme="minorHAnsi" w:hAnsiTheme="minorHAnsi" w:cstheme="minorHAnsi"/>
                  <w:sz w:val="22"/>
                  <w:szCs w:val="22"/>
                </w:rPr>
                <w:lastRenderedPageBreak/>
                <w:t>provided to individuals in MOUD care</w:t>
              </w:r>
            </w:ins>
          </w:p>
        </w:tc>
      </w:tr>
      <w:tr w:rsidR="007639D2" w:rsidRPr="00E51D3B" w14:paraId="04110A54" w14:textId="77777777" w:rsidTr="00C911DF">
        <w:trPr>
          <w:cnfStyle w:val="000000100000" w:firstRow="0" w:lastRow="0" w:firstColumn="0" w:lastColumn="0" w:oddVBand="0" w:evenVBand="0" w:oddHBand="1" w:evenHBand="0" w:firstRowFirstColumn="0" w:firstRowLastColumn="0" w:lastRowFirstColumn="0" w:lastRowLastColumn="0"/>
          <w:trHeight w:val="629"/>
          <w:ins w:id="195" w:author="Glasgow, LaShawn" w:date="2021-07-30T15:12:00Z"/>
        </w:trPr>
        <w:tc>
          <w:tcPr>
            <w:tcW w:w="3330" w:type="dxa"/>
          </w:tcPr>
          <w:p w14:paraId="2323F000" w14:textId="77777777" w:rsidR="007639D2" w:rsidRPr="00E51D3B" w:rsidRDefault="007639D2" w:rsidP="00F75B20">
            <w:pPr>
              <w:numPr>
                <w:ilvl w:val="0"/>
                <w:numId w:val="11"/>
              </w:numPr>
              <w:rPr>
                <w:ins w:id="196" w:author="Glasgow, LaShawn" w:date="2021-07-30T15:12:00Z"/>
                <w:rFonts w:asciiTheme="minorHAnsi" w:hAnsiTheme="minorHAnsi" w:cstheme="minorHAnsi"/>
                <w:sz w:val="22"/>
                <w:szCs w:val="22"/>
              </w:rPr>
            </w:pPr>
            <w:ins w:id="197" w:author="Glasgow, LaShawn" w:date="2021-07-30T15:12:00Z">
              <w:r w:rsidRPr="00E51D3B">
                <w:rPr>
                  <w:rFonts w:asciiTheme="minorHAnsi" w:hAnsiTheme="minorHAnsi" w:cstheme="minorHAnsi"/>
                  <w:sz w:val="22"/>
                  <w:szCs w:val="22"/>
                </w:rPr>
                <w:lastRenderedPageBreak/>
                <w:t>Use of retention care coordinators</w:t>
              </w:r>
            </w:ins>
          </w:p>
        </w:tc>
        <w:tc>
          <w:tcPr>
            <w:tcW w:w="3510" w:type="dxa"/>
          </w:tcPr>
          <w:p w14:paraId="34BAF9E1" w14:textId="77777777" w:rsidR="007639D2" w:rsidRPr="00E51D3B" w:rsidRDefault="007639D2" w:rsidP="00F75B20">
            <w:pPr>
              <w:numPr>
                <w:ilvl w:val="0"/>
                <w:numId w:val="11"/>
              </w:numPr>
              <w:rPr>
                <w:ins w:id="198" w:author="Glasgow, LaShawn" w:date="2021-07-30T15:12:00Z"/>
                <w:rFonts w:asciiTheme="minorHAnsi" w:hAnsiTheme="minorHAnsi" w:cstheme="minorHAnsi"/>
                <w:sz w:val="22"/>
                <w:szCs w:val="22"/>
              </w:rPr>
            </w:pPr>
            <w:ins w:id="199" w:author="Glasgow, LaShawn" w:date="2021-07-30T15:12:00Z">
              <w:r>
                <w:rPr>
                  <w:rFonts w:asciiTheme="minorHAnsi" w:hAnsiTheme="minorHAnsi" w:cstheme="minorHAnsi"/>
                  <w:sz w:val="22"/>
                  <w:szCs w:val="22"/>
                </w:rPr>
                <w:t>Contact/visit/touchpoint provided to MOUD-receiving individuals</w:t>
              </w:r>
            </w:ins>
          </w:p>
        </w:tc>
      </w:tr>
      <w:tr w:rsidR="007639D2" w:rsidRPr="00E51D3B" w14:paraId="3889A6A1" w14:textId="77777777" w:rsidTr="00C911DF">
        <w:trPr>
          <w:trHeight w:val="629"/>
          <w:ins w:id="200" w:author="Glasgow, LaShawn" w:date="2021-07-30T15:12:00Z"/>
        </w:trPr>
        <w:tc>
          <w:tcPr>
            <w:tcW w:w="3330" w:type="dxa"/>
          </w:tcPr>
          <w:p w14:paraId="1CC5E6F9" w14:textId="77777777" w:rsidR="007639D2" w:rsidRPr="00E51D3B" w:rsidRDefault="007639D2" w:rsidP="00F75B20">
            <w:pPr>
              <w:numPr>
                <w:ilvl w:val="0"/>
                <w:numId w:val="11"/>
              </w:numPr>
              <w:rPr>
                <w:ins w:id="201" w:author="Glasgow, LaShawn" w:date="2021-07-30T15:12:00Z"/>
                <w:rFonts w:asciiTheme="minorHAnsi" w:hAnsiTheme="minorHAnsi" w:cstheme="minorHAnsi"/>
                <w:sz w:val="22"/>
                <w:szCs w:val="22"/>
              </w:rPr>
            </w:pPr>
            <w:ins w:id="202" w:author="Glasgow, LaShawn" w:date="2021-07-30T15:12:00Z">
              <w:r w:rsidRPr="00E51D3B">
                <w:rPr>
                  <w:rFonts w:asciiTheme="minorHAnsi" w:hAnsiTheme="minorHAnsi" w:cstheme="minorHAnsi"/>
                  <w:sz w:val="22"/>
                  <w:szCs w:val="22"/>
                </w:rPr>
                <w:t>Mental health and polysubstance use integration into MOUD treatment</w:t>
              </w:r>
            </w:ins>
          </w:p>
        </w:tc>
        <w:tc>
          <w:tcPr>
            <w:tcW w:w="3510" w:type="dxa"/>
          </w:tcPr>
          <w:p w14:paraId="6F3AA99C" w14:textId="77777777" w:rsidR="007639D2" w:rsidRPr="00E51D3B" w:rsidRDefault="007639D2" w:rsidP="00F75B20">
            <w:pPr>
              <w:numPr>
                <w:ilvl w:val="0"/>
                <w:numId w:val="11"/>
              </w:numPr>
              <w:rPr>
                <w:ins w:id="203" w:author="Glasgow, LaShawn" w:date="2021-07-30T15:12:00Z"/>
                <w:rFonts w:asciiTheme="minorHAnsi" w:hAnsiTheme="minorHAnsi" w:cstheme="minorHAnsi"/>
                <w:sz w:val="22"/>
                <w:szCs w:val="22"/>
              </w:rPr>
            </w:pPr>
            <w:ins w:id="204" w:author="Glasgow, LaShawn" w:date="2021-07-30T15:12:00Z">
              <w:r>
                <w:rPr>
                  <w:rFonts w:asciiTheme="minorHAnsi" w:hAnsiTheme="minorHAnsi" w:cstheme="minorHAnsi"/>
                  <w:sz w:val="22"/>
                  <w:szCs w:val="22"/>
                </w:rPr>
                <w:t>Mental health/polysubstance use staff seeing MOUD-receiving individuals</w:t>
              </w:r>
            </w:ins>
          </w:p>
        </w:tc>
      </w:tr>
      <w:tr w:rsidR="007639D2" w:rsidRPr="00E51D3B" w14:paraId="28534834" w14:textId="77777777" w:rsidTr="00C911DF">
        <w:trPr>
          <w:cnfStyle w:val="000000100000" w:firstRow="0" w:lastRow="0" w:firstColumn="0" w:lastColumn="0" w:oddVBand="0" w:evenVBand="0" w:oddHBand="1" w:evenHBand="0" w:firstRowFirstColumn="0" w:firstRowLastColumn="0" w:lastRowFirstColumn="0" w:lastRowLastColumn="0"/>
          <w:trHeight w:val="629"/>
          <w:ins w:id="205" w:author="Glasgow, LaShawn" w:date="2021-07-30T15:12:00Z"/>
        </w:trPr>
        <w:tc>
          <w:tcPr>
            <w:tcW w:w="3330" w:type="dxa"/>
          </w:tcPr>
          <w:p w14:paraId="13CA4A21" w14:textId="77777777" w:rsidR="007639D2" w:rsidRPr="00E51D3B" w:rsidRDefault="007639D2" w:rsidP="00F75B20">
            <w:pPr>
              <w:numPr>
                <w:ilvl w:val="0"/>
                <w:numId w:val="11"/>
              </w:numPr>
              <w:rPr>
                <w:ins w:id="206" w:author="Glasgow, LaShawn" w:date="2021-07-30T15:12:00Z"/>
                <w:rFonts w:asciiTheme="minorHAnsi" w:hAnsiTheme="minorHAnsi" w:cstheme="minorHAnsi"/>
                <w:sz w:val="22"/>
                <w:szCs w:val="22"/>
              </w:rPr>
            </w:pPr>
            <w:ins w:id="207" w:author="Glasgow, LaShawn" w:date="2021-07-30T15:12:00Z">
              <w:r w:rsidRPr="00E51D3B">
                <w:rPr>
                  <w:rFonts w:asciiTheme="minorHAnsi" w:hAnsiTheme="minorHAnsi" w:cstheme="minorHAnsi"/>
                  <w:sz w:val="22"/>
                  <w:szCs w:val="22"/>
                </w:rPr>
                <w:t>Reducing barriers to housing, transportation, childcare, and accessing other community benefits for people with OUD</w:t>
              </w:r>
            </w:ins>
          </w:p>
        </w:tc>
        <w:tc>
          <w:tcPr>
            <w:tcW w:w="3510" w:type="dxa"/>
          </w:tcPr>
          <w:p w14:paraId="528A8D15" w14:textId="77777777" w:rsidR="007639D2" w:rsidRPr="00E51D3B" w:rsidRDefault="007639D2" w:rsidP="00F75B20">
            <w:pPr>
              <w:numPr>
                <w:ilvl w:val="0"/>
                <w:numId w:val="11"/>
              </w:numPr>
              <w:rPr>
                <w:ins w:id="208" w:author="Glasgow, LaShawn" w:date="2021-07-30T15:12:00Z"/>
                <w:rFonts w:asciiTheme="minorHAnsi" w:hAnsiTheme="minorHAnsi" w:cstheme="minorHAnsi"/>
                <w:sz w:val="22"/>
                <w:szCs w:val="22"/>
              </w:rPr>
            </w:pPr>
            <w:ins w:id="209" w:author="Glasgow, LaShawn" w:date="2021-07-30T15:12:00Z">
              <w:r>
                <w:rPr>
                  <w:rFonts w:asciiTheme="minorHAnsi" w:hAnsiTheme="minorHAnsi" w:cstheme="minorHAnsi"/>
                  <w:sz w:val="22"/>
                  <w:szCs w:val="22"/>
                </w:rPr>
                <w:t>Assistance/service provided to MOUD-receiving individuals</w:t>
              </w:r>
            </w:ins>
          </w:p>
        </w:tc>
      </w:tr>
    </w:tbl>
    <w:p w14:paraId="1E05CA1C" w14:textId="77777777" w:rsidR="007639D2" w:rsidRPr="00E91F8D" w:rsidRDefault="007639D2" w:rsidP="007639D2">
      <w:pPr>
        <w:pStyle w:val="ListParagraph"/>
        <w:tabs>
          <w:tab w:val="left" w:pos="1620"/>
        </w:tabs>
        <w:spacing w:before="240" w:after="240"/>
        <w:ind w:left="1080"/>
        <w:rPr>
          <w:ins w:id="210" w:author="Glasgow, LaShawn" w:date="2021-07-30T15:12:00Z"/>
          <w:rFonts w:asciiTheme="minorHAnsi" w:eastAsia="Calibri" w:hAnsiTheme="minorHAnsi" w:cstheme="minorHAnsi"/>
          <w:color w:val="000000"/>
          <w:sz w:val="22"/>
          <w:szCs w:val="22"/>
        </w:rPr>
      </w:pPr>
    </w:p>
    <w:p w14:paraId="33F2DF0A" w14:textId="74935C31" w:rsidR="007639D2" w:rsidRDefault="007639D2" w:rsidP="00F75B20">
      <w:pPr>
        <w:pStyle w:val="NoSpacing"/>
        <w:numPr>
          <w:ilvl w:val="0"/>
          <w:numId w:val="4"/>
        </w:numPr>
        <w:rPr>
          <w:ins w:id="211" w:author="Glasgow, LaShawn" w:date="2021-07-30T15:14:00Z"/>
          <w:rFonts w:asciiTheme="minorHAnsi" w:hAnsiTheme="minorHAnsi" w:cstheme="minorHAnsi"/>
          <w:sz w:val="22"/>
          <w:szCs w:val="22"/>
          <w:bdr w:val="none" w:sz="0" w:space="0" w:color="auto" w:frame="1"/>
          <w:shd w:val="clear" w:color="auto" w:fill="FFFFFF"/>
        </w:rPr>
      </w:pPr>
      <w:ins w:id="212" w:author="Glasgow, LaShawn" w:date="2021-07-30T15:13:00Z">
        <w:r>
          <w:rPr>
            <w:rFonts w:asciiTheme="minorHAnsi" w:hAnsiTheme="minorHAnsi" w:cstheme="minorHAnsi"/>
            <w:sz w:val="22"/>
            <w:szCs w:val="22"/>
            <w:bdr w:val="none" w:sz="0" w:space="0" w:color="auto" w:frame="1"/>
            <w:shd w:val="clear" w:color="auto" w:fill="FFFFFF"/>
          </w:rPr>
          <w:t>Implementation Status (Menu 3 only)</w:t>
        </w:r>
      </w:ins>
    </w:p>
    <w:p w14:paraId="3E380E54" w14:textId="13101D0B" w:rsidR="007639D2" w:rsidRDefault="007639D2" w:rsidP="00F75B20">
      <w:pPr>
        <w:pStyle w:val="ListParagraph"/>
        <w:numPr>
          <w:ilvl w:val="1"/>
          <w:numId w:val="4"/>
        </w:numPr>
        <w:spacing w:before="120" w:after="240"/>
        <w:rPr>
          <w:ins w:id="213" w:author="Glasgow, LaShawn" w:date="2021-07-30T15:14:00Z"/>
          <w:rFonts w:asciiTheme="minorHAnsi" w:eastAsia="Calibri" w:hAnsiTheme="minorHAnsi" w:cstheme="minorHAnsi"/>
          <w:color w:val="000000"/>
          <w:sz w:val="22"/>
          <w:szCs w:val="22"/>
        </w:rPr>
      </w:pPr>
      <w:ins w:id="214" w:author="Glasgow, LaShawn" w:date="2021-07-30T15:14:00Z">
        <w:r>
          <w:rPr>
            <w:rFonts w:asciiTheme="minorHAnsi" w:eastAsia="Calibri" w:hAnsiTheme="minorHAnsi" w:cstheme="minorHAnsi"/>
            <w:color w:val="000000"/>
            <w:sz w:val="22"/>
            <w:szCs w:val="22"/>
          </w:rPr>
          <w:t xml:space="preserve">Apply the following strategy-specific </w:t>
        </w:r>
      </w:ins>
      <w:ins w:id="215" w:author="Glasgow, LaShawn" w:date="2021-07-30T15:15:00Z">
        <w:r>
          <w:rPr>
            <w:rFonts w:asciiTheme="minorHAnsi" w:eastAsia="Calibri" w:hAnsiTheme="minorHAnsi" w:cstheme="minorHAnsi"/>
            <w:color w:val="000000"/>
            <w:sz w:val="22"/>
            <w:szCs w:val="22"/>
          </w:rPr>
          <w:t>definitions for implementation status</w:t>
        </w:r>
      </w:ins>
      <w:ins w:id="216" w:author="Glasgow, LaShawn" w:date="2021-07-30T15:14:00Z">
        <w:r>
          <w:rPr>
            <w:rFonts w:asciiTheme="minorHAnsi" w:eastAsia="Calibri" w:hAnsiTheme="minorHAnsi" w:cstheme="minorHAnsi"/>
            <w:color w:val="000000"/>
            <w:sz w:val="22"/>
            <w:szCs w:val="22"/>
          </w:rPr>
          <w:t>:</w:t>
        </w:r>
      </w:ins>
    </w:p>
    <w:tbl>
      <w:tblPr>
        <w:tblStyle w:val="PlainTable2"/>
        <w:tblW w:w="8280" w:type="dxa"/>
        <w:tblInd w:w="1080" w:type="dxa"/>
        <w:tblLook w:val="0420" w:firstRow="1" w:lastRow="0" w:firstColumn="0" w:lastColumn="0" w:noHBand="0" w:noVBand="1"/>
      </w:tblPr>
      <w:tblGrid>
        <w:gridCol w:w="2870"/>
        <w:gridCol w:w="2947"/>
        <w:gridCol w:w="2463"/>
      </w:tblGrid>
      <w:tr w:rsidR="00F60752" w:rsidRPr="00F60752" w14:paraId="580F4C28" w14:textId="159A8688" w:rsidTr="00BC54E3">
        <w:trPr>
          <w:cnfStyle w:val="100000000000" w:firstRow="1" w:lastRow="0" w:firstColumn="0" w:lastColumn="0" w:oddVBand="0" w:evenVBand="0" w:oddHBand="0" w:evenHBand="0" w:firstRowFirstColumn="0" w:firstRowLastColumn="0" w:lastRowFirstColumn="0" w:lastRowLastColumn="0"/>
          <w:trHeight w:val="350"/>
          <w:tblHeader/>
          <w:ins w:id="217" w:author="Glasgow, LaShawn" w:date="2021-07-30T15:53:00Z"/>
        </w:trPr>
        <w:tc>
          <w:tcPr>
            <w:tcW w:w="2870" w:type="dxa"/>
            <w:hideMark/>
          </w:tcPr>
          <w:p w14:paraId="134CD06E" w14:textId="3D063866" w:rsidR="00F60752" w:rsidRPr="00F60752" w:rsidRDefault="00F60752" w:rsidP="00C911DF">
            <w:pPr>
              <w:jc w:val="center"/>
              <w:rPr>
                <w:ins w:id="218" w:author="Glasgow, LaShawn" w:date="2021-07-30T15:53:00Z"/>
                <w:rFonts w:asciiTheme="minorHAnsi" w:hAnsiTheme="minorHAnsi" w:cstheme="minorHAnsi"/>
                <w:sz w:val="22"/>
                <w:szCs w:val="22"/>
              </w:rPr>
            </w:pPr>
            <w:ins w:id="219" w:author="Glasgow, LaShawn" w:date="2021-07-30T15:53:00Z">
              <w:r w:rsidRPr="00F60752">
                <w:rPr>
                  <w:rFonts w:asciiTheme="minorHAnsi" w:hAnsiTheme="minorHAnsi" w:cstheme="minorHAnsi"/>
                  <w:sz w:val="22"/>
                  <w:szCs w:val="22"/>
                </w:rPr>
                <w:t>Menu 3 Strategy</w:t>
              </w:r>
            </w:ins>
          </w:p>
        </w:tc>
        <w:tc>
          <w:tcPr>
            <w:tcW w:w="2947" w:type="dxa"/>
            <w:hideMark/>
          </w:tcPr>
          <w:p w14:paraId="04E4C968" w14:textId="16D21AE6" w:rsidR="00F60752" w:rsidRPr="00F60752" w:rsidRDefault="00F60752" w:rsidP="00C911DF">
            <w:pPr>
              <w:jc w:val="center"/>
              <w:rPr>
                <w:ins w:id="220" w:author="Glasgow, LaShawn" w:date="2021-07-30T15:53:00Z"/>
                <w:rFonts w:asciiTheme="minorHAnsi" w:hAnsiTheme="minorHAnsi" w:cstheme="minorHAnsi"/>
                <w:sz w:val="22"/>
                <w:szCs w:val="22"/>
              </w:rPr>
            </w:pPr>
            <w:ins w:id="221" w:author="Glasgow, LaShawn" w:date="2021-07-30T15:53:00Z">
              <w:r w:rsidRPr="00F60752">
                <w:rPr>
                  <w:rFonts w:asciiTheme="minorHAnsi" w:hAnsiTheme="minorHAnsi" w:cstheme="minorHAnsi"/>
                  <w:sz w:val="22"/>
                  <w:szCs w:val="22"/>
                </w:rPr>
                <w:t>Partially Implemented</w:t>
              </w:r>
            </w:ins>
          </w:p>
        </w:tc>
        <w:tc>
          <w:tcPr>
            <w:tcW w:w="2463" w:type="dxa"/>
          </w:tcPr>
          <w:p w14:paraId="6427D0F7" w14:textId="565D44A1" w:rsidR="00F60752" w:rsidRPr="00F60752" w:rsidRDefault="00F60752" w:rsidP="00C911DF">
            <w:pPr>
              <w:jc w:val="center"/>
              <w:rPr>
                <w:ins w:id="222" w:author="Glasgow, LaShawn" w:date="2021-07-30T15:53:00Z"/>
                <w:rFonts w:asciiTheme="minorHAnsi" w:hAnsiTheme="minorHAnsi" w:cstheme="minorHAnsi"/>
                <w:sz w:val="22"/>
                <w:szCs w:val="22"/>
              </w:rPr>
            </w:pPr>
            <w:ins w:id="223" w:author="Glasgow, LaShawn" w:date="2021-07-30T15:53:00Z">
              <w:r w:rsidRPr="00F60752">
                <w:rPr>
                  <w:rFonts w:asciiTheme="minorHAnsi" w:hAnsiTheme="minorHAnsi" w:cstheme="minorHAnsi"/>
                  <w:sz w:val="22"/>
                  <w:szCs w:val="22"/>
                </w:rPr>
                <w:t>Fully Implemented</w:t>
              </w:r>
            </w:ins>
          </w:p>
        </w:tc>
      </w:tr>
      <w:tr w:rsidR="00F60752" w:rsidRPr="00F60752" w14:paraId="3FAA8D36" w14:textId="66889175" w:rsidTr="00BC54E3">
        <w:trPr>
          <w:cnfStyle w:val="000000100000" w:firstRow="0" w:lastRow="0" w:firstColumn="0" w:lastColumn="0" w:oddVBand="0" w:evenVBand="0" w:oddHBand="1" w:evenHBand="0" w:firstRowFirstColumn="0" w:firstRowLastColumn="0" w:lastRowFirstColumn="0" w:lastRowLastColumn="0"/>
          <w:trHeight w:val="746"/>
          <w:ins w:id="224" w:author="Glasgow, LaShawn" w:date="2021-07-30T15:53:00Z"/>
        </w:trPr>
        <w:tc>
          <w:tcPr>
            <w:tcW w:w="2870" w:type="dxa"/>
          </w:tcPr>
          <w:p w14:paraId="5DE98F45" w14:textId="40C767D1" w:rsidR="00F60752" w:rsidRPr="00F60752" w:rsidRDefault="00F60752" w:rsidP="00F75B20">
            <w:pPr>
              <w:numPr>
                <w:ilvl w:val="0"/>
                <w:numId w:val="11"/>
              </w:numPr>
              <w:tabs>
                <w:tab w:val="clear" w:pos="360"/>
                <w:tab w:val="num" w:pos="720"/>
              </w:tabs>
              <w:rPr>
                <w:ins w:id="225" w:author="Glasgow, LaShawn" w:date="2021-07-30T15:53:00Z"/>
                <w:rFonts w:asciiTheme="minorHAnsi" w:hAnsiTheme="minorHAnsi" w:cstheme="minorHAnsi"/>
                <w:sz w:val="22"/>
                <w:szCs w:val="22"/>
              </w:rPr>
            </w:pPr>
            <w:ins w:id="226" w:author="Glasgow, LaShawn" w:date="2021-07-30T15:54:00Z">
              <w:r w:rsidRPr="00F60752">
                <w:rPr>
                  <w:rFonts w:asciiTheme="minorHAnsi" w:hAnsiTheme="minorHAnsi"/>
                  <w:sz w:val="22"/>
                  <w:szCs w:val="22"/>
                </w:rPr>
                <w:t>Safer opioid prescribing for acute pain across varied healthcare settings</w:t>
              </w:r>
            </w:ins>
          </w:p>
        </w:tc>
        <w:tc>
          <w:tcPr>
            <w:tcW w:w="2947" w:type="dxa"/>
            <w:vMerge w:val="restart"/>
            <w:vAlign w:val="center"/>
            <w:hideMark/>
          </w:tcPr>
          <w:p w14:paraId="642A23C1" w14:textId="6E9D4124" w:rsidR="00F60752" w:rsidRPr="00F60752" w:rsidRDefault="00F60752" w:rsidP="00F75B20">
            <w:pPr>
              <w:numPr>
                <w:ilvl w:val="0"/>
                <w:numId w:val="11"/>
              </w:numPr>
              <w:tabs>
                <w:tab w:val="clear" w:pos="360"/>
                <w:tab w:val="num" w:pos="720"/>
              </w:tabs>
              <w:rPr>
                <w:ins w:id="227" w:author="Glasgow, LaShawn" w:date="2021-07-30T15:53:00Z"/>
                <w:rFonts w:asciiTheme="minorHAnsi" w:hAnsiTheme="minorHAnsi" w:cstheme="minorHAnsi"/>
                <w:sz w:val="22"/>
                <w:szCs w:val="22"/>
              </w:rPr>
            </w:pPr>
            <w:ins w:id="228" w:author="Glasgow, LaShawn" w:date="2021-07-30T16:02:00Z">
              <w:r w:rsidRPr="00F60752">
                <w:rPr>
                  <w:rFonts w:asciiTheme="minorHAnsi" w:hAnsiTheme="minorHAnsi" w:cstheme="minorHAnsi"/>
                  <w:sz w:val="22"/>
                  <w:szCs w:val="22"/>
                </w:rPr>
                <w:t>Educational or technical assistance materials developed and prescribers / pharmacists / health systems invited to participate</w:t>
              </w:r>
            </w:ins>
          </w:p>
        </w:tc>
        <w:tc>
          <w:tcPr>
            <w:tcW w:w="2463" w:type="dxa"/>
            <w:vMerge w:val="restart"/>
            <w:vAlign w:val="center"/>
          </w:tcPr>
          <w:p w14:paraId="20412DC4" w14:textId="6A192FC1" w:rsidR="00F60752" w:rsidRPr="00F60752" w:rsidRDefault="00F60752" w:rsidP="00F75B20">
            <w:pPr>
              <w:numPr>
                <w:ilvl w:val="0"/>
                <w:numId w:val="11"/>
              </w:numPr>
              <w:tabs>
                <w:tab w:val="clear" w:pos="360"/>
                <w:tab w:val="num" w:pos="720"/>
              </w:tabs>
              <w:rPr>
                <w:ins w:id="229" w:author="Glasgow, LaShawn" w:date="2021-07-30T15:53:00Z"/>
                <w:rFonts w:asciiTheme="minorHAnsi" w:hAnsiTheme="minorHAnsi" w:cstheme="minorHAnsi"/>
                <w:sz w:val="22"/>
                <w:szCs w:val="22"/>
              </w:rPr>
            </w:pPr>
            <w:ins w:id="230" w:author="Glasgow, LaShawn" w:date="2021-07-30T16:02:00Z">
              <w:r w:rsidRPr="00F60752">
                <w:rPr>
                  <w:rFonts w:asciiTheme="minorHAnsi" w:hAnsiTheme="minorHAnsi" w:cstheme="minorHAnsi"/>
                  <w:sz w:val="22"/>
                  <w:szCs w:val="22"/>
                </w:rPr>
                <w:t>Any prescribers / pharmacists / health systems have participated in education or technical assistance</w:t>
              </w:r>
            </w:ins>
          </w:p>
        </w:tc>
      </w:tr>
      <w:tr w:rsidR="00F60752" w:rsidRPr="00F60752" w14:paraId="7EEC485D" w14:textId="7F858021" w:rsidTr="00F60752">
        <w:trPr>
          <w:trHeight w:val="407"/>
          <w:ins w:id="231" w:author="Glasgow, LaShawn" w:date="2021-07-30T15:53:00Z"/>
        </w:trPr>
        <w:tc>
          <w:tcPr>
            <w:tcW w:w="2870" w:type="dxa"/>
          </w:tcPr>
          <w:p w14:paraId="0CF83241" w14:textId="3CE69C76" w:rsidR="00F60752" w:rsidRPr="00F60752" w:rsidRDefault="00F60752" w:rsidP="00F75B20">
            <w:pPr>
              <w:numPr>
                <w:ilvl w:val="0"/>
                <w:numId w:val="11"/>
              </w:numPr>
              <w:tabs>
                <w:tab w:val="clear" w:pos="360"/>
                <w:tab w:val="num" w:pos="720"/>
              </w:tabs>
              <w:rPr>
                <w:ins w:id="232" w:author="Glasgow, LaShawn" w:date="2021-07-30T15:53:00Z"/>
                <w:rFonts w:asciiTheme="minorHAnsi" w:hAnsiTheme="minorHAnsi" w:cstheme="minorHAnsi"/>
                <w:sz w:val="22"/>
                <w:szCs w:val="22"/>
              </w:rPr>
            </w:pPr>
            <w:ins w:id="233" w:author="Glasgow, LaShawn" w:date="2021-07-30T15:54:00Z">
              <w:r w:rsidRPr="00F60752">
                <w:rPr>
                  <w:rFonts w:asciiTheme="minorHAnsi" w:hAnsiTheme="minorHAnsi"/>
                  <w:sz w:val="22"/>
                  <w:szCs w:val="22"/>
                </w:rPr>
                <w:t>Safer opioid prescribing for chronic pain</w:t>
              </w:r>
            </w:ins>
          </w:p>
        </w:tc>
        <w:tc>
          <w:tcPr>
            <w:tcW w:w="2947" w:type="dxa"/>
            <w:vMerge/>
            <w:hideMark/>
          </w:tcPr>
          <w:p w14:paraId="28AC8EBA" w14:textId="65C162CC" w:rsidR="00F60752" w:rsidRPr="00F60752" w:rsidRDefault="00F60752" w:rsidP="00F75B20">
            <w:pPr>
              <w:numPr>
                <w:ilvl w:val="0"/>
                <w:numId w:val="11"/>
              </w:numPr>
              <w:tabs>
                <w:tab w:val="clear" w:pos="360"/>
                <w:tab w:val="num" w:pos="720"/>
              </w:tabs>
              <w:rPr>
                <w:ins w:id="234" w:author="Glasgow, LaShawn" w:date="2021-07-30T15:53:00Z"/>
                <w:rFonts w:asciiTheme="minorHAnsi" w:hAnsiTheme="minorHAnsi" w:cstheme="minorHAnsi"/>
                <w:sz w:val="22"/>
                <w:szCs w:val="22"/>
              </w:rPr>
            </w:pPr>
          </w:p>
        </w:tc>
        <w:tc>
          <w:tcPr>
            <w:tcW w:w="2463" w:type="dxa"/>
            <w:vMerge/>
          </w:tcPr>
          <w:p w14:paraId="3F918094" w14:textId="77777777" w:rsidR="00F60752" w:rsidRPr="00F60752" w:rsidRDefault="00F60752" w:rsidP="00F60752">
            <w:pPr>
              <w:rPr>
                <w:ins w:id="235" w:author="Glasgow, LaShawn" w:date="2021-07-30T15:53:00Z"/>
                <w:rFonts w:asciiTheme="minorHAnsi" w:hAnsiTheme="minorHAnsi" w:cstheme="minorHAnsi"/>
                <w:sz w:val="22"/>
                <w:szCs w:val="22"/>
              </w:rPr>
            </w:pPr>
          </w:p>
        </w:tc>
      </w:tr>
      <w:tr w:rsidR="00F60752" w:rsidRPr="00F60752" w14:paraId="185A5D98" w14:textId="4BFE7AB7" w:rsidTr="00BC54E3">
        <w:trPr>
          <w:cnfStyle w:val="000000100000" w:firstRow="0" w:lastRow="0" w:firstColumn="0" w:lastColumn="0" w:oddVBand="0" w:evenVBand="0" w:oddHBand="1" w:evenHBand="0" w:firstRowFirstColumn="0" w:firstRowLastColumn="0" w:lastRowFirstColumn="0" w:lastRowLastColumn="0"/>
          <w:trHeight w:val="440"/>
          <w:ins w:id="236" w:author="Glasgow, LaShawn" w:date="2021-07-30T15:53:00Z"/>
        </w:trPr>
        <w:tc>
          <w:tcPr>
            <w:tcW w:w="2870" w:type="dxa"/>
          </w:tcPr>
          <w:p w14:paraId="49A10CF9" w14:textId="760D250B" w:rsidR="00F60752" w:rsidRPr="00F60752" w:rsidRDefault="00F60752" w:rsidP="00F75B20">
            <w:pPr>
              <w:numPr>
                <w:ilvl w:val="0"/>
                <w:numId w:val="11"/>
              </w:numPr>
              <w:tabs>
                <w:tab w:val="clear" w:pos="360"/>
                <w:tab w:val="num" w:pos="720"/>
              </w:tabs>
              <w:rPr>
                <w:ins w:id="237" w:author="Glasgow, LaShawn" w:date="2021-07-30T15:53:00Z"/>
                <w:rFonts w:asciiTheme="minorHAnsi" w:hAnsiTheme="minorHAnsi" w:cstheme="minorHAnsi"/>
                <w:sz w:val="22"/>
                <w:szCs w:val="22"/>
              </w:rPr>
            </w:pPr>
            <w:ins w:id="238" w:author="Glasgow, LaShawn" w:date="2021-07-30T15:54:00Z">
              <w:r w:rsidRPr="00F60752">
                <w:rPr>
                  <w:rFonts w:asciiTheme="minorHAnsi" w:hAnsiTheme="minorHAnsi"/>
                  <w:sz w:val="22"/>
                  <w:szCs w:val="22"/>
                </w:rPr>
                <w:t>Safer opioid dispensing</w:t>
              </w:r>
            </w:ins>
          </w:p>
        </w:tc>
        <w:tc>
          <w:tcPr>
            <w:tcW w:w="2947" w:type="dxa"/>
            <w:vMerge/>
            <w:hideMark/>
          </w:tcPr>
          <w:p w14:paraId="427B8998" w14:textId="1970BCBB" w:rsidR="00F60752" w:rsidRPr="00F60752" w:rsidRDefault="00F60752" w:rsidP="00F75B20">
            <w:pPr>
              <w:numPr>
                <w:ilvl w:val="0"/>
                <w:numId w:val="11"/>
              </w:numPr>
              <w:tabs>
                <w:tab w:val="clear" w:pos="360"/>
                <w:tab w:val="num" w:pos="720"/>
              </w:tabs>
              <w:rPr>
                <w:ins w:id="239" w:author="Glasgow, LaShawn" w:date="2021-07-30T15:53:00Z"/>
                <w:rFonts w:asciiTheme="minorHAnsi" w:hAnsiTheme="minorHAnsi" w:cstheme="minorHAnsi"/>
                <w:sz w:val="22"/>
                <w:szCs w:val="22"/>
              </w:rPr>
            </w:pPr>
          </w:p>
        </w:tc>
        <w:tc>
          <w:tcPr>
            <w:tcW w:w="2463" w:type="dxa"/>
            <w:vMerge/>
          </w:tcPr>
          <w:p w14:paraId="7CB6AD39" w14:textId="77777777" w:rsidR="00F60752" w:rsidRPr="00F60752" w:rsidRDefault="00F60752" w:rsidP="00F75B20">
            <w:pPr>
              <w:numPr>
                <w:ilvl w:val="0"/>
                <w:numId w:val="11"/>
              </w:numPr>
              <w:tabs>
                <w:tab w:val="clear" w:pos="360"/>
                <w:tab w:val="num" w:pos="720"/>
              </w:tabs>
              <w:rPr>
                <w:ins w:id="240" w:author="Glasgow, LaShawn" w:date="2021-07-30T15:53:00Z"/>
                <w:rFonts w:asciiTheme="minorHAnsi" w:hAnsiTheme="minorHAnsi" w:cstheme="minorHAnsi"/>
                <w:sz w:val="22"/>
                <w:szCs w:val="22"/>
              </w:rPr>
            </w:pPr>
          </w:p>
        </w:tc>
      </w:tr>
      <w:tr w:rsidR="00F60752" w:rsidRPr="00F60752" w14:paraId="4D5A8AFB" w14:textId="07204F62" w:rsidTr="00F60752">
        <w:trPr>
          <w:trHeight w:val="419"/>
          <w:ins w:id="241" w:author="Glasgow, LaShawn" w:date="2021-07-30T15:53:00Z"/>
        </w:trPr>
        <w:tc>
          <w:tcPr>
            <w:tcW w:w="2870" w:type="dxa"/>
          </w:tcPr>
          <w:p w14:paraId="5DC54DBC" w14:textId="71531074" w:rsidR="00EA39F9" w:rsidRPr="00F60752" w:rsidRDefault="00F60752" w:rsidP="00F75B20">
            <w:pPr>
              <w:numPr>
                <w:ilvl w:val="0"/>
                <w:numId w:val="11"/>
              </w:numPr>
              <w:tabs>
                <w:tab w:val="clear" w:pos="360"/>
                <w:tab w:val="num" w:pos="720"/>
              </w:tabs>
              <w:rPr>
                <w:ins w:id="242" w:author="Glasgow, LaShawn" w:date="2021-07-30T15:53:00Z"/>
                <w:rFonts w:asciiTheme="minorHAnsi" w:hAnsiTheme="minorHAnsi" w:cstheme="minorHAnsi"/>
                <w:sz w:val="22"/>
                <w:szCs w:val="22"/>
              </w:rPr>
            </w:pPr>
            <w:ins w:id="243" w:author="Glasgow, LaShawn" w:date="2021-07-30T15:54:00Z">
              <w:r w:rsidRPr="00F60752">
                <w:rPr>
                  <w:rFonts w:asciiTheme="minorHAnsi" w:hAnsiTheme="minorHAnsi"/>
                  <w:sz w:val="22"/>
                  <w:szCs w:val="22"/>
                </w:rPr>
                <w:t>Prescription drug drop-box / mail-back programs</w:t>
              </w:r>
            </w:ins>
          </w:p>
        </w:tc>
        <w:tc>
          <w:tcPr>
            <w:tcW w:w="2947" w:type="dxa"/>
            <w:hideMark/>
          </w:tcPr>
          <w:p w14:paraId="75440401" w14:textId="5129387A" w:rsidR="00EA39F9" w:rsidRPr="00F60752" w:rsidRDefault="00F60752" w:rsidP="00F75B20">
            <w:pPr>
              <w:numPr>
                <w:ilvl w:val="0"/>
                <w:numId w:val="11"/>
              </w:numPr>
              <w:tabs>
                <w:tab w:val="clear" w:pos="360"/>
                <w:tab w:val="num" w:pos="720"/>
              </w:tabs>
              <w:rPr>
                <w:ins w:id="244" w:author="Glasgow, LaShawn" w:date="2021-07-30T15:53:00Z"/>
                <w:rFonts w:asciiTheme="minorHAnsi" w:hAnsiTheme="minorHAnsi" w:cstheme="minorHAnsi"/>
                <w:sz w:val="22"/>
                <w:szCs w:val="22"/>
              </w:rPr>
            </w:pPr>
            <w:ins w:id="245" w:author="Glasgow, LaShawn" w:date="2021-07-30T16:03:00Z">
              <w:r w:rsidRPr="00F60752">
                <w:rPr>
                  <w:rFonts w:asciiTheme="minorHAnsi" w:hAnsiTheme="minorHAnsi" w:cstheme="minorHAnsi"/>
                  <w:sz w:val="22"/>
                  <w:szCs w:val="22"/>
                </w:rPr>
                <w:t xml:space="preserve">At least one </w:t>
              </w:r>
              <w:r>
                <w:rPr>
                  <w:rFonts w:asciiTheme="minorHAnsi" w:hAnsiTheme="minorHAnsi" w:cstheme="minorHAnsi"/>
                  <w:sz w:val="22"/>
                  <w:szCs w:val="22"/>
                </w:rPr>
                <w:t xml:space="preserve">physical </w:t>
              </w:r>
              <w:r w:rsidRPr="00F60752">
                <w:rPr>
                  <w:rFonts w:asciiTheme="minorHAnsi" w:hAnsiTheme="minorHAnsi" w:cstheme="minorHAnsi"/>
                  <w:sz w:val="22"/>
                  <w:szCs w:val="22"/>
                </w:rPr>
                <w:t>location has implemented the strategy (e.g., installed drop-box, promoted drug take back day)</w:t>
              </w:r>
            </w:ins>
          </w:p>
        </w:tc>
        <w:tc>
          <w:tcPr>
            <w:tcW w:w="2463" w:type="dxa"/>
          </w:tcPr>
          <w:p w14:paraId="7D9216D3" w14:textId="17CD6DE2" w:rsidR="00F60752" w:rsidRPr="00F60752" w:rsidRDefault="00F60752" w:rsidP="00F75B20">
            <w:pPr>
              <w:numPr>
                <w:ilvl w:val="0"/>
                <w:numId w:val="11"/>
              </w:numPr>
              <w:tabs>
                <w:tab w:val="clear" w:pos="360"/>
                <w:tab w:val="num" w:pos="720"/>
              </w:tabs>
              <w:rPr>
                <w:ins w:id="246" w:author="Glasgow, LaShawn" w:date="2021-07-30T15:53:00Z"/>
                <w:rFonts w:asciiTheme="minorHAnsi" w:hAnsiTheme="minorHAnsi" w:cstheme="minorHAnsi"/>
                <w:sz w:val="22"/>
                <w:szCs w:val="22"/>
              </w:rPr>
            </w:pPr>
            <w:ins w:id="247" w:author="Glasgow, LaShawn" w:date="2021-07-30T16:03:00Z">
              <w:r w:rsidRPr="00F60752">
                <w:rPr>
                  <w:rFonts w:asciiTheme="minorHAnsi" w:hAnsiTheme="minorHAnsi" w:cstheme="minorHAnsi"/>
                  <w:sz w:val="22"/>
                  <w:szCs w:val="22"/>
                </w:rPr>
                <w:t xml:space="preserve">All </w:t>
              </w:r>
              <w:r>
                <w:rPr>
                  <w:rFonts w:asciiTheme="minorHAnsi" w:hAnsiTheme="minorHAnsi" w:cstheme="minorHAnsi"/>
                  <w:sz w:val="22"/>
                  <w:szCs w:val="22"/>
                </w:rPr>
                <w:t xml:space="preserve">physical </w:t>
              </w:r>
              <w:r w:rsidRPr="00F60752">
                <w:rPr>
                  <w:rFonts w:asciiTheme="minorHAnsi" w:hAnsiTheme="minorHAnsi" w:cstheme="minorHAnsi"/>
                  <w:sz w:val="22"/>
                  <w:szCs w:val="22"/>
                </w:rPr>
                <w:t>locations have implemented the strategy (e.g., installed drop-box, promoted drug take back day)</w:t>
              </w:r>
            </w:ins>
          </w:p>
        </w:tc>
      </w:tr>
    </w:tbl>
    <w:p w14:paraId="5444AEF3" w14:textId="77777777" w:rsidR="007639D2" w:rsidRPr="007639D2" w:rsidRDefault="007639D2" w:rsidP="007639D2">
      <w:pPr>
        <w:pStyle w:val="NoSpacing"/>
        <w:ind w:left="360"/>
        <w:rPr>
          <w:ins w:id="248" w:author="Glasgow, LaShawn" w:date="2021-07-30T15:13:00Z"/>
          <w:rFonts w:asciiTheme="minorHAnsi" w:hAnsiTheme="minorHAnsi" w:cstheme="minorHAnsi"/>
          <w:sz w:val="22"/>
          <w:szCs w:val="22"/>
          <w:bdr w:val="none" w:sz="0" w:space="0" w:color="auto" w:frame="1"/>
          <w:shd w:val="clear" w:color="auto" w:fill="FFFFFF"/>
        </w:rPr>
      </w:pPr>
    </w:p>
    <w:p w14:paraId="36DCC3BE" w14:textId="576AB6C7" w:rsidR="00150691" w:rsidRPr="0005488E" w:rsidRDefault="00150691" w:rsidP="00F75B20">
      <w:pPr>
        <w:pStyle w:val="NoSpacing"/>
        <w:numPr>
          <w:ilvl w:val="0"/>
          <w:numId w:val="4"/>
        </w:numPr>
        <w:rPr>
          <w:rFonts w:asciiTheme="minorHAnsi" w:hAnsiTheme="minorHAnsi" w:cstheme="minorHAnsi"/>
          <w:sz w:val="22"/>
          <w:szCs w:val="22"/>
          <w:bdr w:val="none" w:sz="0" w:space="0" w:color="auto" w:frame="1"/>
          <w:shd w:val="clear" w:color="auto" w:fill="FFFFFF"/>
        </w:rPr>
      </w:pPr>
      <w:r w:rsidRPr="0005488E">
        <w:rPr>
          <w:rFonts w:asciiTheme="minorHAnsi" w:eastAsia="Calibri" w:hAnsiTheme="minorHAnsi" w:cstheme="minorHAnsi"/>
          <w:b/>
          <w:bCs/>
          <w:sz w:val="22"/>
          <w:szCs w:val="22"/>
        </w:rPr>
        <w:t xml:space="preserve">Delivered by </w:t>
      </w:r>
      <w:r>
        <w:rPr>
          <w:rFonts w:asciiTheme="minorHAnsi" w:eastAsia="Calibri" w:hAnsiTheme="minorHAnsi" w:cstheme="minorHAnsi"/>
          <w:b/>
          <w:bCs/>
          <w:sz w:val="22"/>
          <w:szCs w:val="22"/>
        </w:rPr>
        <w:t xml:space="preserve">in-person </w:t>
      </w:r>
      <w:r w:rsidRPr="0005488E">
        <w:rPr>
          <w:rFonts w:asciiTheme="minorHAnsi" w:eastAsia="Calibri" w:hAnsiTheme="minorHAnsi" w:cstheme="minorHAnsi"/>
          <w:b/>
          <w:bCs/>
          <w:sz w:val="22"/>
          <w:szCs w:val="22"/>
        </w:rPr>
        <w:t>mobile outreach</w:t>
      </w:r>
    </w:p>
    <w:p w14:paraId="4E4E2F8E" w14:textId="77777777" w:rsidR="00150691" w:rsidRDefault="00150691" w:rsidP="00F75B20">
      <w:pPr>
        <w:pStyle w:val="NoSpacing"/>
        <w:numPr>
          <w:ilvl w:val="1"/>
          <w:numId w:val="4"/>
        </w:numPr>
        <w:rPr>
          <w:rFonts w:asciiTheme="minorHAnsi" w:hAnsiTheme="minorHAnsi" w:cstheme="minorHAnsi"/>
          <w:sz w:val="22"/>
          <w:szCs w:val="22"/>
          <w:bdr w:val="none" w:sz="0" w:space="0" w:color="auto" w:frame="1"/>
          <w:shd w:val="clear" w:color="auto" w:fill="FFFFFF"/>
        </w:rPr>
      </w:pPr>
      <w:r w:rsidRPr="0005488E">
        <w:rPr>
          <w:rFonts w:asciiTheme="minorHAnsi" w:hAnsiTheme="minorHAnsi" w:cstheme="minorHAnsi"/>
          <w:sz w:val="22"/>
          <w:szCs w:val="22"/>
          <w:bdr w:val="none" w:sz="0" w:space="0" w:color="auto" w:frame="1"/>
          <w:shd w:val="clear" w:color="auto" w:fill="FFFFFF"/>
        </w:rPr>
        <w:t>Select “yes” if strategy implementation involves using in-person mobile outreach to deliver services (e</w:t>
      </w:r>
      <w:r>
        <w:rPr>
          <w:rFonts w:asciiTheme="minorHAnsi" w:hAnsiTheme="minorHAnsi" w:cstheme="minorHAnsi"/>
          <w:sz w:val="22"/>
          <w:szCs w:val="22"/>
          <w:bdr w:val="none" w:sz="0" w:space="0" w:color="auto" w:frame="1"/>
          <w:shd w:val="clear" w:color="auto" w:fill="FFFFFF"/>
        </w:rPr>
        <w:t>.</w:t>
      </w:r>
      <w:r w:rsidRPr="0005488E">
        <w:rPr>
          <w:rFonts w:asciiTheme="minorHAnsi" w:hAnsiTheme="minorHAnsi" w:cstheme="minorHAnsi"/>
          <w:sz w:val="22"/>
          <w:szCs w:val="22"/>
          <w:bdr w:val="none" w:sz="0" w:space="0" w:color="auto" w:frame="1"/>
          <w:shd w:val="clear" w:color="auto" w:fill="FFFFFF"/>
        </w:rPr>
        <w:t>g</w:t>
      </w:r>
      <w:r>
        <w:rPr>
          <w:rFonts w:asciiTheme="minorHAnsi" w:hAnsiTheme="minorHAnsi" w:cstheme="minorHAnsi"/>
          <w:sz w:val="22"/>
          <w:szCs w:val="22"/>
          <w:bdr w:val="none" w:sz="0" w:space="0" w:color="auto" w:frame="1"/>
          <w:shd w:val="clear" w:color="auto" w:fill="FFFFFF"/>
        </w:rPr>
        <w:t>.,</w:t>
      </w:r>
      <w:r w:rsidRPr="0005488E">
        <w:rPr>
          <w:rFonts w:asciiTheme="minorHAnsi" w:hAnsiTheme="minorHAnsi" w:cstheme="minorHAnsi"/>
          <w:sz w:val="22"/>
          <w:szCs w:val="22"/>
          <w:bdr w:val="none" w:sz="0" w:space="0" w:color="auto" w:frame="1"/>
          <w:shd w:val="clear" w:color="auto" w:fill="FFFFFF"/>
        </w:rPr>
        <w:t xml:space="preserve"> MOUD clinic on wheels, OEND mobile outreach worker, leave behind naloxone, in-person post-overdose outreach)</w:t>
      </w:r>
    </w:p>
    <w:p w14:paraId="3830AD08" w14:textId="77777777" w:rsidR="001F39FC" w:rsidRPr="001F39FC" w:rsidRDefault="001F39FC" w:rsidP="001F39FC">
      <w:pPr>
        <w:pStyle w:val="NoSpacing"/>
        <w:ind w:left="360"/>
        <w:rPr>
          <w:rFonts w:asciiTheme="minorHAnsi" w:eastAsia="Calibri" w:hAnsiTheme="minorHAnsi" w:cstheme="minorHAnsi"/>
          <w:b/>
          <w:bCs/>
          <w:sz w:val="22"/>
          <w:szCs w:val="22"/>
        </w:rPr>
      </w:pPr>
    </w:p>
    <w:p w14:paraId="4FE60415" w14:textId="5B571E42" w:rsidR="00150691" w:rsidRPr="0005488E" w:rsidRDefault="00150691" w:rsidP="00F75B20">
      <w:pPr>
        <w:pStyle w:val="NoSpacing"/>
        <w:numPr>
          <w:ilvl w:val="0"/>
          <w:numId w:val="4"/>
        </w:numPr>
        <w:rPr>
          <w:rFonts w:asciiTheme="minorHAnsi" w:eastAsia="Calibri" w:hAnsiTheme="minorHAnsi" w:cstheme="minorHAnsi"/>
          <w:b/>
          <w:bCs/>
          <w:sz w:val="22"/>
          <w:szCs w:val="22"/>
        </w:rPr>
      </w:pPr>
      <w:r w:rsidRPr="0005488E">
        <w:rPr>
          <w:rFonts w:asciiTheme="minorHAnsi" w:hAnsiTheme="minorHAnsi" w:cstheme="minorHAnsi"/>
          <w:b/>
          <w:bCs/>
          <w:color w:val="000000"/>
          <w:sz w:val="22"/>
          <w:szCs w:val="22"/>
          <w:bdr w:val="none" w:sz="0" w:space="0" w:color="auto" w:frame="1"/>
          <w:shd w:val="clear" w:color="auto" w:fill="FFFFFF"/>
        </w:rPr>
        <w:t>Delivered electronically and/or by mail</w:t>
      </w:r>
    </w:p>
    <w:p w14:paraId="46378454" w14:textId="68BD60A8" w:rsidR="00150691" w:rsidRPr="0005488E" w:rsidRDefault="00150691" w:rsidP="00F75B20">
      <w:pPr>
        <w:pStyle w:val="NoSpacing"/>
        <w:numPr>
          <w:ilvl w:val="1"/>
          <w:numId w:val="4"/>
        </w:numPr>
        <w:rPr>
          <w:rFonts w:asciiTheme="minorHAnsi" w:eastAsia="Calibri" w:hAnsiTheme="minorHAnsi" w:cstheme="minorHAnsi"/>
          <w:b/>
          <w:bCs/>
          <w:sz w:val="22"/>
          <w:szCs w:val="22"/>
        </w:rPr>
      </w:pPr>
      <w:r w:rsidRPr="0005488E">
        <w:rPr>
          <w:rFonts w:asciiTheme="minorHAnsi" w:hAnsiTheme="minorHAnsi" w:cstheme="minorHAnsi"/>
          <w:color w:val="000000"/>
          <w:sz w:val="22"/>
          <w:szCs w:val="22"/>
          <w:bdr w:val="none" w:sz="0" w:space="0" w:color="auto" w:frame="1"/>
          <w:shd w:val="clear" w:color="auto" w:fill="FFFFFF"/>
        </w:rPr>
        <w:t>Select “yes” if strategy implementation involves using virtual technology, such as telephone, texting, video conferencing or the mail to deliver services (</w:t>
      </w:r>
      <w:r w:rsidR="001F39FC">
        <w:rPr>
          <w:rFonts w:asciiTheme="minorHAnsi" w:hAnsiTheme="minorHAnsi" w:cstheme="minorHAnsi"/>
          <w:color w:val="000000"/>
          <w:sz w:val="22"/>
          <w:szCs w:val="22"/>
          <w:bdr w:val="none" w:sz="0" w:space="0" w:color="auto" w:frame="1"/>
          <w:shd w:val="clear" w:color="auto" w:fill="FFFFFF"/>
        </w:rPr>
        <w:t xml:space="preserve">e.g., </w:t>
      </w:r>
      <w:r w:rsidRPr="0005488E">
        <w:rPr>
          <w:rFonts w:asciiTheme="minorHAnsi" w:hAnsiTheme="minorHAnsi" w:cstheme="minorHAnsi"/>
          <w:color w:val="000000"/>
          <w:sz w:val="22"/>
          <w:szCs w:val="22"/>
          <w:bdr w:val="none" w:sz="0" w:space="0" w:color="auto" w:frame="1"/>
          <w:shd w:val="clear" w:color="auto" w:fill="FFFFFF"/>
        </w:rPr>
        <w:t xml:space="preserve">telemedicine, </w:t>
      </w:r>
      <w:proofErr w:type="spellStart"/>
      <w:r w:rsidRPr="0005488E">
        <w:rPr>
          <w:rFonts w:asciiTheme="minorHAnsi" w:hAnsiTheme="minorHAnsi" w:cstheme="minorHAnsi"/>
          <w:color w:val="000000"/>
          <w:sz w:val="22"/>
          <w:szCs w:val="22"/>
          <w:bdr w:val="none" w:sz="0" w:space="0" w:color="auto" w:frame="1"/>
          <w:shd w:val="clear" w:color="auto" w:fill="FFFFFF"/>
        </w:rPr>
        <w:t>telecounseling</w:t>
      </w:r>
      <w:proofErr w:type="spellEnd"/>
      <w:r w:rsidRPr="0005488E">
        <w:rPr>
          <w:rFonts w:asciiTheme="minorHAnsi" w:hAnsiTheme="minorHAnsi" w:cstheme="minorHAnsi"/>
          <w:color w:val="000000"/>
          <w:sz w:val="22"/>
          <w:szCs w:val="22"/>
          <w:bdr w:val="none" w:sz="0" w:space="0" w:color="auto" w:frame="1"/>
          <w:shd w:val="clear" w:color="auto" w:fill="FFFFFF"/>
        </w:rPr>
        <w:t>, mail delivery of naloxone rescue kits, post-overdose outreach by phone or text) </w:t>
      </w:r>
      <w:r w:rsidRPr="0005488E">
        <w:rPr>
          <w:rFonts w:asciiTheme="minorHAnsi" w:hAnsiTheme="minorHAnsi" w:cstheme="minorHAnsi"/>
          <w:color w:val="000000"/>
          <w:sz w:val="22"/>
          <w:szCs w:val="22"/>
        </w:rPr>
        <w:t> </w:t>
      </w:r>
    </w:p>
    <w:p w14:paraId="5ADC572A" w14:textId="77777777" w:rsidR="00150691" w:rsidRPr="0005488E" w:rsidRDefault="00150691" w:rsidP="00150691">
      <w:pPr>
        <w:pStyle w:val="NoSpacing"/>
        <w:rPr>
          <w:rFonts w:asciiTheme="minorHAnsi" w:eastAsia="Calibri" w:hAnsiTheme="minorHAnsi" w:cstheme="minorHAnsi"/>
          <w:b/>
          <w:bCs/>
          <w:sz w:val="22"/>
          <w:szCs w:val="22"/>
        </w:rPr>
      </w:pPr>
    </w:p>
    <w:p w14:paraId="5208DF7E" w14:textId="77777777" w:rsidR="00150691" w:rsidRDefault="00150691" w:rsidP="00F75B20">
      <w:pPr>
        <w:pStyle w:val="ListParagraph"/>
        <w:numPr>
          <w:ilvl w:val="0"/>
          <w:numId w:val="4"/>
        </w:numPr>
        <w:rPr>
          <w:rFonts w:asciiTheme="minorHAnsi" w:eastAsia="Calibri" w:hAnsiTheme="minorHAnsi" w:cstheme="minorHAnsi"/>
          <w:sz w:val="22"/>
          <w:szCs w:val="22"/>
        </w:rPr>
      </w:pPr>
      <w:r w:rsidRPr="0005488E">
        <w:rPr>
          <w:rFonts w:asciiTheme="minorHAnsi" w:eastAsia="Calibri" w:hAnsiTheme="minorHAnsi" w:cstheme="minorHAnsi"/>
          <w:b/>
          <w:bCs/>
          <w:sz w:val="22"/>
          <w:szCs w:val="22"/>
        </w:rPr>
        <w:lastRenderedPageBreak/>
        <w:t>Coalition-approved change to strategy</w:t>
      </w:r>
    </w:p>
    <w:p w14:paraId="3972BA91" w14:textId="77777777" w:rsidR="00150691" w:rsidRDefault="00150691" w:rsidP="00F75B20">
      <w:pPr>
        <w:pStyle w:val="ListParagraph"/>
        <w:numPr>
          <w:ilvl w:val="1"/>
          <w:numId w:val="4"/>
        </w:numPr>
        <w:rPr>
          <w:rFonts w:asciiTheme="minorHAnsi" w:eastAsia="Calibri" w:hAnsiTheme="minorHAnsi" w:cstheme="minorHAnsi"/>
          <w:sz w:val="22"/>
          <w:szCs w:val="22"/>
        </w:rPr>
      </w:pPr>
      <w:r>
        <w:rPr>
          <w:rFonts w:asciiTheme="minorHAnsi" w:eastAsia="Calibri" w:hAnsiTheme="minorHAnsi" w:cstheme="minorHAnsi"/>
          <w:sz w:val="22"/>
          <w:szCs w:val="22"/>
        </w:rPr>
        <w:t>C</w:t>
      </w:r>
      <w:r w:rsidRPr="0005488E">
        <w:rPr>
          <w:rFonts w:asciiTheme="minorHAnsi" w:eastAsia="Calibri" w:hAnsiTheme="minorHAnsi" w:cstheme="minorHAnsi"/>
          <w:sz w:val="22"/>
          <w:szCs w:val="22"/>
        </w:rPr>
        <w:t xml:space="preserve">hanges may include </w:t>
      </w:r>
      <w:r>
        <w:rPr>
          <w:rFonts w:asciiTheme="minorHAnsi" w:eastAsia="Calibri" w:hAnsiTheme="minorHAnsi" w:cstheme="minorHAnsi"/>
          <w:sz w:val="22"/>
          <w:szCs w:val="22"/>
        </w:rPr>
        <w:t xml:space="preserve">adding or </w:t>
      </w:r>
      <w:r w:rsidRPr="0005488E">
        <w:rPr>
          <w:rFonts w:asciiTheme="minorHAnsi" w:eastAsia="Calibri" w:hAnsiTheme="minorHAnsi" w:cstheme="minorHAnsi"/>
          <w:sz w:val="22"/>
          <w:szCs w:val="22"/>
        </w:rPr>
        <w:t>discontinuing a component of the strategy (e.g., mobile outreach), due to implementation challenges or other factors.</w:t>
      </w:r>
    </w:p>
    <w:p w14:paraId="016C25B2" w14:textId="77777777" w:rsidR="00150691" w:rsidRDefault="00150691" w:rsidP="00150691">
      <w:pPr>
        <w:pStyle w:val="ListParagraph"/>
        <w:ind w:left="1440"/>
        <w:rPr>
          <w:rFonts w:asciiTheme="minorHAnsi" w:eastAsia="Calibri" w:hAnsiTheme="minorHAnsi" w:cstheme="minorHAnsi"/>
          <w:sz w:val="22"/>
          <w:szCs w:val="22"/>
        </w:rPr>
      </w:pPr>
    </w:p>
    <w:p w14:paraId="2CEEC90D" w14:textId="77777777" w:rsidR="00150691" w:rsidRDefault="00150691" w:rsidP="00F75B20">
      <w:pPr>
        <w:pStyle w:val="ListParagraph"/>
        <w:numPr>
          <w:ilvl w:val="0"/>
          <w:numId w:val="4"/>
        </w:numPr>
        <w:rPr>
          <w:rFonts w:asciiTheme="minorHAnsi" w:eastAsia="Calibri" w:hAnsiTheme="minorHAnsi" w:cstheme="minorHAnsi"/>
          <w:b/>
          <w:bCs/>
          <w:sz w:val="22"/>
          <w:szCs w:val="22"/>
        </w:rPr>
      </w:pPr>
      <w:r w:rsidRPr="00D323E6">
        <w:rPr>
          <w:rFonts w:asciiTheme="minorHAnsi" w:eastAsia="Calibri" w:hAnsiTheme="minorHAnsi" w:cstheme="minorHAnsi"/>
          <w:b/>
          <w:bCs/>
          <w:sz w:val="22"/>
          <w:szCs w:val="22"/>
        </w:rPr>
        <w:t>Discontinued strategy</w:t>
      </w:r>
    </w:p>
    <w:p w14:paraId="70345275" w14:textId="3C46E840" w:rsidR="00D168EC" w:rsidRPr="00452F75" w:rsidRDefault="00150691" w:rsidP="00F75B20">
      <w:pPr>
        <w:pStyle w:val="ListParagraph"/>
        <w:numPr>
          <w:ilvl w:val="1"/>
          <w:numId w:val="4"/>
        </w:numPr>
        <w:rPr>
          <w:rFonts w:eastAsia="Calibri"/>
        </w:rPr>
      </w:pPr>
      <w:r w:rsidRPr="00452F75">
        <w:rPr>
          <w:rFonts w:asciiTheme="minorHAnsi" w:eastAsia="Calibri" w:hAnsiTheme="minorHAnsi" w:cstheme="minorHAnsi"/>
          <w:sz w:val="22"/>
          <w:szCs w:val="22"/>
        </w:rPr>
        <w:t>Once a strategy has been reported as discontinued, that strategy should not be entered into the ORCCAT in subsequent months.</w:t>
      </w:r>
    </w:p>
    <w:p w14:paraId="7C84C965" w14:textId="58852B13" w:rsidR="00D168EC" w:rsidRDefault="00D168EC">
      <w:pPr>
        <w:spacing w:after="160" w:line="259" w:lineRule="auto"/>
        <w:rPr>
          <w:rFonts w:asciiTheme="minorHAnsi" w:eastAsia="Calibri" w:hAnsiTheme="minorHAnsi" w:cstheme="minorHAnsi"/>
          <w:color w:val="000000"/>
          <w:sz w:val="48"/>
          <w:szCs w:val="48"/>
        </w:rPr>
      </w:pPr>
      <w:r>
        <w:rPr>
          <w:rFonts w:asciiTheme="minorHAnsi" w:eastAsia="Calibri" w:hAnsiTheme="minorHAnsi" w:cstheme="minorHAnsi"/>
          <w:color w:val="000000"/>
          <w:sz w:val="48"/>
          <w:szCs w:val="48"/>
        </w:rPr>
        <w:br w:type="page"/>
      </w:r>
    </w:p>
    <w:p w14:paraId="06F3387F" w14:textId="541F0CD8" w:rsidR="00E409B1" w:rsidRPr="0091558C" w:rsidRDefault="00AD7408" w:rsidP="0091558C">
      <w:pPr>
        <w:jc w:val="center"/>
        <w:rPr>
          <w:rFonts w:asciiTheme="minorHAnsi" w:eastAsia="Calibri" w:hAnsiTheme="minorHAnsi" w:cstheme="minorHAnsi"/>
          <w:color w:val="000000"/>
          <w:sz w:val="48"/>
          <w:szCs w:val="48"/>
        </w:rPr>
      </w:pPr>
      <w:r w:rsidRPr="0091558C">
        <w:rPr>
          <w:rFonts w:asciiTheme="minorHAnsi" w:eastAsia="Calibri" w:hAnsiTheme="minorHAnsi" w:cstheme="minorHAnsi"/>
          <w:color w:val="000000"/>
          <w:sz w:val="48"/>
          <w:szCs w:val="48"/>
        </w:rPr>
        <w:lastRenderedPageBreak/>
        <w:t>APPENDIX</w:t>
      </w:r>
      <w:r w:rsidR="00D168EC">
        <w:rPr>
          <w:rFonts w:asciiTheme="minorHAnsi" w:eastAsia="Calibri" w:hAnsiTheme="minorHAnsi" w:cstheme="minorHAnsi"/>
          <w:color w:val="000000"/>
          <w:sz w:val="48"/>
          <w:szCs w:val="48"/>
        </w:rPr>
        <w:t xml:space="preserve"> B</w:t>
      </w:r>
      <w:r w:rsidRPr="0091558C">
        <w:rPr>
          <w:rFonts w:asciiTheme="minorHAnsi" w:eastAsia="Calibri" w:hAnsiTheme="minorHAnsi" w:cstheme="minorHAnsi"/>
          <w:color w:val="000000"/>
          <w:sz w:val="48"/>
          <w:szCs w:val="48"/>
        </w:rPr>
        <w:t>:</w:t>
      </w:r>
    </w:p>
    <w:p w14:paraId="0D741281" w14:textId="33D06B31" w:rsidR="00AD7408" w:rsidRPr="0091558C" w:rsidRDefault="00D168EC" w:rsidP="0091558C">
      <w:pPr>
        <w:jc w:val="center"/>
        <w:rPr>
          <w:rFonts w:asciiTheme="minorHAnsi" w:eastAsia="Calibri" w:hAnsiTheme="minorHAnsi" w:cstheme="minorHAnsi"/>
          <w:color w:val="000000"/>
          <w:sz w:val="48"/>
          <w:szCs w:val="48"/>
        </w:rPr>
      </w:pPr>
      <w:r w:rsidRPr="0091558C">
        <w:rPr>
          <w:rFonts w:asciiTheme="minorHAnsi" w:eastAsia="Calibri" w:hAnsiTheme="minorHAnsi" w:cstheme="minorHAnsi"/>
          <w:color w:val="000000"/>
          <w:sz w:val="48"/>
          <w:szCs w:val="48"/>
        </w:rPr>
        <w:t xml:space="preserve">Instructions </w:t>
      </w:r>
      <w:r>
        <w:rPr>
          <w:rFonts w:asciiTheme="minorHAnsi" w:eastAsia="Calibri" w:hAnsiTheme="minorHAnsi" w:cstheme="minorHAnsi"/>
          <w:color w:val="000000"/>
          <w:sz w:val="48"/>
          <w:szCs w:val="48"/>
        </w:rPr>
        <w:t>for</w:t>
      </w:r>
      <w:r w:rsidR="00AD7408" w:rsidRPr="0091558C">
        <w:rPr>
          <w:rFonts w:asciiTheme="minorHAnsi" w:eastAsia="Calibri" w:hAnsiTheme="minorHAnsi" w:cstheme="minorHAnsi"/>
          <w:color w:val="000000"/>
          <w:sz w:val="48"/>
          <w:szCs w:val="48"/>
        </w:rPr>
        <w:t xml:space="preserve"> </w:t>
      </w:r>
      <w:r>
        <w:rPr>
          <w:rFonts w:asciiTheme="minorHAnsi" w:eastAsia="Calibri" w:hAnsiTheme="minorHAnsi" w:cstheme="minorHAnsi"/>
          <w:color w:val="000000"/>
          <w:sz w:val="48"/>
          <w:szCs w:val="48"/>
        </w:rPr>
        <w:t xml:space="preserve">Using the Optional </w:t>
      </w:r>
      <w:r w:rsidR="00AD7408" w:rsidRPr="0091558C">
        <w:rPr>
          <w:rFonts w:asciiTheme="minorHAnsi" w:eastAsia="Calibri" w:hAnsiTheme="minorHAnsi" w:cstheme="minorHAnsi"/>
          <w:color w:val="000000"/>
          <w:sz w:val="48"/>
          <w:szCs w:val="48"/>
        </w:rPr>
        <w:t xml:space="preserve">ORCCAT </w:t>
      </w:r>
      <w:r>
        <w:rPr>
          <w:rFonts w:asciiTheme="minorHAnsi" w:eastAsia="Calibri" w:hAnsiTheme="minorHAnsi" w:cstheme="minorHAnsi"/>
          <w:color w:val="000000"/>
          <w:sz w:val="48"/>
          <w:szCs w:val="48"/>
        </w:rPr>
        <w:t>Spreadsheet</w:t>
      </w:r>
    </w:p>
    <w:p w14:paraId="438A0390" w14:textId="20B78C92" w:rsidR="00AD7408" w:rsidRDefault="00AD7408" w:rsidP="00AD7408">
      <w:pPr>
        <w:rPr>
          <w:rFonts w:asciiTheme="minorHAnsi" w:eastAsia="Calibri" w:hAnsiTheme="minorHAnsi" w:cstheme="minorHAnsi"/>
          <w:color w:val="000000"/>
          <w:sz w:val="22"/>
          <w:szCs w:val="22"/>
        </w:rPr>
      </w:pPr>
    </w:p>
    <w:p w14:paraId="51799CA5" w14:textId="22488E2D" w:rsidR="001F39FC" w:rsidRPr="001F39FC" w:rsidRDefault="00C25771" w:rsidP="00AD7408">
      <w:pPr>
        <w:rPr>
          <w:rFonts w:asciiTheme="minorHAnsi" w:eastAsia="Calibri" w:hAnsiTheme="minorHAnsi" w:cstheme="minorHAnsi"/>
          <w:b/>
          <w:bCs/>
          <w:color w:val="000000"/>
          <w:sz w:val="22"/>
          <w:szCs w:val="22"/>
        </w:rPr>
      </w:pPr>
      <w:r w:rsidRPr="001F39FC">
        <w:rPr>
          <w:rFonts w:asciiTheme="minorHAnsi" w:eastAsia="Calibri" w:hAnsiTheme="minorHAnsi" w:cstheme="minorHAnsi"/>
          <w:b/>
          <w:bCs/>
          <w:color w:val="000000"/>
          <w:sz w:val="22"/>
          <w:szCs w:val="22"/>
        </w:rPr>
        <w:t xml:space="preserve">The ORCCAT Spreadsheet is an </w:t>
      </w:r>
      <w:r w:rsidRPr="001F39FC">
        <w:rPr>
          <w:rFonts w:asciiTheme="minorHAnsi" w:eastAsia="Calibri" w:hAnsiTheme="minorHAnsi" w:cstheme="minorHAnsi"/>
          <w:b/>
          <w:bCs/>
          <w:color w:val="000000"/>
          <w:sz w:val="22"/>
          <w:szCs w:val="22"/>
          <w:u w:val="single"/>
        </w:rPr>
        <w:t>optional tool</w:t>
      </w:r>
      <w:r w:rsidR="0011249C" w:rsidRPr="001F39FC">
        <w:rPr>
          <w:rFonts w:asciiTheme="minorHAnsi" w:eastAsia="Calibri" w:hAnsiTheme="minorHAnsi" w:cstheme="minorHAnsi"/>
          <w:b/>
          <w:bCs/>
          <w:color w:val="000000"/>
          <w:sz w:val="22"/>
          <w:szCs w:val="22"/>
        </w:rPr>
        <w:t xml:space="preserve">. </w:t>
      </w:r>
      <w:r w:rsidR="001F39FC" w:rsidRPr="001F39FC">
        <w:rPr>
          <w:rFonts w:asciiTheme="minorHAnsi" w:eastAsia="Calibri" w:hAnsiTheme="minorHAnsi" w:cstheme="minorHAnsi"/>
          <w:b/>
          <w:bCs/>
          <w:color w:val="000000"/>
          <w:sz w:val="22"/>
          <w:szCs w:val="22"/>
        </w:rPr>
        <w:t>ORCCAT Spreadsheets are not submitted to the DCC.</w:t>
      </w:r>
      <w:r w:rsidR="00284BE3">
        <w:rPr>
          <w:rFonts w:asciiTheme="minorHAnsi" w:eastAsia="Calibri" w:hAnsiTheme="minorHAnsi" w:cstheme="minorHAnsi"/>
          <w:b/>
          <w:bCs/>
          <w:color w:val="000000"/>
          <w:sz w:val="22"/>
          <w:szCs w:val="22"/>
        </w:rPr>
        <w:t xml:space="preserve"> The field-specific instructions provided in Appendix A also apply to the ORCCAT Spreadsheet. </w:t>
      </w:r>
    </w:p>
    <w:p w14:paraId="2F8A15FF" w14:textId="77777777" w:rsidR="001F39FC" w:rsidRDefault="001F39FC" w:rsidP="00AD7408">
      <w:pPr>
        <w:rPr>
          <w:rFonts w:asciiTheme="minorHAnsi" w:eastAsia="Calibri" w:hAnsiTheme="minorHAnsi" w:cstheme="minorHAnsi"/>
          <w:color w:val="000000"/>
          <w:sz w:val="22"/>
          <w:szCs w:val="22"/>
        </w:rPr>
      </w:pPr>
    </w:p>
    <w:p w14:paraId="3137E468" w14:textId="556E60AF" w:rsidR="001F39FC" w:rsidRDefault="0011249C" w:rsidP="00AD7408">
      <w:pPr>
        <w:rPr>
          <w:rFonts w:asciiTheme="minorHAnsi" w:eastAsia="Calibri" w:hAnsiTheme="minorHAnsi" w:cstheme="minorHAnsi"/>
          <w:color w:val="000000"/>
          <w:sz w:val="22"/>
          <w:szCs w:val="22"/>
        </w:rPr>
      </w:pPr>
      <w:r>
        <w:rPr>
          <w:rFonts w:asciiTheme="minorHAnsi" w:eastAsia="Calibri" w:hAnsiTheme="minorHAnsi" w:cstheme="minorHAnsi"/>
          <w:color w:val="000000"/>
          <w:sz w:val="22"/>
          <w:szCs w:val="22"/>
        </w:rPr>
        <w:t>The ORCCAT Spreadsheet and REDCap instrument have the same fields. The ORCCAT</w:t>
      </w:r>
      <w:r w:rsidR="00F60055">
        <w:rPr>
          <w:rFonts w:asciiTheme="minorHAnsi" w:eastAsia="Calibri" w:hAnsiTheme="minorHAnsi" w:cstheme="minorHAnsi"/>
          <w:color w:val="000000"/>
          <w:sz w:val="22"/>
          <w:szCs w:val="22"/>
        </w:rPr>
        <w:t xml:space="preserve"> Spreadsheet’s</w:t>
      </w:r>
      <w:r>
        <w:rPr>
          <w:rFonts w:asciiTheme="minorHAnsi" w:eastAsia="Calibri" w:hAnsiTheme="minorHAnsi" w:cstheme="minorHAnsi"/>
          <w:color w:val="000000"/>
          <w:sz w:val="22"/>
          <w:szCs w:val="22"/>
        </w:rPr>
        <w:t xml:space="preserve"> streamlined format is</w:t>
      </w:r>
      <w:r w:rsidR="00C25771">
        <w:rPr>
          <w:rFonts w:asciiTheme="minorHAnsi" w:eastAsia="Calibri" w:hAnsiTheme="minorHAnsi" w:cstheme="minorHAnsi"/>
          <w:color w:val="000000"/>
          <w:sz w:val="22"/>
          <w:szCs w:val="22"/>
        </w:rPr>
        <w:t xml:space="preserve"> designed to help sites prepare for completing </w:t>
      </w:r>
      <w:r>
        <w:rPr>
          <w:rFonts w:asciiTheme="minorHAnsi" w:eastAsia="Calibri" w:hAnsiTheme="minorHAnsi" w:cstheme="minorHAnsi"/>
          <w:color w:val="000000"/>
          <w:sz w:val="22"/>
          <w:szCs w:val="22"/>
        </w:rPr>
        <w:t xml:space="preserve">the </w:t>
      </w:r>
      <w:r w:rsidR="00C25771">
        <w:rPr>
          <w:rFonts w:asciiTheme="minorHAnsi" w:eastAsia="Calibri" w:hAnsiTheme="minorHAnsi" w:cstheme="minorHAnsi"/>
          <w:color w:val="000000"/>
          <w:sz w:val="22"/>
          <w:szCs w:val="22"/>
        </w:rPr>
        <w:t>ORCCAT in REDCap</w:t>
      </w:r>
      <w:r>
        <w:rPr>
          <w:rFonts w:asciiTheme="minorHAnsi" w:eastAsia="Calibri" w:hAnsiTheme="minorHAnsi" w:cstheme="minorHAnsi"/>
          <w:color w:val="000000"/>
          <w:sz w:val="22"/>
          <w:szCs w:val="22"/>
        </w:rPr>
        <w:t xml:space="preserve">. </w:t>
      </w:r>
      <w:r w:rsidR="00C25771">
        <w:rPr>
          <w:rFonts w:asciiTheme="minorHAnsi" w:eastAsia="Calibri" w:hAnsiTheme="minorHAnsi" w:cstheme="minorHAnsi"/>
          <w:color w:val="000000"/>
          <w:sz w:val="22"/>
          <w:szCs w:val="22"/>
        </w:rPr>
        <w:t>Data can be entered in the ORCCAT Spreadsheet on an ongoing basi</w:t>
      </w:r>
      <w:r>
        <w:rPr>
          <w:rFonts w:asciiTheme="minorHAnsi" w:eastAsia="Calibri" w:hAnsiTheme="minorHAnsi" w:cstheme="minorHAnsi"/>
          <w:color w:val="000000"/>
          <w:sz w:val="22"/>
          <w:szCs w:val="22"/>
        </w:rPr>
        <w:t xml:space="preserve">s, then referenced as needed during </w:t>
      </w:r>
      <w:r w:rsidR="009768AB">
        <w:rPr>
          <w:rFonts w:asciiTheme="minorHAnsi" w:eastAsia="Calibri" w:hAnsiTheme="minorHAnsi" w:cstheme="minorHAnsi"/>
          <w:color w:val="000000"/>
          <w:sz w:val="22"/>
          <w:szCs w:val="22"/>
        </w:rPr>
        <w:t>the monthly completion of the ORCCAT REDCap instrument</w:t>
      </w:r>
      <w:r>
        <w:rPr>
          <w:rFonts w:asciiTheme="minorHAnsi" w:eastAsia="Calibri" w:hAnsiTheme="minorHAnsi" w:cstheme="minorHAnsi"/>
          <w:color w:val="000000"/>
          <w:sz w:val="22"/>
          <w:szCs w:val="22"/>
        </w:rPr>
        <w:t xml:space="preserve">. </w:t>
      </w:r>
      <w:r w:rsidR="004C09A9">
        <w:rPr>
          <w:rFonts w:asciiTheme="minorHAnsi" w:eastAsia="Calibri" w:hAnsiTheme="minorHAnsi" w:cstheme="minorHAnsi"/>
          <w:color w:val="000000"/>
          <w:sz w:val="22"/>
          <w:szCs w:val="22"/>
        </w:rPr>
        <w:t xml:space="preserve">It is recommended that the Spreadsheet be saved with a file name that indicates the month &amp; year of the file. </w:t>
      </w:r>
      <w:r w:rsidR="001F39FC">
        <w:rPr>
          <w:rFonts w:asciiTheme="minorHAnsi" w:eastAsia="Calibri" w:hAnsiTheme="minorHAnsi" w:cstheme="minorHAnsi"/>
          <w:color w:val="000000"/>
          <w:sz w:val="22"/>
          <w:szCs w:val="22"/>
        </w:rPr>
        <w:t>F</w:t>
      </w:r>
      <w:r w:rsidR="004C09A9">
        <w:rPr>
          <w:rFonts w:asciiTheme="minorHAnsi" w:eastAsia="Calibri" w:hAnsiTheme="minorHAnsi" w:cstheme="minorHAnsi"/>
          <w:color w:val="000000"/>
          <w:sz w:val="22"/>
          <w:szCs w:val="22"/>
        </w:rPr>
        <w:t xml:space="preserve">or the next month, </w:t>
      </w:r>
      <w:r w:rsidR="001F39FC">
        <w:rPr>
          <w:rFonts w:asciiTheme="minorHAnsi" w:eastAsia="Calibri" w:hAnsiTheme="minorHAnsi" w:cstheme="minorHAnsi"/>
          <w:color w:val="000000"/>
          <w:sz w:val="22"/>
          <w:szCs w:val="22"/>
        </w:rPr>
        <w:t>save the file with</w:t>
      </w:r>
      <w:r w:rsidR="004C09A9">
        <w:rPr>
          <w:rFonts w:asciiTheme="minorHAnsi" w:eastAsia="Calibri" w:hAnsiTheme="minorHAnsi" w:cstheme="minorHAnsi"/>
          <w:color w:val="000000"/>
          <w:sz w:val="22"/>
          <w:szCs w:val="22"/>
        </w:rPr>
        <w:t xml:space="preserve"> a new name (month &amp; year)</w:t>
      </w:r>
      <w:r w:rsidR="001F39FC">
        <w:rPr>
          <w:rFonts w:asciiTheme="minorHAnsi" w:eastAsia="Calibri" w:hAnsiTheme="minorHAnsi" w:cstheme="minorHAnsi"/>
          <w:color w:val="000000"/>
          <w:sz w:val="22"/>
          <w:szCs w:val="22"/>
        </w:rPr>
        <w:t>, then update the entries as needed. TIP: C</w:t>
      </w:r>
      <w:r w:rsidR="004C09A9">
        <w:rPr>
          <w:rFonts w:asciiTheme="minorHAnsi" w:eastAsia="Calibri" w:hAnsiTheme="minorHAnsi" w:cstheme="minorHAnsi"/>
          <w:color w:val="000000"/>
          <w:sz w:val="22"/>
          <w:szCs w:val="22"/>
        </w:rPr>
        <w:t>olor</w:t>
      </w:r>
      <w:r w:rsidR="001F39FC">
        <w:rPr>
          <w:rFonts w:asciiTheme="minorHAnsi" w:eastAsia="Calibri" w:hAnsiTheme="minorHAnsi" w:cstheme="minorHAnsi"/>
          <w:color w:val="000000"/>
          <w:sz w:val="22"/>
          <w:szCs w:val="22"/>
        </w:rPr>
        <w:t xml:space="preserve"> shade updated cells so you can spot changes easily—this will facilitate REDCap data entry. </w:t>
      </w:r>
    </w:p>
    <w:p w14:paraId="4FB5AD28" w14:textId="07C0C322" w:rsidR="00F03837" w:rsidRDefault="00F03837" w:rsidP="00AD7408">
      <w:pPr>
        <w:rPr>
          <w:rFonts w:asciiTheme="minorHAnsi" w:eastAsia="Calibri" w:hAnsiTheme="minorHAnsi" w:cstheme="minorHAnsi"/>
          <w:color w:val="000000"/>
          <w:sz w:val="22"/>
          <w:szCs w:val="22"/>
        </w:rPr>
      </w:pPr>
    </w:p>
    <w:p w14:paraId="090A9C89" w14:textId="1177EE82" w:rsidR="00F03837" w:rsidRPr="00F03837" w:rsidRDefault="00F03837" w:rsidP="00AD7408">
      <w:pPr>
        <w:rPr>
          <w:rFonts w:asciiTheme="minorHAnsi" w:eastAsia="Calibri" w:hAnsiTheme="minorHAnsi" w:cstheme="minorHAnsi"/>
          <w:b/>
          <w:bCs/>
          <w:color w:val="000000"/>
          <w:sz w:val="22"/>
          <w:szCs w:val="22"/>
          <w:u w:val="single"/>
        </w:rPr>
      </w:pPr>
      <w:r w:rsidRPr="00F03837">
        <w:rPr>
          <w:rFonts w:asciiTheme="minorHAnsi" w:eastAsia="Calibri" w:hAnsiTheme="minorHAnsi" w:cstheme="minorHAnsi"/>
          <w:b/>
          <w:bCs/>
          <w:color w:val="000000"/>
          <w:sz w:val="22"/>
          <w:szCs w:val="22"/>
          <w:u w:val="single"/>
        </w:rPr>
        <w:t>General Instructions</w:t>
      </w:r>
    </w:p>
    <w:p w14:paraId="3B27397A" w14:textId="6AD4D7AE" w:rsidR="009768AB" w:rsidRDefault="009768AB" w:rsidP="00AD7408">
      <w:pPr>
        <w:rPr>
          <w:rFonts w:asciiTheme="minorHAnsi" w:eastAsia="Calibri" w:hAnsiTheme="minorHAnsi" w:cstheme="minorHAnsi"/>
          <w:color w:val="000000"/>
          <w:sz w:val="22"/>
          <w:szCs w:val="22"/>
        </w:rPr>
      </w:pPr>
    </w:p>
    <w:p w14:paraId="026330AA" w14:textId="4D452ACA" w:rsidR="009768AB" w:rsidRDefault="009768AB" w:rsidP="00F75B20">
      <w:pPr>
        <w:pStyle w:val="ListParagraph"/>
        <w:numPr>
          <w:ilvl w:val="0"/>
          <w:numId w:val="3"/>
        </w:numPr>
        <w:rPr>
          <w:rFonts w:asciiTheme="minorHAnsi" w:eastAsia="Calibri" w:hAnsiTheme="minorHAnsi" w:cstheme="minorHAnsi"/>
          <w:color w:val="000000"/>
          <w:sz w:val="22"/>
          <w:szCs w:val="22"/>
        </w:rPr>
      </w:pPr>
      <w:r>
        <w:rPr>
          <w:rFonts w:asciiTheme="minorHAnsi" w:eastAsia="Calibri" w:hAnsiTheme="minorHAnsi" w:cstheme="minorHAnsi"/>
          <w:color w:val="000000"/>
          <w:sz w:val="22"/>
          <w:szCs w:val="22"/>
        </w:rPr>
        <w:t>Open the ORCCAT Spreadsheet. Enable macros, if prompted to do so when the file opens.</w:t>
      </w:r>
    </w:p>
    <w:p w14:paraId="29F46FC3" w14:textId="0954C233" w:rsidR="009768AB" w:rsidRDefault="009768AB" w:rsidP="00F75B20">
      <w:pPr>
        <w:pStyle w:val="ListParagraph"/>
        <w:numPr>
          <w:ilvl w:val="0"/>
          <w:numId w:val="3"/>
        </w:numPr>
        <w:rPr>
          <w:rFonts w:asciiTheme="minorHAnsi" w:eastAsia="Calibri" w:hAnsiTheme="minorHAnsi" w:cstheme="minorHAnsi"/>
          <w:color w:val="000000"/>
          <w:sz w:val="22"/>
          <w:szCs w:val="22"/>
        </w:rPr>
      </w:pPr>
      <w:r>
        <w:rPr>
          <w:rFonts w:asciiTheme="minorHAnsi" w:eastAsia="Calibri" w:hAnsiTheme="minorHAnsi" w:cstheme="minorHAnsi"/>
          <w:color w:val="000000"/>
          <w:sz w:val="22"/>
          <w:szCs w:val="22"/>
        </w:rPr>
        <w:t>Save the file to the location designated by your research site.</w:t>
      </w:r>
      <w:r w:rsidR="00BE68D2">
        <w:rPr>
          <w:rFonts w:asciiTheme="minorHAnsi" w:eastAsia="Calibri" w:hAnsiTheme="minorHAnsi" w:cstheme="minorHAnsi"/>
          <w:color w:val="000000"/>
          <w:sz w:val="22"/>
          <w:szCs w:val="22"/>
        </w:rPr>
        <w:t xml:space="preserve"> Each community will need its own file.</w:t>
      </w:r>
      <w:r>
        <w:rPr>
          <w:rFonts w:asciiTheme="minorHAnsi" w:eastAsia="Calibri" w:hAnsiTheme="minorHAnsi" w:cstheme="minorHAnsi"/>
          <w:color w:val="000000"/>
          <w:sz w:val="22"/>
          <w:szCs w:val="22"/>
        </w:rPr>
        <w:t xml:space="preserve"> </w:t>
      </w:r>
    </w:p>
    <w:p w14:paraId="464BFFCA" w14:textId="77777777" w:rsidR="00BE68D2" w:rsidRDefault="009768AB" w:rsidP="00F75B20">
      <w:pPr>
        <w:pStyle w:val="ListParagraph"/>
        <w:numPr>
          <w:ilvl w:val="0"/>
          <w:numId w:val="3"/>
        </w:numPr>
        <w:rPr>
          <w:rFonts w:asciiTheme="minorHAnsi" w:eastAsia="Calibri" w:hAnsiTheme="minorHAnsi" w:cstheme="minorHAnsi"/>
          <w:color w:val="000000"/>
          <w:sz w:val="22"/>
          <w:szCs w:val="22"/>
        </w:rPr>
      </w:pPr>
      <w:r>
        <w:rPr>
          <w:rFonts w:asciiTheme="minorHAnsi" w:eastAsia="Calibri" w:hAnsiTheme="minorHAnsi" w:cstheme="minorHAnsi"/>
          <w:color w:val="000000"/>
          <w:sz w:val="22"/>
          <w:szCs w:val="22"/>
        </w:rPr>
        <w:t xml:space="preserve">Complete the tabs for each of the 3 menus. </w:t>
      </w:r>
    </w:p>
    <w:p w14:paraId="08D1F76E" w14:textId="7119B800" w:rsidR="00F03837" w:rsidRDefault="00BE68D2" w:rsidP="00F75B20">
      <w:pPr>
        <w:pStyle w:val="ListParagraph"/>
        <w:numPr>
          <w:ilvl w:val="1"/>
          <w:numId w:val="3"/>
        </w:numPr>
        <w:ind w:left="1080"/>
        <w:rPr>
          <w:rFonts w:asciiTheme="minorHAnsi" w:eastAsia="Calibri" w:hAnsiTheme="minorHAnsi" w:cstheme="minorHAnsi"/>
          <w:color w:val="000000"/>
          <w:sz w:val="22"/>
          <w:szCs w:val="22"/>
        </w:rPr>
      </w:pPr>
      <w:r>
        <w:rPr>
          <w:rFonts w:asciiTheme="minorHAnsi" w:eastAsia="Calibri" w:hAnsiTheme="minorHAnsi" w:cstheme="minorHAnsi"/>
          <w:color w:val="000000"/>
          <w:sz w:val="22"/>
          <w:szCs w:val="22"/>
        </w:rPr>
        <w:t xml:space="preserve">The ORCCAT is organized by </w:t>
      </w:r>
      <w:r w:rsidR="00084EFB">
        <w:rPr>
          <w:rFonts w:asciiTheme="minorHAnsi" w:eastAsia="Calibri" w:hAnsiTheme="minorHAnsi" w:cstheme="minorHAnsi"/>
          <w:color w:val="000000"/>
          <w:sz w:val="22"/>
          <w:szCs w:val="22"/>
        </w:rPr>
        <w:t xml:space="preserve">menu and </w:t>
      </w:r>
      <w:r>
        <w:rPr>
          <w:rFonts w:asciiTheme="minorHAnsi" w:eastAsia="Calibri" w:hAnsiTheme="minorHAnsi" w:cstheme="minorHAnsi"/>
          <w:color w:val="000000"/>
          <w:sz w:val="22"/>
          <w:szCs w:val="22"/>
        </w:rPr>
        <w:t xml:space="preserve">EBP strategy. You will start by entering a strategy from the coalition-approved action plan, then complete each field for that strategy. </w:t>
      </w:r>
    </w:p>
    <w:p w14:paraId="08DAD068" w14:textId="586C601E" w:rsidR="009768AB" w:rsidRDefault="009768AB" w:rsidP="00F75B20">
      <w:pPr>
        <w:pStyle w:val="ListParagraph"/>
        <w:numPr>
          <w:ilvl w:val="1"/>
          <w:numId w:val="3"/>
        </w:numPr>
        <w:ind w:left="1080"/>
        <w:rPr>
          <w:rFonts w:asciiTheme="minorHAnsi" w:eastAsia="Calibri" w:hAnsiTheme="minorHAnsi" w:cstheme="minorHAnsi"/>
          <w:color w:val="000000"/>
          <w:sz w:val="22"/>
          <w:szCs w:val="22"/>
        </w:rPr>
      </w:pPr>
      <w:r>
        <w:rPr>
          <w:rFonts w:asciiTheme="minorHAnsi" w:eastAsia="Calibri" w:hAnsiTheme="minorHAnsi" w:cstheme="minorHAnsi"/>
          <w:color w:val="000000"/>
          <w:sz w:val="22"/>
          <w:szCs w:val="22"/>
        </w:rPr>
        <w:t xml:space="preserve">Follow the response prompts in the header for each field (e.g., </w:t>
      </w:r>
      <w:r w:rsidRPr="009768AB">
        <w:rPr>
          <w:rFonts w:asciiTheme="minorHAnsi" w:eastAsia="Calibri" w:hAnsiTheme="minorHAnsi" w:cstheme="minorHAnsi"/>
          <w:i/>
          <w:iCs/>
          <w:color w:val="000000"/>
          <w:sz w:val="22"/>
          <w:szCs w:val="22"/>
        </w:rPr>
        <w:t>Select one</w:t>
      </w:r>
      <w:r>
        <w:rPr>
          <w:rFonts w:asciiTheme="minorHAnsi" w:eastAsia="Calibri" w:hAnsiTheme="minorHAnsi" w:cstheme="minorHAnsi"/>
          <w:color w:val="000000"/>
          <w:sz w:val="22"/>
          <w:szCs w:val="22"/>
        </w:rPr>
        <w:t xml:space="preserve">, </w:t>
      </w:r>
      <w:r w:rsidRPr="009768AB">
        <w:rPr>
          <w:rFonts w:asciiTheme="minorHAnsi" w:eastAsia="Calibri" w:hAnsiTheme="minorHAnsi" w:cstheme="minorHAnsi"/>
          <w:i/>
          <w:iCs/>
          <w:color w:val="000000"/>
          <w:sz w:val="22"/>
          <w:szCs w:val="22"/>
        </w:rPr>
        <w:t>Select all that apply</w:t>
      </w:r>
      <w:r>
        <w:rPr>
          <w:rFonts w:asciiTheme="minorHAnsi" w:eastAsia="Calibri" w:hAnsiTheme="minorHAnsi" w:cstheme="minorHAnsi"/>
          <w:color w:val="000000"/>
          <w:sz w:val="22"/>
          <w:szCs w:val="22"/>
        </w:rPr>
        <w:t xml:space="preserve">, </w:t>
      </w:r>
      <w:r w:rsidRPr="009768AB">
        <w:rPr>
          <w:rFonts w:asciiTheme="minorHAnsi" w:eastAsia="Calibri" w:hAnsiTheme="minorHAnsi" w:cstheme="minorHAnsi"/>
          <w:i/>
          <w:iCs/>
          <w:color w:val="000000"/>
          <w:sz w:val="22"/>
          <w:szCs w:val="22"/>
        </w:rPr>
        <w:t>If “Other” selected</w:t>
      </w:r>
      <w:r>
        <w:rPr>
          <w:rFonts w:asciiTheme="minorHAnsi" w:eastAsia="Calibri" w:hAnsiTheme="minorHAnsi" w:cstheme="minorHAnsi"/>
          <w:color w:val="000000"/>
          <w:sz w:val="22"/>
          <w:szCs w:val="22"/>
        </w:rPr>
        <w:t>)</w:t>
      </w:r>
      <w:r w:rsidR="00284BE3">
        <w:rPr>
          <w:rFonts w:asciiTheme="minorHAnsi" w:eastAsia="Calibri" w:hAnsiTheme="minorHAnsi" w:cstheme="minorHAnsi"/>
          <w:color w:val="000000"/>
          <w:sz w:val="22"/>
          <w:szCs w:val="22"/>
        </w:rPr>
        <w:t xml:space="preserve"> and the field-specific instructions provided in Appendix A.</w:t>
      </w:r>
    </w:p>
    <w:p w14:paraId="4F0FA4D8" w14:textId="2B8A94CD" w:rsidR="00F03837" w:rsidRDefault="00F03837" w:rsidP="00F75B20">
      <w:pPr>
        <w:pStyle w:val="ListParagraph"/>
        <w:numPr>
          <w:ilvl w:val="1"/>
          <w:numId w:val="3"/>
        </w:numPr>
        <w:ind w:left="1080"/>
        <w:rPr>
          <w:rFonts w:asciiTheme="minorHAnsi" w:eastAsia="Calibri" w:hAnsiTheme="minorHAnsi" w:cstheme="minorHAnsi"/>
          <w:color w:val="000000"/>
          <w:sz w:val="22"/>
          <w:szCs w:val="22"/>
        </w:rPr>
      </w:pPr>
      <w:r>
        <w:rPr>
          <w:rFonts w:asciiTheme="minorHAnsi" w:eastAsia="Calibri" w:hAnsiTheme="minorHAnsi" w:cstheme="minorHAnsi"/>
          <w:color w:val="000000"/>
          <w:sz w:val="22"/>
          <w:szCs w:val="22"/>
        </w:rPr>
        <w:t xml:space="preserve">To select a response, click on the cell. Then click on the inverted arrow next to the cell to see the response options. Click on the applicable response. </w:t>
      </w:r>
    </w:p>
    <w:p w14:paraId="1F393B95" w14:textId="548325DE" w:rsidR="00F03837" w:rsidRDefault="00F03837" w:rsidP="00F75B20">
      <w:pPr>
        <w:pStyle w:val="ListParagraph"/>
        <w:numPr>
          <w:ilvl w:val="1"/>
          <w:numId w:val="3"/>
        </w:numPr>
        <w:ind w:left="1080"/>
        <w:rPr>
          <w:rFonts w:asciiTheme="minorHAnsi" w:eastAsia="Calibri" w:hAnsiTheme="minorHAnsi" w:cstheme="minorHAnsi"/>
          <w:color w:val="000000"/>
          <w:sz w:val="22"/>
          <w:szCs w:val="22"/>
        </w:rPr>
      </w:pPr>
      <w:r w:rsidRPr="00F03837">
        <w:rPr>
          <w:rFonts w:asciiTheme="minorHAnsi" w:eastAsia="Calibri" w:hAnsiTheme="minorHAnsi" w:cstheme="minorHAnsi"/>
          <w:color w:val="000000"/>
          <w:sz w:val="22"/>
          <w:szCs w:val="22"/>
        </w:rPr>
        <w:t xml:space="preserve">To select all that apply, responses must be entered one at a time. </w:t>
      </w:r>
      <w:r>
        <w:rPr>
          <w:rFonts w:asciiTheme="minorHAnsi" w:eastAsia="Calibri" w:hAnsiTheme="minorHAnsi" w:cstheme="minorHAnsi"/>
          <w:color w:val="000000"/>
          <w:sz w:val="22"/>
          <w:szCs w:val="22"/>
        </w:rPr>
        <w:t xml:space="preserve">Select a response, click the dropdown arrow again, select the second response, and repeat until all applicable responses have been selected. </w:t>
      </w:r>
    </w:p>
    <w:p w14:paraId="771850C2" w14:textId="79821B9E" w:rsidR="00C427BD" w:rsidRDefault="00C427BD">
      <w:pPr>
        <w:spacing w:after="160" w:line="259" w:lineRule="auto"/>
        <w:rPr>
          <w:rFonts w:asciiTheme="minorHAnsi" w:eastAsia="Calibri" w:hAnsiTheme="minorHAnsi" w:cstheme="minorHAnsi"/>
          <w:color w:val="000000"/>
          <w:sz w:val="22"/>
          <w:szCs w:val="22"/>
        </w:rPr>
      </w:pPr>
      <w:r>
        <w:rPr>
          <w:rFonts w:asciiTheme="minorHAnsi" w:eastAsia="Calibri" w:hAnsiTheme="minorHAnsi" w:cstheme="minorHAnsi"/>
          <w:color w:val="000000"/>
          <w:sz w:val="22"/>
          <w:szCs w:val="22"/>
        </w:rPr>
        <w:br w:type="page"/>
      </w:r>
    </w:p>
    <w:p w14:paraId="0F864050" w14:textId="08508A7F" w:rsidR="00C427BD" w:rsidRPr="0091558C" w:rsidRDefault="00C427BD" w:rsidP="00C427BD">
      <w:pPr>
        <w:jc w:val="center"/>
        <w:rPr>
          <w:rFonts w:asciiTheme="minorHAnsi" w:eastAsia="Calibri" w:hAnsiTheme="minorHAnsi" w:cstheme="minorHAnsi"/>
          <w:color w:val="000000"/>
          <w:sz w:val="48"/>
          <w:szCs w:val="48"/>
        </w:rPr>
      </w:pPr>
      <w:r w:rsidRPr="0091558C">
        <w:rPr>
          <w:rFonts w:asciiTheme="minorHAnsi" w:eastAsia="Calibri" w:hAnsiTheme="minorHAnsi" w:cstheme="minorHAnsi"/>
          <w:color w:val="000000"/>
          <w:sz w:val="48"/>
          <w:szCs w:val="48"/>
        </w:rPr>
        <w:lastRenderedPageBreak/>
        <w:t>APPENDIX</w:t>
      </w:r>
      <w:r>
        <w:rPr>
          <w:rFonts w:asciiTheme="minorHAnsi" w:eastAsia="Calibri" w:hAnsiTheme="minorHAnsi" w:cstheme="minorHAnsi"/>
          <w:color w:val="000000"/>
          <w:sz w:val="48"/>
          <w:szCs w:val="48"/>
        </w:rPr>
        <w:t xml:space="preserve"> C</w:t>
      </w:r>
      <w:r w:rsidRPr="0091558C">
        <w:rPr>
          <w:rFonts w:asciiTheme="minorHAnsi" w:eastAsia="Calibri" w:hAnsiTheme="minorHAnsi" w:cstheme="minorHAnsi"/>
          <w:color w:val="000000"/>
          <w:sz w:val="48"/>
          <w:szCs w:val="48"/>
        </w:rPr>
        <w:t>:</w:t>
      </w:r>
    </w:p>
    <w:p w14:paraId="0F6A6C7F" w14:textId="40F577C4" w:rsidR="00F03837" w:rsidRDefault="00C427BD" w:rsidP="00C427BD">
      <w:pPr>
        <w:jc w:val="center"/>
        <w:rPr>
          <w:rFonts w:asciiTheme="minorHAnsi" w:eastAsia="Calibri" w:hAnsiTheme="minorHAnsi" w:cstheme="minorHAnsi"/>
          <w:color w:val="000000"/>
          <w:sz w:val="48"/>
          <w:szCs w:val="48"/>
        </w:rPr>
      </w:pPr>
      <w:r>
        <w:rPr>
          <w:rFonts w:asciiTheme="minorHAnsi" w:eastAsia="Calibri" w:hAnsiTheme="minorHAnsi" w:cstheme="minorHAnsi"/>
          <w:color w:val="000000"/>
          <w:sz w:val="48"/>
          <w:szCs w:val="48"/>
        </w:rPr>
        <w:t>Frequently Asked Questions</w:t>
      </w:r>
    </w:p>
    <w:p w14:paraId="240061C3" w14:textId="3DB33B39" w:rsidR="00581246" w:rsidRDefault="00581246" w:rsidP="00C427BD">
      <w:pPr>
        <w:jc w:val="center"/>
        <w:rPr>
          <w:rFonts w:asciiTheme="minorHAnsi" w:eastAsia="Calibri" w:hAnsiTheme="minorHAnsi" w:cstheme="minorHAnsi"/>
          <w:color w:val="000000"/>
          <w:sz w:val="48"/>
          <w:szCs w:val="48"/>
        </w:rPr>
      </w:pPr>
    </w:p>
    <w:p w14:paraId="0750EDAE" w14:textId="77777777" w:rsidR="00581246" w:rsidRPr="00837216" w:rsidRDefault="00581246" w:rsidP="00F75B20">
      <w:pPr>
        <w:pStyle w:val="ListParagraph"/>
        <w:numPr>
          <w:ilvl w:val="0"/>
          <w:numId w:val="6"/>
        </w:numPr>
        <w:spacing w:after="160" w:line="259" w:lineRule="auto"/>
        <w:rPr>
          <w:rFonts w:asciiTheme="minorHAnsi" w:hAnsiTheme="minorHAnsi" w:cstheme="minorHAnsi"/>
          <w:bCs/>
          <w:sz w:val="22"/>
          <w:szCs w:val="22"/>
        </w:rPr>
      </w:pPr>
      <w:r w:rsidRPr="00837216">
        <w:rPr>
          <w:rFonts w:asciiTheme="minorHAnsi" w:hAnsiTheme="minorHAnsi" w:cstheme="minorHAnsi"/>
          <w:bCs/>
          <w:sz w:val="22"/>
          <w:szCs w:val="22"/>
        </w:rPr>
        <w:t xml:space="preserve">When the intervention is portable what venues should be selected? </w:t>
      </w:r>
    </w:p>
    <w:p w14:paraId="46BAF20B" w14:textId="77777777" w:rsidR="00581246" w:rsidRPr="00837216" w:rsidRDefault="00581246" w:rsidP="00F75B20">
      <w:pPr>
        <w:pStyle w:val="ListParagraph"/>
        <w:numPr>
          <w:ilvl w:val="1"/>
          <w:numId w:val="6"/>
        </w:numPr>
        <w:spacing w:after="160" w:line="259" w:lineRule="auto"/>
        <w:rPr>
          <w:rFonts w:asciiTheme="minorHAnsi" w:hAnsiTheme="minorHAnsi" w:cstheme="minorHAnsi"/>
          <w:bCs/>
          <w:color w:val="002060"/>
          <w:sz w:val="22"/>
          <w:szCs w:val="22"/>
        </w:rPr>
      </w:pPr>
      <w:proofErr w:type="gramStart"/>
      <w:r w:rsidRPr="00837216">
        <w:rPr>
          <w:rFonts w:asciiTheme="minorHAnsi" w:hAnsiTheme="minorHAnsi" w:cstheme="minorHAnsi"/>
          <w:bCs/>
          <w:sz w:val="22"/>
          <w:szCs w:val="22"/>
        </w:rPr>
        <w:t>Does</w:t>
      </w:r>
      <w:proofErr w:type="gramEnd"/>
      <w:r w:rsidRPr="00837216">
        <w:rPr>
          <w:rFonts w:asciiTheme="minorHAnsi" w:hAnsiTheme="minorHAnsi" w:cstheme="minorHAnsi"/>
          <w:bCs/>
          <w:sz w:val="22"/>
          <w:szCs w:val="22"/>
        </w:rPr>
        <w:t xml:space="preserve"> first responder stations include police carrying narcan on their person? Or just stocking narcan at a physical first responder station? </w:t>
      </w:r>
    </w:p>
    <w:p w14:paraId="0CE474EE" w14:textId="48BD1D2B" w:rsidR="00581246" w:rsidRDefault="00581246" w:rsidP="00581246">
      <w:pPr>
        <w:ind w:left="360"/>
        <w:rPr>
          <w:rFonts w:asciiTheme="minorHAnsi" w:hAnsiTheme="minorHAnsi" w:cstheme="minorHAnsi"/>
          <w:bCs/>
          <w:color w:val="002060"/>
          <w:sz w:val="22"/>
          <w:szCs w:val="22"/>
        </w:rPr>
      </w:pPr>
      <w:r w:rsidRPr="00837216">
        <w:rPr>
          <w:rFonts w:asciiTheme="minorHAnsi" w:hAnsiTheme="minorHAnsi" w:cstheme="minorHAnsi"/>
          <w:bCs/>
          <w:color w:val="002060"/>
          <w:sz w:val="22"/>
          <w:szCs w:val="22"/>
          <w:u w:val="single"/>
        </w:rPr>
        <w:t>Answer</w:t>
      </w:r>
      <w:r w:rsidRPr="00837216">
        <w:rPr>
          <w:rFonts w:asciiTheme="minorHAnsi" w:hAnsiTheme="minorHAnsi" w:cstheme="minorHAnsi"/>
          <w:bCs/>
          <w:color w:val="002060"/>
          <w:sz w:val="22"/>
          <w:szCs w:val="22"/>
        </w:rPr>
        <w:t>: For police carrying naloxone, the strategy category is: “Capacity for First Responder administration”; sector is: Criminal Justice, and Venue is “First responder stations (e.g., police and fire stations)</w:t>
      </w:r>
      <w:r>
        <w:rPr>
          <w:rFonts w:cstheme="minorHAnsi"/>
          <w:bCs/>
          <w:color w:val="002060"/>
        </w:rPr>
        <w:t>.</w:t>
      </w:r>
      <w:r w:rsidRPr="00837216">
        <w:rPr>
          <w:rFonts w:asciiTheme="minorHAnsi" w:hAnsiTheme="minorHAnsi" w:cstheme="minorHAnsi"/>
          <w:bCs/>
          <w:color w:val="002060"/>
          <w:sz w:val="22"/>
          <w:szCs w:val="22"/>
        </w:rPr>
        <w:t>”</w:t>
      </w:r>
    </w:p>
    <w:p w14:paraId="1A14DDE7" w14:textId="77777777" w:rsidR="00581246" w:rsidRPr="00837216" w:rsidRDefault="00581246" w:rsidP="00581246">
      <w:pPr>
        <w:ind w:left="360"/>
        <w:rPr>
          <w:rFonts w:asciiTheme="minorHAnsi" w:hAnsiTheme="minorHAnsi" w:cstheme="minorHAnsi"/>
          <w:bCs/>
          <w:color w:val="002060"/>
          <w:sz w:val="22"/>
          <w:szCs w:val="22"/>
        </w:rPr>
      </w:pPr>
    </w:p>
    <w:p w14:paraId="33667546" w14:textId="77777777" w:rsidR="00581246" w:rsidRPr="00837216" w:rsidRDefault="00581246" w:rsidP="00F75B20">
      <w:pPr>
        <w:pStyle w:val="ListParagraph"/>
        <w:numPr>
          <w:ilvl w:val="0"/>
          <w:numId w:val="6"/>
        </w:numPr>
        <w:spacing w:after="160" w:line="259" w:lineRule="auto"/>
        <w:rPr>
          <w:rFonts w:asciiTheme="minorHAnsi" w:hAnsiTheme="minorHAnsi" w:cstheme="minorHAnsi"/>
          <w:bCs/>
          <w:sz w:val="22"/>
          <w:szCs w:val="22"/>
        </w:rPr>
      </w:pPr>
      <w:r w:rsidRPr="00837216">
        <w:rPr>
          <w:rFonts w:asciiTheme="minorHAnsi" w:hAnsiTheme="minorHAnsi" w:cstheme="minorHAnsi"/>
          <w:bCs/>
          <w:sz w:val="22"/>
          <w:szCs w:val="22"/>
        </w:rPr>
        <w:t>What sector should Religious Organizations be categorized as?</w:t>
      </w:r>
    </w:p>
    <w:p w14:paraId="7CADDBB6" w14:textId="77777777" w:rsidR="00581246" w:rsidRPr="00837216" w:rsidRDefault="00581246" w:rsidP="00581246">
      <w:pPr>
        <w:pStyle w:val="xmsonormal"/>
        <w:spacing w:before="0" w:beforeAutospacing="0" w:after="0" w:afterAutospacing="0"/>
        <w:ind w:left="360"/>
        <w:rPr>
          <w:rFonts w:asciiTheme="minorHAnsi" w:hAnsiTheme="minorHAnsi" w:cstheme="minorHAnsi"/>
          <w:bCs/>
          <w:sz w:val="22"/>
          <w:szCs w:val="22"/>
        </w:rPr>
      </w:pPr>
      <w:r w:rsidRPr="00837216">
        <w:rPr>
          <w:rFonts w:asciiTheme="minorHAnsi" w:hAnsiTheme="minorHAnsi" w:cstheme="minorHAnsi"/>
          <w:bCs/>
          <w:color w:val="002060"/>
          <w:sz w:val="22"/>
          <w:szCs w:val="22"/>
          <w:u w:val="single"/>
        </w:rPr>
        <w:t>Answer</w:t>
      </w:r>
      <w:r w:rsidRPr="00837216">
        <w:rPr>
          <w:rFonts w:asciiTheme="minorHAnsi" w:hAnsiTheme="minorHAnsi" w:cstheme="minorHAnsi"/>
          <w:bCs/>
          <w:color w:val="002060"/>
          <w:sz w:val="22"/>
          <w:szCs w:val="22"/>
        </w:rPr>
        <w:t>:  Religious organizations that do not typically provide services should be classified as “Behavioral Health”. For example, a church that starts to distribute naloxone or to provide flyers about MOUD would be classified as "Behavioral Health". Otherwise, the organization is assigned the sector that reflects the setting/services provided.</w:t>
      </w:r>
    </w:p>
    <w:p w14:paraId="34D2DACA" w14:textId="77777777" w:rsidR="00581246" w:rsidRPr="00837216" w:rsidRDefault="00581246" w:rsidP="00581246">
      <w:pPr>
        <w:pStyle w:val="xmsonormal"/>
        <w:spacing w:before="0" w:beforeAutospacing="0" w:after="0" w:afterAutospacing="0"/>
        <w:rPr>
          <w:rFonts w:asciiTheme="minorHAnsi" w:hAnsiTheme="minorHAnsi" w:cstheme="minorHAnsi"/>
          <w:bCs/>
          <w:color w:val="FF0000"/>
          <w:sz w:val="22"/>
          <w:szCs w:val="22"/>
        </w:rPr>
      </w:pPr>
    </w:p>
    <w:p w14:paraId="18205306" w14:textId="77777777" w:rsidR="00581246" w:rsidRPr="00837216" w:rsidRDefault="00581246" w:rsidP="00F75B20">
      <w:pPr>
        <w:pStyle w:val="ListParagraph"/>
        <w:numPr>
          <w:ilvl w:val="0"/>
          <w:numId w:val="6"/>
        </w:numPr>
        <w:spacing w:after="160" w:line="259" w:lineRule="auto"/>
        <w:rPr>
          <w:rFonts w:asciiTheme="minorHAnsi" w:hAnsiTheme="minorHAnsi" w:cstheme="minorHAnsi"/>
          <w:bCs/>
          <w:sz w:val="22"/>
          <w:szCs w:val="22"/>
        </w:rPr>
      </w:pPr>
      <w:r w:rsidRPr="00837216">
        <w:rPr>
          <w:rFonts w:asciiTheme="minorHAnsi" w:hAnsiTheme="minorHAnsi" w:cstheme="minorHAnsi"/>
          <w:bCs/>
          <w:sz w:val="22"/>
          <w:szCs w:val="22"/>
        </w:rPr>
        <w:t>What sector should Fire Departments be categorized as?</w:t>
      </w:r>
    </w:p>
    <w:p w14:paraId="2B1DC647" w14:textId="2D91B43F" w:rsidR="00581246" w:rsidRDefault="00581246" w:rsidP="00581246">
      <w:pPr>
        <w:ind w:left="360"/>
        <w:rPr>
          <w:rFonts w:asciiTheme="minorHAnsi" w:hAnsiTheme="minorHAnsi" w:cstheme="minorHAnsi"/>
          <w:bCs/>
          <w:color w:val="002060"/>
          <w:sz w:val="22"/>
          <w:szCs w:val="22"/>
        </w:rPr>
      </w:pPr>
      <w:r w:rsidRPr="00837216">
        <w:rPr>
          <w:rFonts w:asciiTheme="minorHAnsi" w:hAnsiTheme="minorHAnsi" w:cstheme="minorHAnsi"/>
          <w:bCs/>
          <w:color w:val="002060"/>
          <w:sz w:val="22"/>
          <w:szCs w:val="22"/>
          <w:u w:val="single"/>
        </w:rPr>
        <w:t>Answer</w:t>
      </w:r>
      <w:r w:rsidRPr="00837216">
        <w:rPr>
          <w:rFonts w:asciiTheme="minorHAnsi" w:hAnsiTheme="minorHAnsi" w:cstheme="minorHAnsi"/>
          <w:bCs/>
          <w:color w:val="002060"/>
          <w:sz w:val="22"/>
          <w:szCs w:val="22"/>
        </w:rPr>
        <w:t>:  Categorize fire departments as Healthcare and police departments as Criminal Justice.</w:t>
      </w:r>
    </w:p>
    <w:p w14:paraId="49BC99BF" w14:textId="77777777" w:rsidR="00581246" w:rsidRPr="00F20F5E" w:rsidRDefault="00581246" w:rsidP="00581246">
      <w:pPr>
        <w:ind w:left="360"/>
        <w:rPr>
          <w:rFonts w:asciiTheme="minorHAnsi" w:hAnsiTheme="minorHAnsi" w:cstheme="minorHAnsi"/>
          <w:bCs/>
          <w:color w:val="000000" w:themeColor="text1"/>
          <w:sz w:val="22"/>
          <w:szCs w:val="22"/>
        </w:rPr>
      </w:pPr>
    </w:p>
    <w:p w14:paraId="304C5501" w14:textId="77777777" w:rsidR="00581246" w:rsidRPr="00837216" w:rsidRDefault="00581246" w:rsidP="00F75B20">
      <w:pPr>
        <w:pStyle w:val="ListParagraph"/>
        <w:numPr>
          <w:ilvl w:val="0"/>
          <w:numId w:val="6"/>
        </w:numPr>
        <w:spacing w:after="160" w:line="259" w:lineRule="auto"/>
        <w:rPr>
          <w:rFonts w:asciiTheme="minorHAnsi" w:hAnsiTheme="minorHAnsi" w:cstheme="minorHAnsi"/>
          <w:bCs/>
          <w:color w:val="FF0000"/>
          <w:sz w:val="22"/>
          <w:szCs w:val="22"/>
        </w:rPr>
      </w:pPr>
      <w:r w:rsidRPr="00F20F5E">
        <w:rPr>
          <w:rFonts w:asciiTheme="minorHAnsi" w:hAnsiTheme="minorHAnsi" w:cstheme="minorHAnsi"/>
          <w:bCs/>
          <w:color w:val="000000" w:themeColor="text1"/>
          <w:sz w:val="22"/>
          <w:szCs w:val="22"/>
        </w:rPr>
        <w:t xml:space="preserve">If an intervention has multiple sectors and venues, can we pair them as we see fit or should we document </w:t>
      </w:r>
      <w:r w:rsidRPr="00837216">
        <w:rPr>
          <w:rFonts w:asciiTheme="minorHAnsi" w:hAnsiTheme="minorHAnsi" w:cstheme="minorHAnsi"/>
          <w:bCs/>
          <w:sz w:val="22"/>
          <w:szCs w:val="22"/>
        </w:rPr>
        <w:t xml:space="preserve">each venue with each sector (not just the sector that matches best)? </w:t>
      </w:r>
    </w:p>
    <w:p w14:paraId="7B65DE94" w14:textId="63630B74" w:rsidR="00581246" w:rsidRDefault="00581246" w:rsidP="00581246">
      <w:pPr>
        <w:ind w:left="360"/>
        <w:rPr>
          <w:rFonts w:asciiTheme="minorHAnsi" w:hAnsiTheme="minorHAnsi" w:cstheme="minorHAnsi"/>
          <w:bCs/>
          <w:color w:val="002060"/>
          <w:sz w:val="22"/>
          <w:szCs w:val="22"/>
        </w:rPr>
      </w:pPr>
      <w:r w:rsidRPr="00837216">
        <w:rPr>
          <w:rFonts w:asciiTheme="minorHAnsi" w:hAnsiTheme="minorHAnsi" w:cstheme="minorHAnsi"/>
          <w:bCs/>
          <w:color w:val="002060"/>
          <w:sz w:val="22"/>
          <w:szCs w:val="22"/>
          <w:u w:val="single"/>
        </w:rPr>
        <w:t>Answer</w:t>
      </w:r>
      <w:r w:rsidRPr="00837216">
        <w:rPr>
          <w:rFonts w:asciiTheme="minorHAnsi" w:hAnsiTheme="minorHAnsi" w:cstheme="minorHAnsi"/>
          <w:bCs/>
          <w:color w:val="002060"/>
          <w:sz w:val="22"/>
          <w:szCs w:val="22"/>
        </w:rPr>
        <w:t>:  CoC defers to IS on this. The IS response was “Document with the sector”.</w:t>
      </w:r>
    </w:p>
    <w:p w14:paraId="69BB3D86" w14:textId="77777777" w:rsidR="00581246" w:rsidRPr="00837216" w:rsidRDefault="00581246" w:rsidP="00581246">
      <w:pPr>
        <w:ind w:left="360"/>
        <w:rPr>
          <w:rFonts w:asciiTheme="minorHAnsi" w:hAnsiTheme="minorHAnsi" w:cstheme="minorHAnsi"/>
          <w:bCs/>
          <w:color w:val="002060"/>
          <w:sz w:val="22"/>
          <w:szCs w:val="22"/>
        </w:rPr>
      </w:pPr>
    </w:p>
    <w:p w14:paraId="0E18BE18" w14:textId="77777777" w:rsidR="00581246" w:rsidRPr="00837216" w:rsidRDefault="00581246" w:rsidP="00F75B20">
      <w:pPr>
        <w:pStyle w:val="ListParagraph"/>
        <w:numPr>
          <w:ilvl w:val="0"/>
          <w:numId w:val="6"/>
        </w:numPr>
        <w:spacing w:after="160" w:line="259" w:lineRule="auto"/>
        <w:rPr>
          <w:rFonts w:asciiTheme="minorHAnsi" w:hAnsiTheme="minorHAnsi" w:cstheme="minorHAnsi"/>
          <w:bCs/>
          <w:sz w:val="22"/>
          <w:szCs w:val="22"/>
        </w:rPr>
      </w:pPr>
      <w:r w:rsidRPr="00837216">
        <w:rPr>
          <w:rFonts w:asciiTheme="minorHAnsi" w:hAnsiTheme="minorHAnsi" w:cstheme="minorHAnsi"/>
          <w:bCs/>
          <w:sz w:val="22"/>
          <w:szCs w:val="22"/>
        </w:rPr>
        <w:t xml:space="preserve">Do organizations providing referrals count as partner organizations? They are not the location of the intervention but are supporting the intervention. </w:t>
      </w:r>
      <w:r w:rsidRPr="00837216">
        <w:rPr>
          <w:rFonts w:asciiTheme="minorHAnsi" w:hAnsiTheme="minorHAnsi" w:cstheme="minorHAnsi"/>
          <w:bCs/>
          <w:color w:val="FF0000"/>
          <w:sz w:val="22"/>
          <w:szCs w:val="22"/>
        </w:rPr>
        <w:t xml:space="preserve"> </w:t>
      </w:r>
    </w:p>
    <w:p w14:paraId="6641489A" w14:textId="4F343C75" w:rsidR="00581246" w:rsidRDefault="00581246" w:rsidP="00581246">
      <w:pPr>
        <w:ind w:left="360"/>
        <w:rPr>
          <w:rFonts w:asciiTheme="minorHAnsi" w:hAnsiTheme="minorHAnsi" w:cstheme="minorHAnsi"/>
          <w:bCs/>
          <w:color w:val="002060"/>
          <w:sz w:val="22"/>
          <w:szCs w:val="22"/>
        </w:rPr>
      </w:pPr>
      <w:r w:rsidRPr="00837216">
        <w:rPr>
          <w:rFonts w:asciiTheme="minorHAnsi" w:hAnsiTheme="minorHAnsi" w:cstheme="minorHAnsi"/>
          <w:bCs/>
          <w:color w:val="002060"/>
          <w:sz w:val="22"/>
          <w:szCs w:val="22"/>
          <w:u w:val="single"/>
        </w:rPr>
        <w:t>Answer</w:t>
      </w:r>
      <w:r w:rsidRPr="00837216">
        <w:rPr>
          <w:rFonts w:asciiTheme="minorHAnsi" w:hAnsiTheme="minorHAnsi" w:cstheme="minorHAnsi"/>
          <w:bCs/>
          <w:color w:val="002060"/>
          <w:sz w:val="22"/>
          <w:szCs w:val="22"/>
        </w:rPr>
        <w:t xml:space="preserve">: Only if the referral process is one that the study has had to cultivate and support. If it is a passive referral (e.g., providing a handout with information about the organization) then this should not be counted as a partner organization. </w:t>
      </w:r>
    </w:p>
    <w:p w14:paraId="22003B3C" w14:textId="77777777" w:rsidR="00581246" w:rsidRPr="00837216" w:rsidRDefault="00581246" w:rsidP="00581246">
      <w:pPr>
        <w:ind w:left="360"/>
        <w:rPr>
          <w:rFonts w:asciiTheme="minorHAnsi" w:hAnsiTheme="minorHAnsi" w:cstheme="minorHAnsi"/>
          <w:bCs/>
          <w:sz w:val="22"/>
          <w:szCs w:val="22"/>
        </w:rPr>
      </w:pPr>
    </w:p>
    <w:p w14:paraId="718B2A63" w14:textId="77777777" w:rsidR="00581246" w:rsidRPr="00837216" w:rsidRDefault="00581246" w:rsidP="00F75B20">
      <w:pPr>
        <w:pStyle w:val="ListParagraph"/>
        <w:numPr>
          <w:ilvl w:val="0"/>
          <w:numId w:val="6"/>
        </w:numPr>
        <w:spacing w:after="160" w:line="259" w:lineRule="auto"/>
        <w:rPr>
          <w:rFonts w:asciiTheme="minorHAnsi" w:hAnsiTheme="minorHAnsi" w:cstheme="minorHAnsi"/>
          <w:bCs/>
          <w:sz w:val="22"/>
          <w:szCs w:val="22"/>
        </w:rPr>
      </w:pPr>
      <w:r w:rsidRPr="00837216">
        <w:rPr>
          <w:rFonts w:asciiTheme="minorHAnsi" w:hAnsiTheme="minorHAnsi" w:cstheme="minorHAnsi"/>
          <w:bCs/>
          <w:sz w:val="22"/>
          <w:szCs w:val="22"/>
        </w:rPr>
        <w:t>What venue should we put for a mobile unit?</w:t>
      </w:r>
    </w:p>
    <w:p w14:paraId="02E60E21" w14:textId="7DED2165" w:rsidR="00581246" w:rsidRDefault="00581246" w:rsidP="00581246">
      <w:pPr>
        <w:ind w:left="360"/>
        <w:rPr>
          <w:rFonts w:asciiTheme="minorHAnsi" w:hAnsiTheme="minorHAnsi" w:cstheme="minorHAnsi"/>
          <w:bCs/>
          <w:color w:val="002060"/>
          <w:sz w:val="22"/>
          <w:szCs w:val="22"/>
        </w:rPr>
      </w:pPr>
      <w:r w:rsidRPr="00837216">
        <w:rPr>
          <w:rFonts w:asciiTheme="minorHAnsi" w:hAnsiTheme="minorHAnsi" w:cstheme="minorHAnsi"/>
          <w:bCs/>
          <w:color w:val="002060"/>
          <w:sz w:val="22"/>
          <w:szCs w:val="22"/>
          <w:u w:val="single"/>
        </w:rPr>
        <w:t>Answer</w:t>
      </w:r>
      <w:r w:rsidRPr="00837216">
        <w:rPr>
          <w:rFonts w:asciiTheme="minorHAnsi" w:hAnsiTheme="minorHAnsi" w:cstheme="minorHAnsi"/>
          <w:bCs/>
          <w:color w:val="002060"/>
          <w:sz w:val="22"/>
          <w:szCs w:val="22"/>
        </w:rPr>
        <w:t>: Other, specify: Mobile unit</w:t>
      </w:r>
    </w:p>
    <w:p w14:paraId="0D270D2A" w14:textId="77777777" w:rsidR="00581246" w:rsidRPr="00837216" w:rsidRDefault="00581246" w:rsidP="00581246">
      <w:pPr>
        <w:ind w:left="360"/>
        <w:rPr>
          <w:rFonts w:asciiTheme="minorHAnsi" w:hAnsiTheme="minorHAnsi" w:cstheme="minorHAnsi"/>
          <w:bCs/>
          <w:color w:val="002060"/>
          <w:sz w:val="22"/>
          <w:szCs w:val="22"/>
        </w:rPr>
      </w:pPr>
    </w:p>
    <w:p w14:paraId="4EB8CCB2" w14:textId="77777777" w:rsidR="00581246" w:rsidRPr="00837216" w:rsidRDefault="00581246" w:rsidP="00F75B20">
      <w:pPr>
        <w:pStyle w:val="ListParagraph"/>
        <w:numPr>
          <w:ilvl w:val="0"/>
          <w:numId w:val="6"/>
        </w:numPr>
        <w:spacing w:after="160" w:line="259" w:lineRule="auto"/>
        <w:rPr>
          <w:rFonts w:asciiTheme="minorHAnsi" w:hAnsiTheme="minorHAnsi" w:cstheme="minorHAnsi"/>
          <w:bCs/>
          <w:sz w:val="22"/>
          <w:szCs w:val="22"/>
        </w:rPr>
      </w:pPr>
      <w:r w:rsidRPr="00837216">
        <w:rPr>
          <w:rFonts w:asciiTheme="minorHAnsi" w:hAnsiTheme="minorHAnsi" w:cstheme="minorHAnsi"/>
          <w:bCs/>
          <w:sz w:val="22"/>
          <w:szCs w:val="22"/>
        </w:rPr>
        <w:t xml:space="preserve">Should street outreach go under other for venues? </w:t>
      </w:r>
    </w:p>
    <w:p w14:paraId="2291B829" w14:textId="2E30C645" w:rsidR="00581246" w:rsidRDefault="00581246" w:rsidP="00581246">
      <w:pPr>
        <w:ind w:left="360"/>
        <w:rPr>
          <w:rFonts w:asciiTheme="minorHAnsi" w:hAnsiTheme="minorHAnsi" w:cstheme="minorHAnsi"/>
          <w:bCs/>
          <w:color w:val="002060"/>
          <w:sz w:val="22"/>
          <w:szCs w:val="22"/>
        </w:rPr>
      </w:pPr>
      <w:r w:rsidRPr="00837216">
        <w:rPr>
          <w:rFonts w:asciiTheme="minorHAnsi" w:hAnsiTheme="minorHAnsi" w:cstheme="minorHAnsi"/>
          <w:bCs/>
          <w:color w:val="002060"/>
          <w:sz w:val="22"/>
          <w:szCs w:val="22"/>
          <w:u w:val="single"/>
        </w:rPr>
        <w:t>Answer</w:t>
      </w:r>
      <w:r w:rsidRPr="00837216">
        <w:rPr>
          <w:rFonts w:asciiTheme="minorHAnsi" w:hAnsiTheme="minorHAnsi" w:cstheme="minorHAnsi"/>
          <w:bCs/>
          <w:color w:val="002060"/>
          <w:sz w:val="22"/>
          <w:szCs w:val="22"/>
        </w:rPr>
        <w:t>: Other, specify: Street outreach</w:t>
      </w:r>
    </w:p>
    <w:p w14:paraId="20331FE2" w14:textId="77777777" w:rsidR="00581246" w:rsidRPr="00837216" w:rsidRDefault="00581246" w:rsidP="00581246">
      <w:pPr>
        <w:ind w:left="360"/>
        <w:rPr>
          <w:rFonts w:asciiTheme="minorHAnsi" w:hAnsiTheme="minorHAnsi" w:cstheme="minorHAnsi"/>
          <w:bCs/>
          <w:color w:val="002060"/>
          <w:sz w:val="22"/>
          <w:szCs w:val="22"/>
        </w:rPr>
      </w:pPr>
    </w:p>
    <w:p w14:paraId="4B52D22A" w14:textId="77777777" w:rsidR="00581246" w:rsidRPr="00837216" w:rsidRDefault="00581246" w:rsidP="00F75B20">
      <w:pPr>
        <w:pStyle w:val="ListParagraph"/>
        <w:numPr>
          <w:ilvl w:val="0"/>
          <w:numId w:val="6"/>
        </w:numPr>
        <w:spacing w:after="160" w:line="259" w:lineRule="auto"/>
        <w:rPr>
          <w:rFonts w:asciiTheme="minorHAnsi" w:hAnsiTheme="minorHAnsi" w:cstheme="minorHAnsi"/>
          <w:bCs/>
          <w:sz w:val="22"/>
          <w:szCs w:val="22"/>
        </w:rPr>
      </w:pPr>
      <w:r w:rsidRPr="00837216">
        <w:rPr>
          <w:rFonts w:asciiTheme="minorHAnsi" w:hAnsiTheme="minorHAnsi" w:cstheme="minorHAnsi"/>
          <w:bCs/>
          <w:sz w:val="22"/>
          <w:szCs w:val="22"/>
        </w:rPr>
        <w:t xml:space="preserve">How do we count the number of fixed locations for a mobile unit? Do we count each location the mobile unit </w:t>
      </w:r>
      <w:proofErr w:type="gramStart"/>
      <w:r w:rsidRPr="00837216">
        <w:rPr>
          <w:rFonts w:asciiTheme="minorHAnsi" w:hAnsiTheme="minorHAnsi" w:cstheme="minorHAnsi"/>
          <w:bCs/>
          <w:sz w:val="22"/>
          <w:szCs w:val="22"/>
        </w:rPr>
        <w:t>stops</w:t>
      </w:r>
      <w:proofErr w:type="gramEnd"/>
      <w:r w:rsidRPr="00837216">
        <w:rPr>
          <w:rFonts w:asciiTheme="minorHAnsi" w:hAnsiTheme="minorHAnsi" w:cstheme="minorHAnsi"/>
          <w:bCs/>
          <w:sz w:val="22"/>
          <w:szCs w:val="22"/>
        </w:rPr>
        <w:t xml:space="preserve"> or do we count the mobile unit as one location?</w:t>
      </w:r>
    </w:p>
    <w:p w14:paraId="435563DC" w14:textId="77777777" w:rsidR="00581246" w:rsidRPr="00837216" w:rsidRDefault="00581246" w:rsidP="00581246">
      <w:pPr>
        <w:ind w:left="360"/>
        <w:rPr>
          <w:rFonts w:asciiTheme="minorHAnsi" w:hAnsiTheme="minorHAnsi" w:cstheme="minorHAnsi"/>
          <w:bCs/>
          <w:color w:val="002060"/>
          <w:sz w:val="22"/>
          <w:szCs w:val="22"/>
        </w:rPr>
      </w:pPr>
      <w:r w:rsidRPr="00837216">
        <w:rPr>
          <w:rFonts w:asciiTheme="minorHAnsi" w:hAnsiTheme="minorHAnsi" w:cstheme="minorHAnsi"/>
          <w:bCs/>
          <w:color w:val="002060"/>
          <w:sz w:val="22"/>
          <w:szCs w:val="22"/>
          <w:u w:val="single"/>
        </w:rPr>
        <w:t>Answer</w:t>
      </w:r>
      <w:r w:rsidRPr="00837216">
        <w:rPr>
          <w:rFonts w:asciiTheme="minorHAnsi" w:hAnsiTheme="minorHAnsi" w:cstheme="minorHAnsi"/>
          <w:bCs/>
          <w:color w:val="002060"/>
          <w:sz w:val="22"/>
          <w:szCs w:val="22"/>
        </w:rPr>
        <w:t xml:space="preserve">: The number of fixed locations for a mobile unit is 1.  </w:t>
      </w:r>
    </w:p>
    <w:p w14:paraId="08834EEA" w14:textId="4210C472" w:rsidR="00581246" w:rsidRDefault="00581246" w:rsidP="00F75B20">
      <w:pPr>
        <w:pStyle w:val="ListParagraph"/>
        <w:numPr>
          <w:ilvl w:val="0"/>
          <w:numId w:val="6"/>
        </w:numPr>
        <w:spacing w:after="160" w:line="259" w:lineRule="auto"/>
        <w:rPr>
          <w:rFonts w:asciiTheme="minorHAnsi" w:hAnsiTheme="minorHAnsi" w:cstheme="minorHAnsi"/>
          <w:bCs/>
          <w:sz w:val="22"/>
          <w:szCs w:val="22"/>
        </w:rPr>
      </w:pPr>
      <w:r>
        <w:rPr>
          <w:rFonts w:asciiTheme="minorHAnsi" w:hAnsiTheme="minorHAnsi" w:cstheme="minorHAnsi"/>
          <w:bCs/>
          <w:sz w:val="22"/>
          <w:szCs w:val="22"/>
        </w:rPr>
        <w:lastRenderedPageBreak/>
        <w:t xml:space="preserve">How do we count the number of fixed locations for a street outreach worker? </w:t>
      </w:r>
    </w:p>
    <w:p w14:paraId="32131115" w14:textId="77777777" w:rsidR="00333778" w:rsidRDefault="00333778" w:rsidP="00581246">
      <w:pPr>
        <w:pStyle w:val="ListParagraph"/>
        <w:spacing w:after="160" w:line="259" w:lineRule="auto"/>
        <w:ind w:left="360"/>
        <w:rPr>
          <w:rFonts w:asciiTheme="minorHAnsi" w:hAnsiTheme="minorHAnsi" w:cstheme="minorHAnsi"/>
          <w:bCs/>
          <w:sz w:val="22"/>
          <w:szCs w:val="22"/>
        </w:rPr>
      </w:pPr>
    </w:p>
    <w:p w14:paraId="0C8256E8" w14:textId="2A55A120" w:rsidR="00581246" w:rsidRPr="00F20F5E" w:rsidRDefault="00581246" w:rsidP="00581246">
      <w:pPr>
        <w:pStyle w:val="ListParagraph"/>
        <w:spacing w:after="160" w:line="259" w:lineRule="auto"/>
        <w:ind w:left="360"/>
        <w:rPr>
          <w:rFonts w:asciiTheme="minorHAnsi" w:hAnsiTheme="minorHAnsi" w:cstheme="minorHAnsi"/>
          <w:bCs/>
          <w:color w:val="002060"/>
          <w:sz w:val="22"/>
          <w:szCs w:val="22"/>
        </w:rPr>
      </w:pPr>
      <w:r w:rsidRPr="00F20F5E">
        <w:rPr>
          <w:rFonts w:asciiTheme="minorHAnsi" w:hAnsiTheme="minorHAnsi" w:cstheme="minorHAnsi"/>
          <w:bCs/>
          <w:color w:val="002060"/>
          <w:sz w:val="22"/>
          <w:szCs w:val="22"/>
        </w:rPr>
        <w:t xml:space="preserve">Answer: The number of fixed locations for a street outreach worker </w:t>
      </w:r>
      <w:r w:rsidR="00333778" w:rsidRPr="00F20F5E">
        <w:rPr>
          <w:rFonts w:asciiTheme="minorHAnsi" w:hAnsiTheme="minorHAnsi" w:cstheme="minorHAnsi"/>
          <w:bCs/>
          <w:color w:val="002060"/>
          <w:sz w:val="22"/>
          <w:szCs w:val="22"/>
        </w:rPr>
        <w:t>is 1.</w:t>
      </w:r>
    </w:p>
    <w:p w14:paraId="61B2FB0A" w14:textId="77777777" w:rsidR="00333778" w:rsidRDefault="00333778" w:rsidP="00333778">
      <w:pPr>
        <w:pStyle w:val="ListParagraph"/>
        <w:spacing w:after="160" w:line="259" w:lineRule="auto"/>
        <w:ind w:left="360"/>
        <w:rPr>
          <w:rFonts w:asciiTheme="minorHAnsi" w:hAnsiTheme="minorHAnsi" w:cstheme="minorHAnsi"/>
          <w:bCs/>
          <w:sz w:val="22"/>
          <w:szCs w:val="22"/>
        </w:rPr>
      </w:pPr>
    </w:p>
    <w:p w14:paraId="3DE4B727" w14:textId="7DA73AEE" w:rsidR="00581246" w:rsidRPr="00CB7352" w:rsidRDefault="00581246" w:rsidP="00F75B20">
      <w:pPr>
        <w:pStyle w:val="ListParagraph"/>
        <w:numPr>
          <w:ilvl w:val="0"/>
          <w:numId w:val="6"/>
        </w:numPr>
        <w:spacing w:after="160" w:line="259" w:lineRule="auto"/>
        <w:rPr>
          <w:rFonts w:asciiTheme="minorHAnsi" w:hAnsiTheme="minorHAnsi" w:cstheme="minorHAnsi"/>
          <w:bCs/>
          <w:sz w:val="22"/>
          <w:szCs w:val="22"/>
        </w:rPr>
      </w:pPr>
      <w:r w:rsidRPr="00CB7352">
        <w:rPr>
          <w:rFonts w:asciiTheme="minorHAnsi" w:hAnsiTheme="minorHAnsi" w:cstheme="minorHAnsi"/>
          <w:bCs/>
          <w:sz w:val="22"/>
          <w:szCs w:val="22"/>
        </w:rPr>
        <w:t>Multiple organizations across multiple/ venues implementing same strategy (narcan distribution) but narcan is coming from one organization- are these partners or need to be listed out separately?</w:t>
      </w:r>
    </w:p>
    <w:p w14:paraId="0A5330E8" w14:textId="20831EE8" w:rsidR="00581246" w:rsidRDefault="00581246" w:rsidP="00581246">
      <w:pPr>
        <w:ind w:left="360"/>
        <w:rPr>
          <w:rFonts w:asciiTheme="minorHAnsi" w:hAnsiTheme="minorHAnsi" w:cstheme="minorHAnsi"/>
          <w:bCs/>
          <w:color w:val="002060"/>
          <w:sz w:val="22"/>
          <w:szCs w:val="22"/>
        </w:rPr>
      </w:pPr>
      <w:r w:rsidRPr="00837216">
        <w:rPr>
          <w:rFonts w:asciiTheme="minorHAnsi" w:hAnsiTheme="minorHAnsi" w:cstheme="minorHAnsi"/>
          <w:bCs/>
          <w:color w:val="002060"/>
          <w:sz w:val="22"/>
          <w:szCs w:val="22"/>
          <w:u w:val="single"/>
        </w:rPr>
        <w:t>Answer</w:t>
      </w:r>
      <w:r w:rsidRPr="00837216">
        <w:rPr>
          <w:rFonts w:asciiTheme="minorHAnsi" w:hAnsiTheme="minorHAnsi" w:cstheme="minorHAnsi"/>
          <w:bCs/>
          <w:color w:val="002060"/>
          <w:sz w:val="22"/>
          <w:szCs w:val="22"/>
        </w:rPr>
        <w:t>: The organization providing the naloxone should be counted as a partner for the strategy regardless of how many strategies they are providing the naloxone for.</w:t>
      </w:r>
    </w:p>
    <w:p w14:paraId="656E253E" w14:textId="4D979EE1" w:rsidR="00333778" w:rsidRDefault="00333778" w:rsidP="00333778">
      <w:pPr>
        <w:rPr>
          <w:rFonts w:asciiTheme="minorHAnsi" w:hAnsiTheme="minorHAnsi" w:cstheme="minorHAnsi"/>
          <w:bCs/>
          <w:color w:val="002060"/>
          <w:sz w:val="22"/>
          <w:szCs w:val="22"/>
        </w:rPr>
      </w:pPr>
    </w:p>
    <w:p w14:paraId="611CF72E" w14:textId="77777777" w:rsidR="00581246" w:rsidRPr="00837216" w:rsidRDefault="00581246" w:rsidP="00F75B20">
      <w:pPr>
        <w:pStyle w:val="ListParagraph"/>
        <w:numPr>
          <w:ilvl w:val="0"/>
          <w:numId w:val="6"/>
        </w:numPr>
        <w:spacing w:after="160" w:line="259" w:lineRule="auto"/>
        <w:rPr>
          <w:rFonts w:asciiTheme="minorHAnsi" w:hAnsiTheme="minorHAnsi" w:cstheme="minorHAnsi"/>
          <w:bCs/>
          <w:sz w:val="22"/>
          <w:szCs w:val="22"/>
        </w:rPr>
      </w:pPr>
      <w:r w:rsidRPr="00837216">
        <w:rPr>
          <w:rFonts w:asciiTheme="minorHAnsi" w:hAnsiTheme="minorHAnsi" w:cstheme="minorHAnsi"/>
          <w:bCs/>
          <w:sz w:val="22"/>
          <w:szCs w:val="22"/>
        </w:rPr>
        <w:t xml:space="preserve">An organization is going to work with two other organizations to connect to newly released justice involved residents. The telehealth will only originate at one </w:t>
      </w:r>
      <w:proofErr w:type="gramStart"/>
      <w:r w:rsidRPr="00837216">
        <w:rPr>
          <w:rFonts w:asciiTheme="minorHAnsi" w:hAnsiTheme="minorHAnsi" w:cstheme="minorHAnsi"/>
          <w:bCs/>
          <w:sz w:val="22"/>
          <w:szCs w:val="22"/>
        </w:rPr>
        <w:t>location</w:t>
      </w:r>
      <w:proofErr w:type="gramEnd"/>
      <w:r w:rsidRPr="00837216">
        <w:rPr>
          <w:rFonts w:asciiTheme="minorHAnsi" w:hAnsiTheme="minorHAnsi" w:cstheme="minorHAnsi"/>
          <w:bCs/>
          <w:sz w:val="22"/>
          <w:szCs w:val="22"/>
        </w:rPr>
        <w:t xml:space="preserve"> but do I count the other two partner organizations as a fixed location? </w:t>
      </w:r>
    </w:p>
    <w:p w14:paraId="2F439A85" w14:textId="35B329FD" w:rsidR="00581246" w:rsidRDefault="00581246" w:rsidP="00CB7352">
      <w:pPr>
        <w:ind w:left="360"/>
        <w:rPr>
          <w:rFonts w:asciiTheme="minorHAnsi" w:hAnsiTheme="minorHAnsi" w:cstheme="minorHAnsi"/>
          <w:bCs/>
          <w:color w:val="002060"/>
          <w:sz w:val="22"/>
          <w:szCs w:val="22"/>
        </w:rPr>
      </w:pPr>
      <w:r w:rsidRPr="00837216">
        <w:rPr>
          <w:rFonts w:asciiTheme="minorHAnsi" w:hAnsiTheme="minorHAnsi" w:cstheme="minorHAnsi"/>
          <w:bCs/>
          <w:color w:val="002060"/>
          <w:sz w:val="22"/>
          <w:szCs w:val="22"/>
          <w:u w:val="single"/>
        </w:rPr>
        <w:t xml:space="preserve"> Answer</w:t>
      </w:r>
      <w:r w:rsidRPr="00837216">
        <w:rPr>
          <w:rFonts w:asciiTheme="minorHAnsi" w:hAnsiTheme="minorHAnsi" w:cstheme="minorHAnsi"/>
          <w:bCs/>
          <w:color w:val="002060"/>
          <w:sz w:val="22"/>
          <w:szCs w:val="22"/>
        </w:rPr>
        <w:t>: It depends upon what the organizations are doing – if the strategy is limited to telehealth provided by one organization then there is one fixed location. If the other organizations are playing an active role (e.g., linkage, retention) then they may be counted as fixed locations or simply as partnering organizations.</w:t>
      </w:r>
    </w:p>
    <w:p w14:paraId="355E91F9" w14:textId="77777777" w:rsidR="00CB7352" w:rsidRPr="00837216" w:rsidRDefault="00CB7352" w:rsidP="00CB7352">
      <w:pPr>
        <w:ind w:left="360"/>
        <w:rPr>
          <w:rFonts w:asciiTheme="minorHAnsi" w:hAnsiTheme="minorHAnsi" w:cstheme="minorHAnsi"/>
          <w:bCs/>
          <w:sz w:val="22"/>
          <w:szCs w:val="22"/>
        </w:rPr>
      </w:pPr>
    </w:p>
    <w:p w14:paraId="4F8BAEFE" w14:textId="77777777" w:rsidR="00581246" w:rsidRPr="00837216" w:rsidRDefault="00581246" w:rsidP="00F75B20">
      <w:pPr>
        <w:pStyle w:val="ListParagraph"/>
        <w:numPr>
          <w:ilvl w:val="0"/>
          <w:numId w:val="6"/>
        </w:numPr>
        <w:spacing w:after="160" w:line="259" w:lineRule="auto"/>
        <w:rPr>
          <w:rFonts w:asciiTheme="minorHAnsi" w:hAnsiTheme="minorHAnsi" w:cstheme="minorHAnsi"/>
          <w:bCs/>
          <w:sz w:val="22"/>
          <w:szCs w:val="22"/>
        </w:rPr>
      </w:pPr>
      <w:r w:rsidRPr="00837216">
        <w:rPr>
          <w:rFonts w:asciiTheme="minorHAnsi" w:hAnsiTheme="minorHAnsi" w:cstheme="minorHAnsi"/>
          <w:bCs/>
          <w:sz w:val="22"/>
          <w:szCs w:val="22"/>
        </w:rPr>
        <w:t>When the intervention is portable what venues should be selected?</w:t>
      </w:r>
    </w:p>
    <w:p w14:paraId="3CC51579" w14:textId="77777777" w:rsidR="00581246" w:rsidRPr="00837216" w:rsidRDefault="00581246" w:rsidP="00F75B20">
      <w:pPr>
        <w:pStyle w:val="ListParagraph"/>
        <w:numPr>
          <w:ilvl w:val="0"/>
          <w:numId w:val="8"/>
        </w:numPr>
        <w:spacing w:after="160" w:line="259" w:lineRule="auto"/>
        <w:rPr>
          <w:rFonts w:asciiTheme="minorHAnsi" w:hAnsiTheme="minorHAnsi" w:cstheme="minorHAnsi"/>
          <w:bCs/>
          <w:sz w:val="22"/>
          <w:szCs w:val="22"/>
        </w:rPr>
      </w:pPr>
      <w:r w:rsidRPr="00837216">
        <w:rPr>
          <w:rFonts w:asciiTheme="minorHAnsi" w:hAnsiTheme="minorHAnsi" w:cstheme="minorHAnsi"/>
          <w:bCs/>
          <w:sz w:val="22"/>
          <w:szCs w:val="22"/>
        </w:rPr>
        <w:t xml:space="preserve">What is the venue for med drop boxes? </w:t>
      </w:r>
    </w:p>
    <w:p w14:paraId="6FD59C92" w14:textId="0812C6BE" w:rsidR="00581246" w:rsidRDefault="00581246" w:rsidP="00CB7352">
      <w:pPr>
        <w:ind w:left="360"/>
        <w:rPr>
          <w:rFonts w:asciiTheme="minorHAnsi" w:hAnsiTheme="minorHAnsi" w:cstheme="minorHAnsi"/>
          <w:bCs/>
          <w:color w:val="002060"/>
          <w:sz w:val="22"/>
          <w:szCs w:val="22"/>
        </w:rPr>
      </w:pPr>
      <w:r w:rsidRPr="00837216">
        <w:rPr>
          <w:rFonts w:asciiTheme="minorHAnsi" w:hAnsiTheme="minorHAnsi" w:cstheme="minorHAnsi"/>
          <w:bCs/>
          <w:color w:val="002060"/>
          <w:sz w:val="22"/>
          <w:szCs w:val="22"/>
          <w:u w:val="single"/>
        </w:rPr>
        <w:t>Answer</w:t>
      </w:r>
      <w:r w:rsidRPr="00837216">
        <w:rPr>
          <w:rFonts w:asciiTheme="minorHAnsi" w:hAnsiTheme="minorHAnsi" w:cstheme="minorHAnsi"/>
          <w:bCs/>
          <w:color w:val="002060"/>
          <w:sz w:val="22"/>
          <w:szCs w:val="22"/>
        </w:rPr>
        <w:t>: This should be based on the venue in which the med drop box is placed. A med drop box installed in a pharmacy would be “Healthcare-Pharmacy” while a med drop box installed at a police station would be “First responder stations (e.g., police and fire stations)”.</w:t>
      </w:r>
    </w:p>
    <w:p w14:paraId="535F0CDD" w14:textId="77777777" w:rsidR="00CB7352" w:rsidRPr="00837216" w:rsidRDefault="00CB7352" w:rsidP="00CB7352">
      <w:pPr>
        <w:ind w:left="360"/>
        <w:rPr>
          <w:rFonts w:asciiTheme="minorHAnsi" w:hAnsiTheme="minorHAnsi" w:cstheme="minorHAnsi"/>
          <w:bCs/>
          <w:color w:val="002060"/>
          <w:sz w:val="22"/>
          <w:szCs w:val="22"/>
        </w:rPr>
      </w:pPr>
    </w:p>
    <w:p w14:paraId="70E4702B" w14:textId="77777777" w:rsidR="00581246" w:rsidRPr="00837216" w:rsidRDefault="00581246" w:rsidP="00F75B20">
      <w:pPr>
        <w:pStyle w:val="ListParagraph"/>
        <w:numPr>
          <w:ilvl w:val="0"/>
          <w:numId w:val="6"/>
        </w:numPr>
        <w:spacing w:after="160" w:line="259" w:lineRule="auto"/>
        <w:rPr>
          <w:rFonts w:asciiTheme="minorHAnsi" w:hAnsiTheme="minorHAnsi" w:cstheme="minorHAnsi"/>
          <w:bCs/>
          <w:sz w:val="22"/>
          <w:szCs w:val="22"/>
        </w:rPr>
      </w:pPr>
      <w:r w:rsidRPr="00837216">
        <w:rPr>
          <w:rFonts w:asciiTheme="minorHAnsi" w:hAnsiTheme="minorHAnsi" w:cstheme="minorHAnsi"/>
          <w:bCs/>
          <w:sz w:val="22"/>
          <w:szCs w:val="22"/>
        </w:rPr>
        <w:t>When an intervention is a virtual training what venue should be selected?</w:t>
      </w:r>
    </w:p>
    <w:p w14:paraId="06B00774" w14:textId="77777777" w:rsidR="00581246" w:rsidRPr="00837216" w:rsidRDefault="00581246" w:rsidP="00F75B20">
      <w:pPr>
        <w:pStyle w:val="ListParagraph"/>
        <w:numPr>
          <w:ilvl w:val="0"/>
          <w:numId w:val="9"/>
        </w:numPr>
        <w:spacing w:after="160" w:line="259" w:lineRule="auto"/>
        <w:rPr>
          <w:rFonts w:asciiTheme="minorHAnsi" w:hAnsiTheme="minorHAnsi" w:cstheme="minorHAnsi"/>
          <w:bCs/>
          <w:sz w:val="22"/>
          <w:szCs w:val="22"/>
        </w:rPr>
      </w:pPr>
      <w:r w:rsidRPr="00837216">
        <w:rPr>
          <w:rFonts w:asciiTheme="minorHAnsi" w:hAnsiTheme="minorHAnsi" w:cstheme="minorHAnsi"/>
          <w:bCs/>
          <w:sz w:val="22"/>
          <w:szCs w:val="22"/>
        </w:rPr>
        <w:t xml:space="preserve">What is the venue for scope of pain trainings? </w:t>
      </w:r>
    </w:p>
    <w:p w14:paraId="2A1A9AEC" w14:textId="007D49B7" w:rsidR="00581246" w:rsidRDefault="00581246" w:rsidP="00CB7352">
      <w:pPr>
        <w:ind w:left="360"/>
        <w:rPr>
          <w:rFonts w:asciiTheme="minorHAnsi" w:hAnsiTheme="minorHAnsi" w:cstheme="minorHAnsi"/>
          <w:bCs/>
          <w:color w:val="002060"/>
          <w:sz w:val="22"/>
          <w:szCs w:val="22"/>
        </w:rPr>
      </w:pPr>
      <w:r w:rsidRPr="00837216">
        <w:rPr>
          <w:rFonts w:asciiTheme="minorHAnsi" w:hAnsiTheme="minorHAnsi" w:cstheme="minorHAnsi"/>
          <w:bCs/>
          <w:color w:val="002060"/>
          <w:sz w:val="22"/>
          <w:szCs w:val="22"/>
          <w:u w:val="single"/>
        </w:rPr>
        <w:t>Answer</w:t>
      </w:r>
      <w:r w:rsidRPr="00837216">
        <w:rPr>
          <w:rFonts w:asciiTheme="minorHAnsi" w:hAnsiTheme="minorHAnsi" w:cstheme="minorHAnsi"/>
          <w:bCs/>
          <w:color w:val="002060"/>
          <w:sz w:val="22"/>
          <w:szCs w:val="22"/>
        </w:rPr>
        <w:t>: The ORCCAT2 SOP states: “NOTE: academic detailing work should be reported in the Training and Technical Assistance Tracker (TTAT), not the ORCCAT”. Training, in general, should be captured in the TTAT rather than the ORCCAT.</w:t>
      </w:r>
    </w:p>
    <w:p w14:paraId="61819345" w14:textId="77777777" w:rsidR="00CB7352" w:rsidRPr="00837216" w:rsidRDefault="00CB7352" w:rsidP="00CB7352">
      <w:pPr>
        <w:ind w:left="360"/>
        <w:rPr>
          <w:rFonts w:asciiTheme="minorHAnsi" w:hAnsiTheme="minorHAnsi" w:cstheme="minorHAnsi"/>
          <w:bCs/>
          <w:color w:val="002060"/>
          <w:sz w:val="22"/>
          <w:szCs w:val="22"/>
        </w:rPr>
      </w:pPr>
    </w:p>
    <w:p w14:paraId="59B628E6" w14:textId="77777777" w:rsidR="00581246" w:rsidRPr="00837216" w:rsidRDefault="00581246" w:rsidP="00F75B20">
      <w:pPr>
        <w:pStyle w:val="ListParagraph"/>
        <w:numPr>
          <w:ilvl w:val="0"/>
          <w:numId w:val="6"/>
        </w:numPr>
        <w:spacing w:after="160" w:line="259" w:lineRule="auto"/>
        <w:rPr>
          <w:rFonts w:asciiTheme="minorHAnsi" w:hAnsiTheme="minorHAnsi" w:cstheme="minorHAnsi"/>
          <w:bCs/>
          <w:sz w:val="22"/>
          <w:szCs w:val="22"/>
        </w:rPr>
      </w:pPr>
      <w:r w:rsidRPr="00837216">
        <w:rPr>
          <w:rFonts w:asciiTheme="minorHAnsi" w:hAnsiTheme="minorHAnsi" w:cstheme="minorHAnsi"/>
          <w:bCs/>
          <w:sz w:val="22"/>
          <w:szCs w:val="22"/>
        </w:rPr>
        <w:t xml:space="preserve">If there is overlap with “Non-English speaking and/or immigrants” and “Racial and ethnic minorities” is it okay to choose both or does there need to be an explicit statement about each special population. </w:t>
      </w:r>
    </w:p>
    <w:p w14:paraId="3C4BDF3D" w14:textId="42FBBB33" w:rsidR="00581246" w:rsidRDefault="00581246" w:rsidP="00CB7352">
      <w:pPr>
        <w:ind w:left="360"/>
        <w:rPr>
          <w:rFonts w:asciiTheme="minorHAnsi" w:hAnsiTheme="minorHAnsi" w:cstheme="minorHAnsi"/>
          <w:bCs/>
          <w:color w:val="002060"/>
          <w:sz w:val="22"/>
          <w:szCs w:val="22"/>
        </w:rPr>
      </w:pPr>
      <w:r w:rsidRPr="00837216">
        <w:rPr>
          <w:rFonts w:asciiTheme="minorHAnsi" w:hAnsiTheme="minorHAnsi" w:cstheme="minorHAnsi"/>
          <w:bCs/>
          <w:color w:val="002060"/>
          <w:sz w:val="22"/>
          <w:szCs w:val="22"/>
          <w:u w:val="single"/>
        </w:rPr>
        <w:t>Answer</w:t>
      </w:r>
      <w:r w:rsidRPr="00837216">
        <w:rPr>
          <w:rFonts w:asciiTheme="minorHAnsi" w:hAnsiTheme="minorHAnsi" w:cstheme="minorHAnsi"/>
          <w:bCs/>
          <w:color w:val="002060"/>
          <w:sz w:val="22"/>
          <w:szCs w:val="22"/>
        </w:rPr>
        <w:t xml:space="preserve">: Select both when both apply </w:t>
      </w:r>
    </w:p>
    <w:p w14:paraId="4E495F81" w14:textId="6FE1B8BE" w:rsidR="00CB7352" w:rsidRDefault="00CB7352" w:rsidP="00CB7352">
      <w:pPr>
        <w:ind w:left="360"/>
        <w:rPr>
          <w:rFonts w:asciiTheme="minorHAnsi" w:hAnsiTheme="minorHAnsi" w:cstheme="minorHAnsi"/>
          <w:bCs/>
          <w:color w:val="002060"/>
          <w:sz w:val="22"/>
          <w:szCs w:val="22"/>
        </w:rPr>
      </w:pPr>
    </w:p>
    <w:p w14:paraId="41794BE8" w14:textId="77777777" w:rsidR="00CB7352" w:rsidRPr="00837216" w:rsidRDefault="00CB7352" w:rsidP="00CB7352">
      <w:pPr>
        <w:ind w:left="360"/>
        <w:rPr>
          <w:rFonts w:asciiTheme="minorHAnsi" w:hAnsiTheme="minorHAnsi" w:cstheme="minorHAnsi"/>
          <w:bCs/>
          <w:color w:val="002060"/>
          <w:sz w:val="22"/>
          <w:szCs w:val="22"/>
        </w:rPr>
      </w:pPr>
    </w:p>
    <w:p w14:paraId="45BFFF47" w14:textId="77777777" w:rsidR="00581246" w:rsidRPr="00837216" w:rsidRDefault="00581246" w:rsidP="00F75B20">
      <w:pPr>
        <w:pStyle w:val="ListParagraph"/>
        <w:numPr>
          <w:ilvl w:val="0"/>
          <w:numId w:val="6"/>
        </w:numPr>
        <w:spacing w:after="160" w:line="259" w:lineRule="auto"/>
        <w:rPr>
          <w:rFonts w:asciiTheme="minorHAnsi" w:hAnsiTheme="minorHAnsi" w:cstheme="minorHAnsi"/>
          <w:bCs/>
          <w:sz w:val="22"/>
          <w:szCs w:val="22"/>
        </w:rPr>
      </w:pPr>
      <w:r w:rsidRPr="00837216">
        <w:rPr>
          <w:rFonts w:asciiTheme="minorHAnsi" w:hAnsiTheme="minorHAnsi" w:cstheme="minorHAnsi"/>
          <w:bCs/>
          <w:sz w:val="22"/>
          <w:szCs w:val="22"/>
        </w:rPr>
        <w:t xml:space="preserve">VENUE - For OBAT at a hospital, would the sector be health care because that is the umbrella organization? What about the venue? – across all states </w:t>
      </w:r>
      <w:r w:rsidRPr="00837216">
        <w:rPr>
          <w:rFonts w:asciiTheme="minorHAnsi" w:hAnsiTheme="minorHAnsi" w:cstheme="minorHAnsi"/>
          <w:bCs/>
          <w:color w:val="00B050"/>
          <w:sz w:val="22"/>
          <w:szCs w:val="22"/>
        </w:rPr>
        <w:t xml:space="preserve"> </w:t>
      </w:r>
    </w:p>
    <w:p w14:paraId="71B111A5" w14:textId="6D651136" w:rsidR="00581246" w:rsidRDefault="00581246" w:rsidP="00581246">
      <w:pPr>
        <w:ind w:left="360"/>
        <w:rPr>
          <w:rFonts w:asciiTheme="minorHAnsi" w:hAnsiTheme="minorHAnsi" w:cstheme="minorHAnsi"/>
          <w:bCs/>
          <w:color w:val="002060"/>
          <w:sz w:val="22"/>
          <w:szCs w:val="22"/>
        </w:rPr>
      </w:pPr>
      <w:r w:rsidRPr="00837216">
        <w:rPr>
          <w:rFonts w:asciiTheme="minorHAnsi" w:hAnsiTheme="minorHAnsi" w:cstheme="minorHAnsi"/>
          <w:bCs/>
          <w:color w:val="002060"/>
          <w:sz w:val="22"/>
          <w:szCs w:val="22"/>
          <w:u w:val="single"/>
        </w:rPr>
        <w:t>Answer</w:t>
      </w:r>
      <w:r w:rsidRPr="00837216">
        <w:rPr>
          <w:rFonts w:asciiTheme="minorHAnsi" w:hAnsiTheme="minorHAnsi" w:cstheme="minorHAnsi"/>
          <w:bCs/>
          <w:color w:val="002060"/>
          <w:sz w:val="22"/>
          <w:szCs w:val="22"/>
        </w:rPr>
        <w:t xml:space="preserve">: If it is not a state-licensed addiction treatment program then the Sector would be Healthcare. If it is a state-licensed addiction treatment </w:t>
      </w:r>
      <w:r w:rsidR="00CB7352" w:rsidRPr="00837216">
        <w:rPr>
          <w:rFonts w:asciiTheme="minorHAnsi" w:hAnsiTheme="minorHAnsi" w:cstheme="minorHAnsi"/>
          <w:bCs/>
          <w:color w:val="002060"/>
          <w:sz w:val="22"/>
          <w:szCs w:val="22"/>
        </w:rPr>
        <w:t>program,</w:t>
      </w:r>
      <w:r w:rsidRPr="00837216">
        <w:rPr>
          <w:rFonts w:asciiTheme="minorHAnsi" w:hAnsiTheme="minorHAnsi" w:cstheme="minorHAnsi"/>
          <w:bCs/>
          <w:color w:val="002060"/>
          <w:sz w:val="22"/>
          <w:szCs w:val="22"/>
        </w:rPr>
        <w:t xml:space="preserve"> then it would be “Behavioral Health”. </w:t>
      </w:r>
    </w:p>
    <w:p w14:paraId="75CBC72C" w14:textId="77777777" w:rsidR="00CB7352" w:rsidRPr="00837216" w:rsidRDefault="00CB7352" w:rsidP="00581246">
      <w:pPr>
        <w:ind w:left="360"/>
        <w:rPr>
          <w:rFonts w:asciiTheme="minorHAnsi" w:hAnsiTheme="minorHAnsi" w:cstheme="minorHAnsi"/>
          <w:bCs/>
          <w:color w:val="002060"/>
          <w:sz w:val="22"/>
          <w:szCs w:val="22"/>
        </w:rPr>
      </w:pPr>
    </w:p>
    <w:p w14:paraId="30FED264" w14:textId="77777777" w:rsidR="00581246" w:rsidRPr="00837216" w:rsidRDefault="00581246" w:rsidP="00F75B20">
      <w:pPr>
        <w:pStyle w:val="ListParagraph"/>
        <w:numPr>
          <w:ilvl w:val="0"/>
          <w:numId w:val="6"/>
        </w:numPr>
        <w:spacing w:after="160" w:line="259" w:lineRule="auto"/>
        <w:rPr>
          <w:rFonts w:asciiTheme="minorHAnsi" w:hAnsiTheme="minorHAnsi" w:cstheme="minorHAnsi"/>
          <w:bCs/>
          <w:sz w:val="22"/>
          <w:szCs w:val="22"/>
        </w:rPr>
      </w:pPr>
      <w:r w:rsidRPr="00837216">
        <w:rPr>
          <w:rFonts w:asciiTheme="minorHAnsi" w:hAnsiTheme="minorHAnsi" w:cstheme="minorHAnsi"/>
          <w:bCs/>
          <w:sz w:val="22"/>
          <w:szCs w:val="22"/>
        </w:rPr>
        <w:lastRenderedPageBreak/>
        <w:t xml:space="preserve">One organization is creating an app to connect individuals to services and multiple organizations in the community will be highlighted and contribute resources. Should this count as one organization (the one creating the app) or should each organization referenced by the app be counted? </w:t>
      </w:r>
    </w:p>
    <w:p w14:paraId="3ADA0C16" w14:textId="77777777" w:rsidR="00581246" w:rsidRPr="00837216" w:rsidRDefault="00581246" w:rsidP="00581246">
      <w:pPr>
        <w:ind w:left="360"/>
        <w:rPr>
          <w:rFonts w:asciiTheme="minorHAnsi" w:hAnsiTheme="minorHAnsi" w:cstheme="minorHAnsi"/>
          <w:bCs/>
          <w:sz w:val="22"/>
          <w:szCs w:val="22"/>
        </w:rPr>
      </w:pPr>
      <w:r w:rsidRPr="00837216">
        <w:rPr>
          <w:rFonts w:asciiTheme="minorHAnsi" w:hAnsiTheme="minorHAnsi" w:cstheme="minorHAnsi"/>
          <w:bCs/>
          <w:color w:val="002060"/>
          <w:sz w:val="22"/>
          <w:szCs w:val="22"/>
          <w:u w:val="single"/>
        </w:rPr>
        <w:t>Answer</w:t>
      </w:r>
      <w:r w:rsidRPr="00837216">
        <w:rPr>
          <w:rFonts w:asciiTheme="minorHAnsi" w:hAnsiTheme="minorHAnsi" w:cstheme="minorHAnsi"/>
          <w:bCs/>
          <w:color w:val="002060"/>
          <w:sz w:val="22"/>
          <w:szCs w:val="22"/>
        </w:rPr>
        <w:t>: One organization.</w:t>
      </w:r>
    </w:p>
    <w:p w14:paraId="5A0E85F3" w14:textId="77777777" w:rsidR="00581246" w:rsidRPr="00837216" w:rsidRDefault="00581246" w:rsidP="00581246">
      <w:pPr>
        <w:rPr>
          <w:rFonts w:asciiTheme="minorHAnsi" w:hAnsiTheme="minorHAnsi" w:cstheme="minorHAnsi"/>
          <w:bCs/>
          <w:sz w:val="22"/>
          <w:szCs w:val="22"/>
        </w:rPr>
      </w:pPr>
    </w:p>
    <w:p w14:paraId="7A35B2EF" w14:textId="77777777" w:rsidR="00581246" w:rsidRPr="00837216" w:rsidRDefault="00581246" w:rsidP="00F75B20">
      <w:pPr>
        <w:pStyle w:val="ListParagraph"/>
        <w:numPr>
          <w:ilvl w:val="0"/>
          <w:numId w:val="6"/>
        </w:numPr>
        <w:spacing w:after="160" w:line="259" w:lineRule="auto"/>
        <w:rPr>
          <w:rFonts w:asciiTheme="minorHAnsi" w:hAnsiTheme="minorHAnsi" w:cstheme="minorHAnsi"/>
          <w:bCs/>
          <w:sz w:val="22"/>
          <w:szCs w:val="22"/>
        </w:rPr>
      </w:pPr>
      <w:r w:rsidRPr="00837216">
        <w:rPr>
          <w:rFonts w:asciiTheme="minorHAnsi" w:hAnsiTheme="minorHAnsi" w:cstheme="minorHAnsi"/>
          <w:bCs/>
          <w:sz w:val="22"/>
          <w:szCs w:val="22"/>
        </w:rPr>
        <w:t>Should the answer to, “</w:t>
      </w:r>
      <w:r w:rsidRPr="00837216">
        <w:rPr>
          <w:rFonts w:asciiTheme="minorHAnsi" w:hAnsiTheme="minorHAnsi" w:cstheme="minorHAnsi"/>
          <w:bCs/>
          <w:color w:val="000000"/>
          <w:sz w:val="22"/>
          <w:szCs w:val="22"/>
          <w:shd w:val="clear" w:color="auto" w:fill="F5F5F5"/>
        </w:rPr>
        <w:t>Is the </w:t>
      </w:r>
      <w:r w:rsidRPr="00837216">
        <w:rPr>
          <w:rFonts w:asciiTheme="minorHAnsi" w:hAnsiTheme="minorHAnsi" w:cstheme="minorHAnsi"/>
          <w:bCs/>
          <w:i/>
          <w:iCs/>
          <w:color w:val="000000"/>
          <w:sz w:val="22"/>
          <w:szCs w:val="22"/>
          <w:shd w:val="clear" w:color="auto" w:fill="F5F5F5"/>
        </w:rPr>
        <w:t xml:space="preserve">Active OEND for at-risk </w:t>
      </w:r>
      <w:proofErr w:type="gramStart"/>
      <w:r w:rsidRPr="00837216">
        <w:rPr>
          <w:rFonts w:asciiTheme="minorHAnsi" w:hAnsiTheme="minorHAnsi" w:cstheme="minorHAnsi"/>
          <w:bCs/>
          <w:i/>
          <w:iCs/>
          <w:color w:val="000000"/>
          <w:sz w:val="22"/>
          <w:szCs w:val="22"/>
          <w:shd w:val="clear" w:color="auto" w:fill="F5F5F5"/>
        </w:rPr>
        <w:t>individuals</w:t>
      </w:r>
      <w:proofErr w:type="gramEnd"/>
      <w:r w:rsidRPr="00837216">
        <w:rPr>
          <w:rFonts w:asciiTheme="minorHAnsi" w:hAnsiTheme="minorHAnsi" w:cstheme="minorHAnsi"/>
          <w:bCs/>
          <w:color w:val="000000"/>
          <w:sz w:val="22"/>
          <w:szCs w:val="22"/>
          <w:shd w:val="clear" w:color="auto" w:fill="F5F5F5"/>
        </w:rPr>
        <w:t> strategy being delivered by mobile outreach?” y</w:t>
      </w:r>
      <w:r w:rsidRPr="00837216">
        <w:rPr>
          <w:rFonts w:asciiTheme="minorHAnsi" w:hAnsiTheme="minorHAnsi" w:cstheme="minorHAnsi"/>
          <w:bCs/>
          <w:sz w:val="22"/>
          <w:szCs w:val="22"/>
        </w:rPr>
        <w:t xml:space="preserve">es if it is a peer transport model? </w:t>
      </w:r>
    </w:p>
    <w:p w14:paraId="791E7E18" w14:textId="595235D5" w:rsidR="00581246" w:rsidRDefault="00581246" w:rsidP="00581246">
      <w:pPr>
        <w:ind w:left="360"/>
        <w:rPr>
          <w:rFonts w:asciiTheme="minorHAnsi" w:hAnsiTheme="minorHAnsi" w:cstheme="minorHAnsi"/>
          <w:bCs/>
          <w:color w:val="002060"/>
          <w:sz w:val="22"/>
          <w:szCs w:val="22"/>
        </w:rPr>
      </w:pPr>
      <w:r w:rsidRPr="00837216">
        <w:rPr>
          <w:rFonts w:asciiTheme="minorHAnsi" w:hAnsiTheme="minorHAnsi" w:cstheme="minorHAnsi"/>
          <w:bCs/>
          <w:color w:val="002060"/>
          <w:sz w:val="22"/>
          <w:szCs w:val="22"/>
          <w:u w:val="single"/>
        </w:rPr>
        <w:t xml:space="preserve"> Answer</w:t>
      </w:r>
      <w:r w:rsidRPr="00837216">
        <w:rPr>
          <w:rFonts w:asciiTheme="minorHAnsi" w:hAnsiTheme="minorHAnsi" w:cstheme="minorHAnsi"/>
          <w:bCs/>
          <w:color w:val="002060"/>
          <w:sz w:val="22"/>
          <w:szCs w:val="22"/>
        </w:rPr>
        <w:t>: Yes</w:t>
      </w:r>
    </w:p>
    <w:p w14:paraId="41E817E7" w14:textId="77777777" w:rsidR="00CB7352" w:rsidRPr="00837216" w:rsidRDefault="00CB7352" w:rsidP="00581246">
      <w:pPr>
        <w:ind w:left="360"/>
        <w:rPr>
          <w:rFonts w:asciiTheme="minorHAnsi" w:hAnsiTheme="minorHAnsi" w:cstheme="minorHAnsi"/>
          <w:bCs/>
          <w:sz w:val="22"/>
          <w:szCs w:val="22"/>
        </w:rPr>
      </w:pPr>
    </w:p>
    <w:p w14:paraId="21D867EA" w14:textId="77777777" w:rsidR="00581246" w:rsidRPr="00837216" w:rsidRDefault="00581246" w:rsidP="00F75B20">
      <w:pPr>
        <w:pStyle w:val="ListParagraph"/>
        <w:numPr>
          <w:ilvl w:val="1"/>
          <w:numId w:val="7"/>
        </w:numPr>
        <w:spacing w:after="160" w:line="259" w:lineRule="auto"/>
        <w:rPr>
          <w:rFonts w:asciiTheme="minorHAnsi" w:hAnsiTheme="minorHAnsi" w:cstheme="minorHAnsi"/>
          <w:bCs/>
          <w:sz w:val="22"/>
          <w:szCs w:val="22"/>
        </w:rPr>
      </w:pPr>
      <w:r w:rsidRPr="00837216">
        <w:rPr>
          <w:rFonts w:asciiTheme="minorHAnsi" w:hAnsiTheme="minorHAnsi" w:cstheme="minorHAnsi"/>
          <w:bCs/>
          <w:sz w:val="22"/>
          <w:szCs w:val="22"/>
        </w:rPr>
        <w:t xml:space="preserve">For peer transport model the venue the vehicle (therefore social service type) or is the venue the link to medication? </w:t>
      </w:r>
    </w:p>
    <w:p w14:paraId="061745F7" w14:textId="77777777" w:rsidR="00581246" w:rsidRPr="00837216" w:rsidRDefault="00581246" w:rsidP="00CB7352">
      <w:pPr>
        <w:ind w:firstLine="360"/>
        <w:rPr>
          <w:rFonts w:asciiTheme="minorHAnsi" w:hAnsiTheme="minorHAnsi" w:cstheme="minorHAnsi"/>
          <w:bCs/>
          <w:sz w:val="22"/>
          <w:szCs w:val="22"/>
        </w:rPr>
      </w:pPr>
      <w:r w:rsidRPr="00837216">
        <w:rPr>
          <w:rFonts w:asciiTheme="minorHAnsi" w:hAnsiTheme="minorHAnsi" w:cstheme="minorHAnsi"/>
          <w:bCs/>
          <w:color w:val="002060"/>
          <w:sz w:val="22"/>
          <w:szCs w:val="22"/>
          <w:u w:val="single"/>
        </w:rPr>
        <w:t>Answer</w:t>
      </w:r>
      <w:r w:rsidRPr="00837216">
        <w:rPr>
          <w:rFonts w:asciiTheme="minorHAnsi" w:hAnsiTheme="minorHAnsi" w:cstheme="minorHAnsi"/>
          <w:bCs/>
          <w:color w:val="002060"/>
          <w:sz w:val="22"/>
          <w:szCs w:val="22"/>
        </w:rPr>
        <w:t>: Social service, other (transportation)</w:t>
      </w:r>
    </w:p>
    <w:p w14:paraId="1FF3DB31" w14:textId="138D3A76" w:rsidR="00581246" w:rsidRDefault="00581246" w:rsidP="00C427BD">
      <w:pPr>
        <w:jc w:val="center"/>
        <w:rPr>
          <w:rFonts w:asciiTheme="minorHAnsi" w:eastAsia="Calibri" w:hAnsiTheme="minorHAnsi" w:cstheme="minorHAnsi"/>
          <w:color w:val="000000"/>
          <w:sz w:val="22"/>
          <w:szCs w:val="22"/>
        </w:rPr>
      </w:pPr>
    </w:p>
    <w:p w14:paraId="027DF8EF" w14:textId="77777777" w:rsidR="00CB7352" w:rsidRPr="00F20F5E" w:rsidRDefault="00CB7352" w:rsidP="00F75B20">
      <w:pPr>
        <w:pStyle w:val="ListParagraph"/>
        <w:numPr>
          <w:ilvl w:val="0"/>
          <w:numId w:val="6"/>
        </w:numPr>
        <w:rPr>
          <w:rFonts w:asciiTheme="minorHAnsi" w:hAnsiTheme="minorHAnsi" w:cstheme="minorHAnsi"/>
          <w:bCs/>
          <w:color w:val="000000" w:themeColor="text1"/>
          <w:sz w:val="22"/>
          <w:szCs w:val="22"/>
        </w:rPr>
      </w:pPr>
      <w:r w:rsidRPr="00F20F5E">
        <w:rPr>
          <w:rFonts w:asciiTheme="minorHAnsi" w:hAnsiTheme="minorHAnsi" w:cstheme="minorHAnsi"/>
          <w:bCs/>
          <w:color w:val="000000" w:themeColor="text1"/>
          <w:sz w:val="22"/>
          <w:szCs w:val="22"/>
        </w:rPr>
        <w:t xml:space="preserve">How do we select the venue for quick response overdose teams with involvement from multiple agencies? </w:t>
      </w:r>
    </w:p>
    <w:p w14:paraId="35C3ACC9" w14:textId="77777777" w:rsidR="00CB7352" w:rsidRDefault="00CB7352" w:rsidP="00CB7352">
      <w:pPr>
        <w:rPr>
          <w:rFonts w:asciiTheme="minorHAnsi" w:hAnsiTheme="minorHAnsi" w:cstheme="minorHAnsi"/>
          <w:bCs/>
          <w:color w:val="002060"/>
          <w:sz w:val="22"/>
          <w:szCs w:val="22"/>
        </w:rPr>
      </w:pPr>
    </w:p>
    <w:p w14:paraId="2EC86B32" w14:textId="67486ABC" w:rsidR="00CB7352" w:rsidRDefault="00CB7352" w:rsidP="00CB7352">
      <w:pPr>
        <w:ind w:left="360"/>
        <w:rPr>
          <w:rFonts w:asciiTheme="minorHAnsi" w:hAnsiTheme="minorHAnsi" w:cstheme="minorHAnsi"/>
          <w:bCs/>
          <w:color w:val="002060"/>
          <w:sz w:val="22"/>
          <w:szCs w:val="22"/>
        </w:rPr>
      </w:pPr>
      <w:r w:rsidRPr="00F20F5E">
        <w:rPr>
          <w:rFonts w:asciiTheme="minorHAnsi" w:hAnsiTheme="minorHAnsi" w:cstheme="minorHAnsi"/>
          <w:bCs/>
          <w:color w:val="002060"/>
          <w:sz w:val="22"/>
          <w:szCs w:val="22"/>
          <w:u w:val="single"/>
        </w:rPr>
        <w:t>Answer</w:t>
      </w:r>
      <w:r>
        <w:rPr>
          <w:rFonts w:asciiTheme="minorHAnsi" w:hAnsiTheme="minorHAnsi" w:cstheme="minorHAnsi"/>
          <w:bCs/>
          <w:color w:val="002060"/>
          <w:sz w:val="22"/>
          <w:szCs w:val="22"/>
        </w:rPr>
        <w:t xml:space="preserve">: </w:t>
      </w:r>
      <w:r w:rsidR="00713EF1">
        <w:rPr>
          <w:rFonts w:asciiTheme="minorHAnsi" w:hAnsiTheme="minorHAnsi" w:cstheme="minorHAnsi"/>
          <w:bCs/>
          <w:color w:val="002060"/>
          <w:sz w:val="22"/>
          <w:szCs w:val="22"/>
        </w:rPr>
        <w:t xml:space="preserve">Select </w:t>
      </w:r>
      <w:r>
        <w:rPr>
          <w:rFonts w:asciiTheme="minorHAnsi" w:hAnsiTheme="minorHAnsi" w:cstheme="minorHAnsi"/>
          <w:bCs/>
          <w:color w:val="002060"/>
          <w:sz w:val="22"/>
          <w:szCs w:val="22"/>
        </w:rPr>
        <w:t>the venue based on the primary implementing organization (e.g., the organization receiving HCS funding</w:t>
      </w:r>
      <w:r w:rsidR="0083269A">
        <w:rPr>
          <w:rFonts w:asciiTheme="minorHAnsi" w:hAnsiTheme="minorHAnsi" w:cstheme="minorHAnsi"/>
          <w:bCs/>
          <w:color w:val="002060"/>
          <w:sz w:val="22"/>
          <w:szCs w:val="22"/>
        </w:rPr>
        <w:t xml:space="preserve"> or HCS resources</w:t>
      </w:r>
      <w:r>
        <w:rPr>
          <w:rFonts w:asciiTheme="minorHAnsi" w:hAnsiTheme="minorHAnsi" w:cstheme="minorHAnsi"/>
          <w:bCs/>
          <w:color w:val="002060"/>
          <w:sz w:val="22"/>
          <w:szCs w:val="22"/>
        </w:rPr>
        <w:t xml:space="preserve">). Partner agencies can be captured in the brief description field. </w:t>
      </w:r>
    </w:p>
    <w:p w14:paraId="6B2839D3" w14:textId="77777777" w:rsidR="00CB7352" w:rsidRDefault="00CB7352" w:rsidP="00CB7352">
      <w:pPr>
        <w:pStyle w:val="ListParagraph"/>
        <w:ind w:left="360"/>
        <w:rPr>
          <w:rFonts w:asciiTheme="minorHAnsi" w:hAnsiTheme="minorHAnsi" w:cstheme="minorHAnsi"/>
          <w:bCs/>
          <w:color w:val="000000" w:themeColor="text1"/>
          <w:sz w:val="22"/>
          <w:szCs w:val="22"/>
        </w:rPr>
      </w:pPr>
    </w:p>
    <w:p w14:paraId="2F130AA0" w14:textId="5C16A0EB" w:rsidR="00CB7352" w:rsidRPr="00CB7352" w:rsidRDefault="00CB7352" w:rsidP="00F75B20">
      <w:pPr>
        <w:pStyle w:val="ListParagraph"/>
        <w:numPr>
          <w:ilvl w:val="0"/>
          <w:numId w:val="6"/>
        </w:numPr>
        <w:rPr>
          <w:rFonts w:asciiTheme="minorHAnsi" w:hAnsiTheme="minorHAnsi" w:cstheme="minorHAnsi"/>
          <w:bCs/>
          <w:color w:val="000000" w:themeColor="text1"/>
          <w:sz w:val="22"/>
          <w:szCs w:val="22"/>
        </w:rPr>
      </w:pPr>
      <w:r w:rsidRPr="00CB7352">
        <w:rPr>
          <w:rFonts w:asciiTheme="minorHAnsi" w:hAnsiTheme="minorHAnsi" w:cstheme="minorHAnsi"/>
          <w:bCs/>
          <w:color w:val="000000" w:themeColor="text1"/>
          <w:sz w:val="22"/>
          <w:szCs w:val="22"/>
        </w:rPr>
        <w:t>Under which menu should we enter a co-prescribing strategy that is a variation on the ORCCA co-prescribing strategy (e.g., training providers to co-prescribe bup</w:t>
      </w:r>
      <w:r>
        <w:rPr>
          <w:rFonts w:asciiTheme="minorHAnsi" w:hAnsiTheme="minorHAnsi" w:cstheme="minorHAnsi"/>
          <w:bCs/>
          <w:color w:val="000000" w:themeColor="text1"/>
          <w:sz w:val="22"/>
          <w:szCs w:val="22"/>
        </w:rPr>
        <w:t>renorphine</w:t>
      </w:r>
      <w:r w:rsidRPr="00CB7352">
        <w:rPr>
          <w:rFonts w:asciiTheme="minorHAnsi" w:hAnsiTheme="minorHAnsi" w:cstheme="minorHAnsi"/>
          <w:bCs/>
          <w:color w:val="000000" w:themeColor="text1"/>
          <w:sz w:val="22"/>
          <w:szCs w:val="22"/>
        </w:rPr>
        <w:t xml:space="preserve"> and naloxone)? </w:t>
      </w:r>
    </w:p>
    <w:p w14:paraId="088B5560" w14:textId="77777777" w:rsidR="00CB7352" w:rsidRDefault="00CB7352" w:rsidP="00CB7352">
      <w:pPr>
        <w:rPr>
          <w:rFonts w:asciiTheme="minorHAnsi" w:hAnsiTheme="minorHAnsi" w:cstheme="minorHAnsi"/>
          <w:bCs/>
          <w:color w:val="002060"/>
          <w:sz w:val="22"/>
          <w:szCs w:val="22"/>
        </w:rPr>
      </w:pPr>
    </w:p>
    <w:p w14:paraId="6456EEA8" w14:textId="77777777" w:rsidR="00CB7352" w:rsidRDefault="00CB7352" w:rsidP="00CB7352">
      <w:pPr>
        <w:ind w:left="360"/>
        <w:rPr>
          <w:rFonts w:asciiTheme="minorHAnsi" w:hAnsiTheme="minorHAnsi" w:cstheme="minorHAnsi"/>
          <w:bCs/>
          <w:color w:val="002060"/>
          <w:sz w:val="22"/>
          <w:szCs w:val="22"/>
        </w:rPr>
      </w:pPr>
      <w:r w:rsidRPr="00CB7352">
        <w:rPr>
          <w:rFonts w:asciiTheme="minorHAnsi" w:hAnsiTheme="minorHAnsi" w:cstheme="minorHAnsi"/>
          <w:bCs/>
          <w:color w:val="002060"/>
          <w:sz w:val="22"/>
          <w:szCs w:val="22"/>
          <w:u w:val="single"/>
        </w:rPr>
        <w:t>Answer</w:t>
      </w:r>
      <w:r>
        <w:rPr>
          <w:rFonts w:asciiTheme="minorHAnsi" w:hAnsiTheme="minorHAnsi" w:cstheme="minorHAnsi"/>
          <w:bCs/>
          <w:color w:val="002060"/>
          <w:sz w:val="22"/>
          <w:szCs w:val="22"/>
        </w:rPr>
        <w:t xml:space="preserve">: This should be entered under Menu 3: Safer Prescribing. </w:t>
      </w:r>
    </w:p>
    <w:p w14:paraId="464A650A" w14:textId="77777777" w:rsidR="00CB7352" w:rsidRDefault="00CB7352" w:rsidP="00CB7352">
      <w:pPr>
        <w:pStyle w:val="ListParagraph"/>
        <w:ind w:left="360"/>
        <w:rPr>
          <w:rFonts w:asciiTheme="minorHAnsi" w:hAnsiTheme="minorHAnsi" w:cstheme="minorHAnsi"/>
          <w:bCs/>
          <w:color w:val="000000" w:themeColor="text1"/>
          <w:sz w:val="22"/>
          <w:szCs w:val="22"/>
        </w:rPr>
      </w:pPr>
    </w:p>
    <w:p w14:paraId="66CE9259" w14:textId="7FE9C57E" w:rsidR="00F20F5E" w:rsidRPr="00CB7352" w:rsidRDefault="00F20F5E" w:rsidP="00F75B20">
      <w:pPr>
        <w:pStyle w:val="ListParagraph"/>
        <w:numPr>
          <w:ilvl w:val="0"/>
          <w:numId w:val="6"/>
        </w:numPr>
        <w:rPr>
          <w:rFonts w:asciiTheme="minorHAnsi" w:hAnsiTheme="minorHAnsi" w:cstheme="minorHAnsi"/>
          <w:bCs/>
          <w:color w:val="000000" w:themeColor="text1"/>
          <w:sz w:val="22"/>
          <w:szCs w:val="22"/>
        </w:rPr>
      </w:pPr>
      <w:r w:rsidRPr="00CB7352">
        <w:rPr>
          <w:rFonts w:asciiTheme="minorHAnsi" w:hAnsiTheme="minorHAnsi" w:cstheme="minorHAnsi"/>
          <w:bCs/>
          <w:color w:val="000000" w:themeColor="text1"/>
          <w:sz w:val="22"/>
          <w:szCs w:val="22"/>
        </w:rPr>
        <w:t>Where do we capture the strategy description and discontinuation details if a strategy has an action plan approval date (ORC09j), but no implementation plan was developed for the strategy (ORC09k), then the strategy is discontinued? When we indicate no implementation plan was developed, the skip logic excludes the items that capture discontinuation details (i.e., whether the strategy has been discontinued (ORC09v), when the strategy was discontinued (ORC09x)).</w:t>
      </w:r>
    </w:p>
    <w:p w14:paraId="1DD15D8A" w14:textId="77777777" w:rsidR="00F20F5E" w:rsidRDefault="00F20F5E" w:rsidP="00F20F5E">
      <w:pPr>
        <w:pStyle w:val="ListParagraph"/>
        <w:ind w:left="360"/>
        <w:rPr>
          <w:rFonts w:asciiTheme="minorHAnsi" w:hAnsiTheme="minorHAnsi" w:cstheme="minorHAnsi"/>
          <w:bCs/>
          <w:color w:val="002060"/>
          <w:sz w:val="22"/>
          <w:szCs w:val="22"/>
        </w:rPr>
      </w:pPr>
    </w:p>
    <w:p w14:paraId="03FE3E9E" w14:textId="77777777" w:rsidR="00F20F5E" w:rsidRDefault="00F20F5E" w:rsidP="00F20F5E">
      <w:pPr>
        <w:pStyle w:val="ListParagraph"/>
        <w:ind w:left="360"/>
        <w:rPr>
          <w:rFonts w:asciiTheme="minorHAnsi" w:hAnsiTheme="minorHAnsi" w:cstheme="minorHAnsi"/>
          <w:bCs/>
          <w:color w:val="002060"/>
          <w:sz w:val="22"/>
          <w:szCs w:val="22"/>
        </w:rPr>
      </w:pPr>
      <w:r w:rsidRPr="00CB7352">
        <w:rPr>
          <w:rFonts w:asciiTheme="minorHAnsi" w:hAnsiTheme="minorHAnsi" w:cstheme="minorHAnsi"/>
          <w:bCs/>
          <w:color w:val="002060"/>
          <w:sz w:val="22"/>
          <w:szCs w:val="22"/>
          <w:u w:val="single"/>
        </w:rPr>
        <w:t>Answer</w:t>
      </w:r>
      <w:r>
        <w:rPr>
          <w:rFonts w:asciiTheme="minorHAnsi" w:hAnsiTheme="minorHAnsi" w:cstheme="minorHAnsi"/>
          <w:bCs/>
          <w:color w:val="002060"/>
          <w:sz w:val="22"/>
          <w:szCs w:val="22"/>
        </w:rPr>
        <w:t>: The skip logic is designed to only captured discontinuation details for strategies that were implemented at some point. In this scenario, the strategy was not implemented. In ORC09x (explain why the strategy was discontinued or no implementation plan developed), provide a brief description of the strategy and briefly note the decision to not move forward with the strategy.</w:t>
      </w:r>
    </w:p>
    <w:p w14:paraId="4BB4F1D0" w14:textId="77777777" w:rsidR="00F20F5E" w:rsidRDefault="00F20F5E" w:rsidP="00F20F5E">
      <w:pPr>
        <w:rPr>
          <w:rFonts w:asciiTheme="minorHAnsi" w:hAnsiTheme="minorHAnsi" w:cstheme="minorHAnsi"/>
          <w:bCs/>
          <w:color w:val="002060"/>
          <w:sz w:val="22"/>
          <w:szCs w:val="22"/>
        </w:rPr>
      </w:pPr>
    </w:p>
    <w:p w14:paraId="77AD9E2A" w14:textId="77777777" w:rsidR="00F20F5E" w:rsidRPr="00CB7352" w:rsidRDefault="00F20F5E" w:rsidP="00F75B20">
      <w:pPr>
        <w:pStyle w:val="ListParagraph"/>
        <w:numPr>
          <w:ilvl w:val="0"/>
          <w:numId w:val="6"/>
        </w:numPr>
        <w:rPr>
          <w:rFonts w:asciiTheme="minorHAnsi" w:hAnsiTheme="minorHAnsi" w:cstheme="minorHAnsi"/>
          <w:bCs/>
          <w:color w:val="000000" w:themeColor="text1"/>
          <w:sz w:val="22"/>
          <w:szCs w:val="22"/>
        </w:rPr>
      </w:pPr>
      <w:r w:rsidRPr="00CB7352">
        <w:rPr>
          <w:rFonts w:asciiTheme="minorHAnsi" w:hAnsiTheme="minorHAnsi" w:cstheme="minorHAnsi"/>
          <w:bCs/>
          <w:color w:val="000000" w:themeColor="text1"/>
          <w:sz w:val="22"/>
          <w:szCs w:val="22"/>
        </w:rPr>
        <w:t xml:space="preserve">How can we capture descriptions of strategies for which no implementation plan has been developed or implementation has not started? </w:t>
      </w:r>
    </w:p>
    <w:p w14:paraId="5A9996C9" w14:textId="77777777" w:rsidR="00F20F5E" w:rsidRDefault="00F20F5E" w:rsidP="00F20F5E">
      <w:pPr>
        <w:rPr>
          <w:rFonts w:asciiTheme="minorHAnsi" w:hAnsiTheme="minorHAnsi" w:cstheme="minorHAnsi"/>
          <w:bCs/>
          <w:color w:val="002060"/>
          <w:sz w:val="22"/>
          <w:szCs w:val="22"/>
        </w:rPr>
      </w:pPr>
    </w:p>
    <w:p w14:paraId="763A272F" w14:textId="44054FAE" w:rsidR="00061D2A" w:rsidRDefault="00F20F5E" w:rsidP="00061D2A">
      <w:pPr>
        <w:ind w:left="360"/>
        <w:rPr>
          <w:rFonts w:asciiTheme="minorHAnsi" w:hAnsiTheme="minorHAnsi" w:cstheme="minorHAnsi"/>
          <w:bCs/>
          <w:color w:val="002060"/>
          <w:sz w:val="22"/>
          <w:szCs w:val="22"/>
        </w:rPr>
      </w:pPr>
      <w:r w:rsidRPr="00CB7352">
        <w:rPr>
          <w:rFonts w:asciiTheme="minorHAnsi" w:hAnsiTheme="minorHAnsi" w:cstheme="minorHAnsi"/>
          <w:bCs/>
          <w:color w:val="002060"/>
          <w:sz w:val="22"/>
          <w:szCs w:val="22"/>
          <w:u w:val="single"/>
        </w:rPr>
        <w:t>Answer</w:t>
      </w:r>
      <w:r>
        <w:rPr>
          <w:rFonts w:asciiTheme="minorHAnsi" w:hAnsiTheme="minorHAnsi" w:cstheme="minorHAnsi"/>
          <w:bCs/>
          <w:color w:val="002060"/>
          <w:sz w:val="22"/>
          <w:szCs w:val="22"/>
        </w:rPr>
        <w:t xml:space="preserve">: </w:t>
      </w:r>
      <w:r w:rsidRPr="00F20F5E">
        <w:rPr>
          <w:rFonts w:asciiTheme="minorHAnsi" w:hAnsiTheme="minorHAnsi" w:cstheme="minorHAnsi"/>
          <w:bCs/>
          <w:color w:val="002060"/>
          <w:sz w:val="22"/>
          <w:szCs w:val="22"/>
        </w:rPr>
        <w:t xml:space="preserve">This </w:t>
      </w:r>
      <w:r>
        <w:rPr>
          <w:rFonts w:asciiTheme="minorHAnsi" w:hAnsiTheme="minorHAnsi" w:cstheme="minorHAnsi"/>
          <w:bCs/>
          <w:color w:val="002060"/>
          <w:sz w:val="22"/>
          <w:szCs w:val="22"/>
        </w:rPr>
        <w:t xml:space="preserve">brief description </w:t>
      </w:r>
      <w:r w:rsidRPr="00F20F5E">
        <w:rPr>
          <w:rFonts w:asciiTheme="minorHAnsi" w:hAnsiTheme="minorHAnsi" w:cstheme="minorHAnsi"/>
          <w:bCs/>
          <w:color w:val="002060"/>
          <w:sz w:val="22"/>
          <w:szCs w:val="22"/>
        </w:rPr>
        <w:t xml:space="preserve">field only appears if an implementation plan has been developed for the strategy and implementation has started for the strategy (except for Menu 1 fast-track strategies). If an implementation plan has not been developed for the strategy, include a brief description of the strategy </w:t>
      </w:r>
      <w:r w:rsidR="0083269A">
        <w:rPr>
          <w:rFonts w:asciiTheme="minorHAnsi" w:hAnsiTheme="minorHAnsi" w:cstheme="minorHAnsi"/>
          <w:bCs/>
          <w:color w:val="002060"/>
          <w:sz w:val="22"/>
          <w:szCs w:val="22"/>
        </w:rPr>
        <w:t>before providing</w:t>
      </w:r>
      <w:r w:rsidR="0083269A" w:rsidRPr="00F20F5E">
        <w:rPr>
          <w:rFonts w:asciiTheme="minorHAnsi" w:hAnsiTheme="minorHAnsi" w:cstheme="minorHAnsi"/>
          <w:bCs/>
          <w:color w:val="002060"/>
          <w:sz w:val="22"/>
          <w:szCs w:val="22"/>
        </w:rPr>
        <w:t xml:space="preserve"> </w:t>
      </w:r>
      <w:r w:rsidRPr="00F20F5E">
        <w:rPr>
          <w:rFonts w:asciiTheme="minorHAnsi" w:hAnsiTheme="minorHAnsi" w:cstheme="minorHAnsi"/>
          <w:bCs/>
          <w:color w:val="002060"/>
          <w:sz w:val="22"/>
          <w:szCs w:val="22"/>
        </w:rPr>
        <w:t>the explanation for why not plan was developed</w:t>
      </w:r>
      <w:r>
        <w:rPr>
          <w:rFonts w:asciiTheme="minorHAnsi" w:hAnsiTheme="minorHAnsi" w:cstheme="minorHAnsi"/>
          <w:bCs/>
          <w:color w:val="002060"/>
          <w:sz w:val="22"/>
          <w:szCs w:val="22"/>
        </w:rPr>
        <w:t xml:space="preserve"> (ORC09x)</w:t>
      </w:r>
      <w:r w:rsidRPr="00F20F5E">
        <w:rPr>
          <w:rFonts w:asciiTheme="minorHAnsi" w:hAnsiTheme="minorHAnsi" w:cstheme="minorHAnsi"/>
          <w:bCs/>
          <w:color w:val="002060"/>
          <w:sz w:val="22"/>
          <w:szCs w:val="22"/>
        </w:rPr>
        <w:t xml:space="preserve">. If implementation has not started for the strategy, include a brief description of the strategy </w:t>
      </w:r>
      <w:r w:rsidR="0083269A">
        <w:rPr>
          <w:rFonts w:asciiTheme="minorHAnsi" w:hAnsiTheme="minorHAnsi" w:cstheme="minorHAnsi"/>
          <w:bCs/>
          <w:color w:val="002060"/>
          <w:sz w:val="22"/>
          <w:szCs w:val="22"/>
        </w:rPr>
        <w:t>before providing</w:t>
      </w:r>
      <w:r w:rsidR="0083269A" w:rsidRPr="00F20F5E">
        <w:rPr>
          <w:rFonts w:asciiTheme="minorHAnsi" w:hAnsiTheme="minorHAnsi" w:cstheme="minorHAnsi"/>
          <w:bCs/>
          <w:color w:val="002060"/>
          <w:sz w:val="22"/>
          <w:szCs w:val="22"/>
        </w:rPr>
        <w:t xml:space="preserve"> </w:t>
      </w:r>
      <w:r w:rsidRPr="00F20F5E">
        <w:rPr>
          <w:rFonts w:asciiTheme="minorHAnsi" w:hAnsiTheme="minorHAnsi" w:cstheme="minorHAnsi"/>
          <w:bCs/>
          <w:color w:val="002060"/>
          <w:sz w:val="22"/>
          <w:szCs w:val="22"/>
        </w:rPr>
        <w:t>the explanation for why implementation has not started</w:t>
      </w:r>
      <w:r>
        <w:rPr>
          <w:rFonts w:asciiTheme="minorHAnsi" w:hAnsiTheme="minorHAnsi" w:cstheme="minorHAnsi"/>
          <w:bCs/>
          <w:color w:val="002060"/>
          <w:sz w:val="22"/>
          <w:szCs w:val="22"/>
        </w:rPr>
        <w:t xml:space="preserve"> (ORC09m)</w:t>
      </w:r>
      <w:r w:rsidRPr="00F20F5E">
        <w:rPr>
          <w:rFonts w:asciiTheme="minorHAnsi" w:hAnsiTheme="minorHAnsi" w:cstheme="minorHAnsi"/>
          <w:bCs/>
          <w:color w:val="002060"/>
          <w:sz w:val="22"/>
          <w:szCs w:val="22"/>
        </w:rPr>
        <w:t xml:space="preserve">.  </w:t>
      </w:r>
    </w:p>
    <w:p w14:paraId="53A301AD" w14:textId="77777777" w:rsidR="00061D2A" w:rsidRDefault="00061D2A" w:rsidP="00F75B20">
      <w:pPr>
        <w:pStyle w:val="ListParagraph"/>
        <w:numPr>
          <w:ilvl w:val="0"/>
          <w:numId w:val="6"/>
        </w:numPr>
        <w:rPr>
          <w:ins w:id="249" w:author="Glasgow, LaShawn" w:date="2021-07-30T14:09:00Z"/>
          <w:rFonts w:asciiTheme="minorHAnsi" w:hAnsiTheme="minorHAnsi" w:cstheme="minorHAnsi"/>
          <w:bCs/>
          <w:color w:val="000000" w:themeColor="text1"/>
          <w:sz w:val="22"/>
          <w:szCs w:val="22"/>
        </w:rPr>
      </w:pPr>
      <w:commentRangeStart w:id="250"/>
      <w:ins w:id="251" w:author="Glasgow, LaShawn" w:date="2021-07-30T14:09:00Z">
        <w:r>
          <w:rPr>
            <w:rFonts w:asciiTheme="minorHAnsi" w:hAnsiTheme="minorHAnsi" w:cstheme="minorHAnsi"/>
            <w:bCs/>
            <w:color w:val="000000" w:themeColor="text1"/>
            <w:sz w:val="22"/>
            <w:szCs w:val="22"/>
          </w:rPr>
          <w:lastRenderedPageBreak/>
          <w:t>Do</w:t>
        </w:r>
      </w:ins>
      <w:commentRangeEnd w:id="250"/>
      <w:ins w:id="252" w:author="Glasgow, LaShawn" w:date="2021-07-30T15:09:00Z">
        <w:r w:rsidR="007639D2">
          <w:rPr>
            <w:rStyle w:val="CommentReference"/>
            <w:rFonts w:asciiTheme="minorHAnsi" w:eastAsiaTheme="minorHAnsi" w:hAnsiTheme="minorHAnsi" w:cstheme="minorBidi"/>
          </w:rPr>
          <w:commentReference w:id="250"/>
        </w:r>
      </w:ins>
      <w:ins w:id="253" w:author="Glasgow, LaShawn" w:date="2021-07-30T14:09:00Z">
        <w:r>
          <w:rPr>
            <w:rFonts w:asciiTheme="minorHAnsi" w:hAnsiTheme="minorHAnsi" w:cstheme="minorHAnsi"/>
            <w:bCs/>
            <w:color w:val="000000" w:themeColor="text1"/>
            <w:sz w:val="22"/>
            <w:szCs w:val="22"/>
          </w:rPr>
          <w:t xml:space="preserve"> EHR-based interventions count as “delivered electronically and/or by mail”? Two examples: </w:t>
        </w:r>
      </w:ins>
    </w:p>
    <w:p w14:paraId="2F843BAA" w14:textId="77777777" w:rsidR="00061D2A" w:rsidRDefault="00061D2A" w:rsidP="00F75B20">
      <w:pPr>
        <w:numPr>
          <w:ilvl w:val="0"/>
          <w:numId w:val="10"/>
        </w:numPr>
        <w:rPr>
          <w:ins w:id="254" w:author="Glasgow, LaShawn" w:date="2021-07-30T14:09:00Z"/>
          <w:rFonts w:ascii="Calibri" w:hAnsi="Calibri" w:cs="Calibri"/>
          <w:color w:val="000000"/>
          <w:sz w:val="22"/>
          <w:szCs w:val="22"/>
        </w:rPr>
      </w:pPr>
      <w:ins w:id="255" w:author="Glasgow, LaShawn" w:date="2021-07-30T14:09:00Z">
        <w:r>
          <w:rPr>
            <w:rFonts w:ascii="Calibri" w:hAnsi="Calibri" w:cs="Calibri"/>
            <w:color w:val="000000"/>
            <w:sz w:val="22"/>
            <w:szCs w:val="22"/>
          </w:rPr>
          <w:t>We have a strategy in that involves co-prescribing naloxone with opioids.  Specifically, at this health center, the idea is to have patients who are prescribed high-risk opioid prescriptions be simultaneously prescribed Narcan.  To encourage that, each time a prescriber from the health center enters the high-risk opioid prescription into the EHR, a flag should pop up to say this is a high-risk opioid prescription and that Narcan should be co-prescribed to reduce the risk of fatal overdose.</w:t>
        </w:r>
      </w:ins>
    </w:p>
    <w:p w14:paraId="7EF1BF39" w14:textId="77777777" w:rsidR="00061D2A" w:rsidRDefault="00061D2A" w:rsidP="00F75B20">
      <w:pPr>
        <w:numPr>
          <w:ilvl w:val="0"/>
          <w:numId w:val="10"/>
        </w:numPr>
        <w:rPr>
          <w:ins w:id="256" w:author="Glasgow, LaShawn" w:date="2021-07-30T14:09:00Z"/>
          <w:rFonts w:ascii="Calibri" w:hAnsi="Calibri" w:cs="Calibri"/>
          <w:color w:val="000000"/>
          <w:sz w:val="22"/>
          <w:szCs w:val="22"/>
        </w:rPr>
      </w:pPr>
      <w:ins w:id="257" w:author="Glasgow, LaShawn" w:date="2021-07-30T14:09:00Z">
        <w:r>
          <w:rPr>
            <w:rFonts w:ascii="Calibri" w:hAnsi="Calibri" w:cs="Calibri"/>
            <w:color w:val="000000"/>
            <w:sz w:val="22"/>
            <w:szCs w:val="22"/>
          </w:rPr>
          <w:t>One of our MOUD interventions encourages use of a patient portal in the EMR for reminders and ease of communication to enhance engagement and retention.</w:t>
        </w:r>
      </w:ins>
    </w:p>
    <w:p w14:paraId="1B41DF13" w14:textId="77777777" w:rsidR="00061D2A" w:rsidRPr="00061D2A" w:rsidRDefault="00061D2A" w:rsidP="00061D2A">
      <w:pPr>
        <w:pStyle w:val="xmsonormal"/>
        <w:ind w:left="360"/>
        <w:rPr>
          <w:ins w:id="258" w:author="Glasgow, LaShawn" w:date="2021-07-30T14:09:00Z"/>
          <w:rFonts w:asciiTheme="minorHAnsi" w:hAnsiTheme="minorHAnsi" w:cstheme="minorHAnsi"/>
          <w:bCs/>
          <w:color w:val="002060"/>
          <w:sz w:val="22"/>
          <w:szCs w:val="22"/>
        </w:rPr>
      </w:pPr>
      <w:ins w:id="259" w:author="Glasgow, LaShawn" w:date="2021-07-30T14:09:00Z">
        <w:r w:rsidRPr="00CB7352">
          <w:rPr>
            <w:rFonts w:asciiTheme="minorHAnsi" w:hAnsiTheme="minorHAnsi" w:cstheme="minorHAnsi"/>
            <w:bCs/>
            <w:color w:val="002060"/>
            <w:sz w:val="22"/>
            <w:szCs w:val="22"/>
            <w:u w:val="single"/>
          </w:rPr>
          <w:t>Answer</w:t>
        </w:r>
        <w:r>
          <w:rPr>
            <w:rFonts w:asciiTheme="minorHAnsi" w:hAnsiTheme="minorHAnsi" w:cstheme="minorHAnsi"/>
            <w:bCs/>
            <w:color w:val="002060"/>
            <w:sz w:val="22"/>
            <w:szCs w:val="22"/>
          </w:rPr>
          <w:t xml:space="preserve">: Consider whether </w:t>
        </w:r>
        <w:r w:rsidRPr="00061D2A">
          <w:rPr>
            <w:rFonts w:asciiTheme="minorHAnsi" w:hAnsiTheme="minorHAnsi" w:cstheme="minorHAnsi"/>
            <w:bCs/>
            <w:color w:val="002060"/>
            <w:sz w:val="22"/>
            <w:szCs w:val="22"/>
          </w:rPr>
          <w:t xml:space="preserve">the person receiving the service </w:t>
        </w:r>
        <w:r>
          <w:rPr>
            <w:rFonts w:asciiTheme="minorHAnsi" w:hAnsiTheme="minorHAnsi" w:cstheme="minorHAnsi"/>
            <w:bCs/>
            <w:color w:val="002060"/>
            <w:sz w:val="22"/>
            <w:szCs w:val="22"/>
          </w:rPr>
          <w:t xml:space="preserve">is </w:t>
        </w:r>
        <w:r w:rsidRPr="00061D2A">
          <w:rPr>
            <w:rFonts w:asciiTheme="minorHAnsi" w:hAnsiTheme="minorHAnsi" w:cstheme="minorHAnsi"/>
            <w:bCs/>
            <w:color w:val="002060"/>
            <w:sz w:val="22"/>
            <w:szCs w:val="22"/>
          </w:rPr>
          <w:t>directly in touch with the electronic/mail system</w:t>
        </w:r>
        <w:r>
          <w:rPr>
            <w:rFonts w:asciiTheme="minorHAnsi" w:hAnsiTheme="minorHAnsi" w:cstheme="minorHAnsi"/>
            <w:bCs/>
            <w:color w:val="002060"/>
            <w:sz w:val="22"/>
            <w:szCs w:val="22"/>
          </w:rPr>
          <w:t xml:space="preserve">. </w:t>
        </w:r>
        <w:r w:rsidRPr="00061D2A">
          <w:rPr>
            <w:rFonts w:asciiTheme="minorHAnsi" w:hAnsiTheme="minorHAnsi" w:cstheme="minorHAnsi"/>
            <w:bCs/>
            <w:color w:val="002060"/>
            <w:sz w:val="22"/>
            <w:szCs w:val="22"/>
          </w:rPr>
          <w:t xml:space="preserve">If yes, then </w:t>
        </w:r>
        <w:r>
          <w:rPr>
            <w:rFonts w:asciiTheme="minorHAnsi" w:hAnsiTheme="minorHAnsi" w:cstheme="minorHAnsi"/>
            <w:bCs/>
            <w:color w:val="002060"/>
            <w:sz w:val="22"/>
            <w:szCs w:val="22"/>
          </w:rPr>
          <w:t xml:space="preserve">it counts as delivered electronically and/or by mail; </w:t>
        </w:r>
        <w:r w:rsidRPr="00061D2A">
          <w:rPr>
            <w:rFonts w:asciiTheme="minorHAnsi" w:hAnsiTheme="minorHAnsi" w:cstheme="minorHAnsi"/>
            <w:bCs/>
            <w:color w:val="002060"/>
            <w:sz w:val="22"/>
            <w:szCs w:val="22"/>
          </w:rPr>
          <w:t>otherwise</w:t>
        </w:r>
        <w:r>
          <w:rPr>
            <w:rFonts w:asciiTheme="minorHAnsi" w:hAnsiTheme="minorHAnsi" w:cstheme="minorHAnsi"/>
            <w:bCs/>
            <w:color w:val="002060"/>
            <w:sz w:val="22"/>
            <w:szCs w:val="22"/>
          </w:rPr>
          <w:t>,</w:t>
        </w:r>
        <w:r w:rsidRPr="00061D2A">
          <w:rPr>
            <w:rFonts w:asciiTheme="minorHAnsi" w:hAnsiTheme="minorHAnsi" w:cstheme="minorHAnsi"/>
            <w:bCs/>
            <w:color w:val="002060"/>
            <w:sz w:val="22"/>
            <w:szCs w:val="22"/>
          </w:rPr>
          <w:t xml:space="preserve"> answer no. </w:t>
        </w:r>
        <w:r>
          <w:rPr>
            <w:rFonts w:asciiTheme="minorHAnsi" w:hAnsiTheme="minorHAnsi" w:cstheme="minorHAnsi"/>
            <w:bCs/>
            <w:color w:val="002060"/>
            <w:sz w:val="22"/>
            <w:szCs w:val="22"/>
          </w:rPr>
          <w:t xml:space="preserve">Applying this guidance, </w:t>
        </w:r>
        <w:r w:rsidRPr="00061D2A">
          <w:rPr>
            <w:rFonts w:asciiTheme="minorHAnsi" w:hAnsiTheme="minorHAnsi" w:cstheme="minorHAnsi"/>
            <w:bCs/>
            <w:color w:val="002060"/>
            <w:sz w:val="22"/>
            <w:szCs w:val="22"/>
          </w:rPr>
          <w:t>example 1</w:t>
        </w:r>
        <w:r>
          <w:rPr>
            <w:rFonts w:asciiTheme="minorHAnsi" w:hAnsiTheme="minorHAnsi" w:cstheme="minorHAnsi"/>
            <w:bCs/>
            <w:color w:val="002060"/>
            <w:sz w:val="22"/>
            <w:szCs w:val="22"/>
          </w:rPr>
          <w:t xml:space="preserve"> is “no” for delivered electronically and/or by mail, and example 2 is “yes.”</w:t>
        </w:r>
        <w:r w:rsidRPr="00061D2A">
          <w:rPr>
            <w:rFonts w:asciiTheme="minorHAnsi" w:hAnsiTheme="minorHAnsi" w:cstheme="minorHAnsi"/>
            <w:bCs/>
            <w:color w:val="002060"/>
            <w:sz w:val="22"/>
            <w:szCs w:val="22"/>
          </w:rPr>
          <w:t xml:space="preserve"> </w:t>
        </w:r>
      </w:ins>
    </w:p>
    <w:p w14:paraId="4A12867B" w14:textId="4F59BDF3" w:rsidR="00F903B5" w:rsidRPr="00CB7352" w:rsidRDefault="00F903B5" w:rsidP="00F75B20">
      <w:pPr>
        <w:pStyle w:val="ListParagraph"/>
        <w:numPr>
          <w:ilvl w:val="0"/>
          <w:numId w:val="6"/>
        </w:numPr>
        <w:rPr>
          <w:ins w:id="260" w:author="Glasgow, LaShawn" w:date="2021-07-30T15:04:00Z"/>
          <w:rFonts w:asciiTheme="minorHAnsi" w:hAnsiTheme="minorHAnsi" w:cstheme="minorHAnsi"/>
          <w:bCs/>
          <w:color w:val="000000" w:themeColor="text1"/>
          <w:sz w:val="22"/>
          <w:szCs w:val="22"/>
        </w:rPr>
      </w:pPr>
      <w:commentRangeStart w:id="261"/>
      <w:ins w:id="262" w:author="Glasgow, LaShawn" w:date="2021-07-30T15:04:00Z">
        <w:r>
          <w:rPr>
            <w:rFonts w:asciiTheme="minorHAnsi" w:hAnsiTheme="minorHAnsi" w:cstheme="minorHAnsi"/>
            <w:bCs/>
            <w:color w:val="000000" w:themeColor="text1"/>
            <w:sz w:val="22"/>
            <w:szCs w:val="22"/>
          </w:rPr>
          <w:t>The</w:t>
        </w:r>
      </w:ins>
      <w:commentRangeEnd w:id="261"/>
      <w:ins w:id="263" w:author="Glasgow, LaShawn" w:date="2021-08-04T12:47:00Z">
        <w:r w:rsidR="002C5509">
          <w:rPr>
            <w:rStyle w:val="CommentReference"/>
            <w:rFonts w:asciiTheme="minorHAnsi" w:eastAsiaTheme="minorHAnsi" w:hAnsiTheme="minorHAnsi" w:cstheme="minorBidi"/>
          </w:rPr>
          <w:commentReference w:id="261"/>
        </w:r>
      </w:ins>
      <w:ins w:id="264" w:author="Glasgow, LaShawn" w:date="2021-07-30T15:04:00Z">
        <w:r>
          <w:rPr>
            <w:rFonts w:asciiTheme="minorHAnsi" w:hAnsiTheme="minorHAnsi" w:cstheme="minorHAnsi"/>
            <w:bCs/>
            <w:color w:val="000000" w:themeColor="text1"/>
            <w:sz w:val="22"/>
            <w:szCs w:val="22"/>
          </w:rPr>
          <w:t xml:space="preserve"> ORCCA Menu was updated in July 2021 to include LGBTQ as a special population. How </w:t>
        </w:r>
      </w:ins>
      <w:ins w:id="265" w:author="Glasgow, LaShawn" w:date="2021-07-30T15:06:00Z">
        <w:r>
          <w:rPr>
            <w:rFonts w:asciiTheme="minorHAnsi" w:hAnsiTheme="minorHAnsi" w:cstheme="minorHAnsi"/>
            <w:bCs/>
            <w:color w:val="000000" w:themeColor="text1"/>
            <w:sz w:val="22"/>
            <w:szCs w:val="22"/>
          </w:rPr>
          <w:t>does this affect ORCCAT reporting</w:t>
        </w:r>
      </w:ins>
      <w:ins w:id="266" w:author="Glasgow, LaShawn" w:date="2021-07-30T15:04:00Z">
        <w:r w:rsidRPr="00CB7352">
          <w:rPr>
            <w:rFonts w:asciiTheme="minorHAnsi" w:hAnsiTheme="minorHAnsi" w:cstheme="minorHAnsi"/>
            <w:bCs/>
            <w:color w:val="000000" w:themeColor="text1"/>
            <w:sz w:val="22"/>
            <w:szCs w:val="22"/>
          </w:rPr>
          <w:t xml:space="preserve">? </w:t>
        </w:r>
      </w:ins>
    </w:p>
    <w:p w14:paraId="43BE001D" w14:textId="77777777" w:rsidR="00F903B5" w:rsidRDefault="00F903B5" w:rsidP="00F903B5">
      <w:pPr>
        <w:rPr>
          <w:ins w:id="267" w:author="Glasgow, LaShawn" w:date="2021-07-30T15:04:00Z"/>
          <w:rFonts w:asciiTheme="minorHAnsi" w:hAnsiTheme="minorHAnsi" w:cstheme="minorHAnsi"/>
          <w:bCs/>
          <w:color w:val="002060"/>
          <w:sz w:val="22"/>
          <w:szCs w:val="22"/>
        </w:rPr>
      </w:pPr>
    </w:p>
    <w:p w14:paraId="659E0C0B" w14:textId="51C5D851" w:rsidR="00061D2A" w:rsidRPr="007639D2" w:rsidRDefault="00F903B5" w:rsidP="007639D2">
      <w:pPr>
        <w:ind w:left="360"/>
        <w:rPr>
          <w:rFonts w:asciiTheme="minorHAnsi" w:hAnsiTheme="minorHAnsi" w:cstheme="minorHAnsi"/>
          <w:bCs/>
          <w:color w:val="002060"/>
          <w:sz w:val="22"/>
          <w:szCs w:val="22"/>
        </w:rPr>
      </w:pPr>
      <w:ins w:id="268" w:author="Glasgow, LaShawn" w:date="2021-07-30T15:04:00Z">
        <w:r w:rsidRPr="007639D2">
          <w:rPr>
            <w:rFonts w:asciiTheme="minorHAnsi" w:hAnsiTheme="minorHAnsi" w:cstheme="minorHAnsi"/>
            <w:bCs/>
            <w:color w:val="002060"/>
            <w:sz w:val="22"/>
            <w:szCs w:val="22"/>
            <w:u w:val="single"/>
          </w:rPr>
          <w:t>Answer</w:t>
        </w:r>
        <w:r w:rsidRPr="007639D2">
          <w:rPr>
            <w:rFonts w:asciiTheme="minorHAnsi" w:hAnsiTheme="minorHAnsi" w:cstheme="minorHAnsi"/>
            <w:bCs/>
            <w:color w:val="002060"/>
            <w:sz w:val="22"/>
            <w:szCs w:val="22"/>
          </w:rPr>
          <w:t>:</w:t>
        </w:r>
      </w:ins>
      <w:ins w:id="269" w:author="Glasgow, LaShawn" w:date="2021-07-30T15:07:00Z">
        <w:r w:rsidR="007639D2" w:rsidRPr="007639D2">
          <w:rPr>
            <w:rFonts w:asciiTheme="minorHAnsi" w:hAnsiTheme="minorHAnsi" w:cstheme="minorHAnsi"/>
            <w:bCs/>
            <w:color w:val="002060"/>
            <w:sz w:val="22"/>
            <w:szCs w:val="22"/>
          </w:rPr>
          <w:t xml:space="preserve"> If </w:t>
        </w:r>
        <w:r w:rsidR="007639D2" w:rsidRPr="007639D2">
          <w:rPr>
            <w:rFonts w:asciiTheme="minorHAnsi" w:eastAsia="Calibri" w:hAnsiTheme="minorHAnsi" w:cstheme="minorHAnsi"/>
            <w:color w:val="002060"/>
            <w:sz w:val="22"/>
            <w:szCs w:val="22"/>
          </w:rPr>
          <w:t xml:space="preserve">a strategy is intentionally designed to reach LGBTQ individuals </w:t>
        </w:r>
        <w:r w:rsidR="007639D2" w:rsidRPr="007639D2">
          <w:rPr>
            <w:rFonts w:asciiTheme="minorHAnsi" w:eastAsia="Calibri" w:hAnsiTheme="minorHAnsi" w:cstheme="minorHAnsi"/>
            <w:i/>
            <w:iCs/>
            <w:color w:val="002060"/>
            <w:sz w:val="22"/>
            <w:szCs w:val="22"/>
          </w:rPr>
          <w:t>and</w:t>
        </w:r>
        <w:r w:rsidR="007639D2" w:rsidRPr="007639D2">
          <w:rPr>
            <w:rFonts w:asciiTheme="minorHAnsi" w:eastAsia="Calibri" w:hAnsiTheme="minorHAnsi" w:cstheme="minorHAnsi"/>
            <w:color w:val="002060"/>
            <w:sz w:val="22"/>
            <w:szCs w:val="22"/>
          </w:rPr>
          <w:t xml:space="preserve"> the focus on LGBTQ individuals is explicit in the action plan or implementation plan, select “Other” under special populations and enter “LGBTQ”</w:t>
        </w:r>
      </w:ins>
      <w:ins w:id="270" w:author="Glasgow, LaShawn" w:date="2021-07-30T15:08:00Z">
        <w:r w:rsidR="007639D2" w:rsidRPr="007639D2">
          <w:rPr>
            <w:rFonts w:asciiTheme="minorHAnsi" w:eastAsia="Calibri" w:hAnsiTheme="minorHAnsi" w:cstheme="minorHAnsi"/>
            <w:color w:val="002060"/>
            <w:sz w:val="22"/>
            <w:szCs w:val="22"/>
          </w:rPr>
          <w:t xml:space="preserve"> when prompted to specify the special population.</w:t>
        </w:r>
      </w:ins>
    </w:p>
    <w:sectPr w:rsidR="00061D2A" w:rsidRPr="007639D2">
      <w:footerReference w:type="even" r:id="rId13"/>
      <w:footerReference w:type="default" r:id="rId14"/>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0" w:author="Glasgow, LaShawn" w:date="2021-07-30T15:09:00Z" w:initials="GL">
    <w:p w14:paraId="055DD2A7" w14:textId="7705C633" w:rsidR="007639D2" w:rsidRDefault="007639D2">
      <w:pPr>
        <w:pStyle w:val="CommentText"/>
      </w:pPr>
      <w:r>
        <w:rPr>
          <w:rStyle w:val="CommentReference"/>
        </w:rPr>
        <w:annotationRef/>
      </w:r>
      <w:r>
        <w:t>Adding this to cover MA’s recent question.</w:t>
      </w:r>
    </w:p>
  </w:comment>
  <w:comment w:id="261" w:author="Glasgow, LaShawn" w:date="2021-08-04T12:47:00Z" w:initials="GL">
    <w:p w14:paraId="6AB227D1" w14:textId="38A35B71" w:rsidR="002C5509" w:rsidRDefault="002C5509">
      <w:pPr>
        <w:pStyle w:val="CommentText"/>
      </w:pPr>
      <w:r>
        <w:rPr>
          <w:rStyle w:val="CommentReference"/>
        </w:rPr>
        <w:annotationRef/>
      </w:r>
      <w:r>
        <w:t xml:space="preserve">For Wave 1, use “other” for LGBTQ. </w:t>
      </w:r>
      <w:r>
        <w:t xml:space="preserve">For Wave 2, update the response options to include </w:t>
      </w:r>
      <w:r>
        <w:t>LGBTQ.</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55DD2A7" w15:done="0"/>
  <w15:commentEx w15:paraId="6AB227D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AE94A5" w16cex:dateUtc="2021-07-30T19:09:00Z"/>
  <w16cex:commentExtensible w16cex:durableId="24B50AEB" w16cex:dateUtc="2021-08-04T16: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55DD2A7" w16cid:durableId="24AE94A5"/>
  <w16cid:commentId w16cid:paraId="6AB227D1" w16cid:durableId="24B50AE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AF4CFC" w14:textId="77777777" w:rsidR="00C00DF8" w:rsidRDefault="00C00DF8">
      <w:r>
        <w:separator/>
      </w:r>
    </w:p>
  </w:endnote>
  <w:endnote w:type="continuationSeparator" w:id="0">
    <w:p w14:paraId="5935CE8E" w14:textId="77777777" w:rsidR="00C00DF8" w:rsidRDefault="00C00D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BFCE68" w14:textId="77777777" w:rsidR="00F60055" w:rsidRDefault="00F60055">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end"/>
    </w:r>
  </w:p>
  <w:p w14:paraId="465E4732" w14:textId="77777777" w:rsidR="00F60055" w:rsidRDefault="00F60055">
    <w:pPr>
      <w:pBdr>
        <w:top w:val="nil"/>
        <w:left w:val="nil"/>
        <w:bottom w:val="nil"/>
        <w:right w:val="nil"/>
        <w:between w:val="nil"/>
      </w:pBdr>
      <w:tabs>
        <w:tab w:val="center" w:pos="4680"/>
        <w:tab w:val="right" w:pos="9360"/>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C1D212" w14:textId="77777777" w:rsidR="00227272" w:rsidRDefault="00227272" w:rsidP="00227272">
    <w:pPr>
      <w:pBdr>
        <w:top w:val="nil"/>
        <w:left w:val="nil"/>
        <w:bottom w:val="nil"/>
        <w:right w:val="nil"/>
        <w:between w:val="nil"/>
      </w:pBdr>
      <w:tabs>
        <w:tab w:val="center" w:pos="4680"/>
        <w:tab w:val="right" w:pos="9360"/>
      </w:tabs>
      <w:ind w:right="360"/>
      <w:rPr>
        <w:rFonts w:ascii="Trebuchet MS" w:eastAsia="Trebuchet MS" w:hAnsi="Trebuchet MS" w:cs="Trebuchet MS"/>
        <w:color w:val="000000"/>
      </w:rPr>
    </w:pPr>
  </w:p>
  <w:p w14:paraId="47A7496B" w14:textId="0CA0C3CB" w:rsidR="00F60055" w:rsidRPr="00227272" w:rsidRDefault="00227272" w:rsidP="00227272">
    <w:pPr>
      <w:pBdr>
        <w:top w:val="nil"/>
        <w:left w:val="nil"/>
        <w:bottom w:val="nil"/>
        <w:right w:val="nil"/>
        <w:between w:val="nil"/>
      </w:pBdr>
      <w:tabs>
        <w:tab w:val="center" w:pos="4680"/>
        <w:tab w:val="right" w:pos="9360"/>
      </w:tabs>
      <w:ind w:right="360"/>
      <w:rPr>
        <w:rFonts w:ascii="Trebuchet MS" w:hAnsi="Trebuchet MS"/>
        <w:color w:val="000000"/>
      </w:rPr>
    </w:pPr>
    <w:r>
      <w:rPr>
        <w:rFonts w:ascii="Trebuchet MS" w:eastAsia="Trebuchet MS" w:hAnsi="Trebuchet MS" w:cs="Trebuchet MS"/>
        <w:color w:val="000000"/>
      </w:rPr>
      <w:t>Version 2.</w:t>
    </w:r>
    <w:del w:id="271" w:author="Glasgow, LaShawn" w:date="2021-07-30T14:01:00Z">
      <w:r w:rsidDel="00061D2A">
        <w:rPr>
          <w:rFonts w:ascii="Trebuchet MS" w:eastAsia="Trebuchet MS" w:hAnsi="Trebuchet MS" w:cs="Trebuchet MS"/>
          <w:color w:val="000000"/>
        </w:rPr>
        <w:delText xml:space="preserve">1 </w:delText>
      </w:r>
    </w:del>
    <w:ins w:id="272" w:author="Glasgow, LaShawn" w:date="2021-07-30T14:01:00Z">
      <w:r w:rsidR="00061D2A">
        <w:rPr>
          <w:rFonts w:ascii="Trebuchet MS" w:eastAsia="Trebuchet MS" w:hAnsi="Trebuchet MS" w:cs="Trebuchet MS"/>
          <w:color w:val="000000"/>
        </w:rPr>
        <w:t xml:space="preserve">2 </w:t>
      </w:r>
    </w:ins>
    <w:r>
      <w:rPr>
        <w:rFonts w:ascii="Trebuchet MS" w:eastAsia="Trebuchet MS" w:hAnsi="Trebuchet MS" w:cs="Trebuchet MS"/>
        <w:color w:val="000000"/>
      </w:rPr>
      <w:t>(</w:t>
    </w:r>
    <w:del w:id="273" w:author="Glasgow, LaShawn" w:date="2021-07-30T14:01:00Z">
      <w:r w:rsidDel="00061D2A">
        <w:rPr>
          <w:rFonts w:ascii="Trebuchet MS" w:eastAsia="Trebuchet MS" w:hAnsi="Trebuchet MS" w:cs="Trebuchet MS"/>
          <w:color w:val="000000"/>
        </w:rPr>
        <w:delText>2/24</w:delText>
      </w:r>
    </w:del>
    <w:ins w:id="274" w:author="Glasgow, LaShawn" w:date="2021-08-04T12:35:00Z">
      <w:r w:rsidR="00395C3D">
        <w:rPr>
          <w:rFonts w:ascii="Trebuchet MS" w:eastAsia="Trebuchet MS" w:hAnsi="Trebuchet MS" w:cs="Trebuchet MS"/>
          <w:color w:val="000000"/>
        </w:rPr>
        <w:t>8/4</w:t>
      </w:r>
    </w:ins>
    <w:r>
      <w:rPr>
        <w:rFonts w:ascii="Trebuchet MS" w:eastAsia="Trebuchet MS" w:hAnsi="Trebuchet MS" w:cs="Trebuchet MS"/>
        <w:color w:val="000000"/>
      </w:rPr>
      <w:t>/21)</w:t>
    </w:r>
    <w:r>
      <w:rPr>
        <w:rFonts w:ascii="Trebuchet MS" w:eastAsia="Trebuchet MS" w:hAnsi="Trebuchet MS" w:cs="Trebuchet MS"/>
        <w:color w:val="000000"/>
      </w:rPr>
      <w:tab/>
    </w:r>
    <w:r>
      <w:rPr>
        <w:rFonts w:ascii="Trebuchet MS" w:eastAsia="Trebuchet MS" w:hAnsi="Trebuchet MS" w:cs="Trebuchet MS"/>
        <w:color w:val="000000"/>
      </w:rPr>
      <w:tab/>
    </w:r>
    <w:r w:rsidR="00F60055" w:rsidRPr="00227272">
      <w:rPr>
        <w:rFonts w:ascii="Trebuchet MS" w:hAnsi="Trebuchet MS"/>
        <w:color w:val="000000"/>
      </w:rPr>
      <w:fldChar w:fldCharType="begin"/>
    </w:r>
    <w:r w:rsidR="00F60055" w:rsidRPr="00227272">
      <w:rPr>
        <w:rFonts w:ascii="Trebuchet MS" w:hAnsi="Trebuchet MS"/>
        <w:color w:val="000000"/>
      </w:rPr>
      <w:instrText>PAGE</w:instrText>
    </w:r>
    <w:r w:rsidR="00F60055" w:rsidRPr="00227272">
      <w:rPr>
        <w:rFonts w:ascii="Trebuchet MS" w:hAnsi="Trebuchet MS"/>
        <w:color w:val="000000"/>
      </w:rPr>
      <w:fldChar w:fldCharType="separate"/>
    </w:r>
    <w:r w:rsidR="00713EF1" w:rsidRPr="00227272">
      <w:rPr>
        <w:rFonts w:ascii="Trebuchet MS" w:hAnsi="Trebuchet MS"/>
        <w:noProof/>
        <w:color w:val="000000"/>
      </w:rPr>
      <w:t>6</w:t>
    </w:r>
    <w:r w:rsidR="00F60055" w:rsidRPr="00227272">
      <w:rPr>
        <w:rFonts w:ascii="Trebuchet MS" w:hAnsi="Trebuchet MS"/>
        <w:color w:val="000000"/>
      </w:rPr>
      <w:fldChar w:fldCharType="end"/>
    </w:r>
  </w:p>
  <w:p w14:paraId="77DFC941" w14:textId="77777777" w:rsidR="00F60055" w:rsidRDefault="00F60055">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0DDCAD" w14:textId="77777777" w:rsidR="00C00DF8" w:rsidRDefault="00C00DF8">
      <w:r>
        <w:separator/>
      </w:r>
    </w:p>
  </w:footnote>
  <w:footnote w:type="continuationSeparator" w:id="0">
    <w:p w14:paraId="5481F78B" w14:textId="77777777" w:rsidR="00C00DF8" w:rsidRDefault="00C00DF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6760D"/>
    <w:multiLevelType w:val="hybridMultilevel"/>
    <w:tmpl w:val="512C8C50"/>
    <w:lvl w:ilvl="0" w:tplc="7B6081EA">
      <w:start w:val="1"/>
      <w:numFmt w:val="bullet"/>
      <w:lvlText w:val="•"/>
      <w:lvlJc w:val="left"/>
      <w:pPr>
        <w:tabs>
          <w:tab w:val="num" w:pos="360"/>
        </w:tabs>
        <w:ind w:left="360" w:hanging="360"/>
      </w:pPr>
      <w:rPr>
        <w:rFonts w:ascii="Arial" w:hAnsi="Arial" w:hint="default"/>
      </w:rPr>
    </w:lvl>
    <w:lvl w:ilvl="1" w:tplc="6AF2254C" w:tentative="1">
      <w:start w:val="1"/>
      <w:numFmt w:val="bullet"/>
      <w:lvlText w:val="•"/>
      <w:lvlJc w:val="left"/>
      <w:pPr>
        <w:tabs>
          <w:tab w:val="num" w:pos="1080"/>
        </w:tabs>
        <w:ind w:left="1080" w:hanging="360"/>
      </w:pPr>
      <w:rPr>
        <w:rFonts w:ascii="Arial" w:hAnsi="Arial" w:hint="default"/>
      </w:rPr>
    </w:lvl>
    <w:lvl w:ilvl="2" w:tplc="1ACC546C" w:tentative="1">
      <w:start w:val="1"/>
      <w:numFmt w:val="bullet"/>
      <w:lvlText w:val="•"/>
      <w:lvlJc w:val="left"/>
      <w:pPr>
        <w:tabs>
          <w:tab w:val="num" w:pos="1800"/>
        </w:tabs>
        <w:ind w:left="1800" w:hanging="360"/>
      </w:pPr>
      <w:rPr>
        <w:rFonts w:ascii="Arial" w:hAnsi="Arial" w:hint="default"/>
      </w:rPr>
    </w:lvl>
    <w:lvl w:ilvl="3" w:tplc="3BB63B6C" w:tentative="1">
      <w:start w:val="1"/>
      <w:numFmt w:val="bullet"/>
      <w:lvlText w:val="•"/>
      <w:lvlJc w:val="left"/>
      <w:pPr>
        <w:tabs>
          <w:tab w:val="num" w:pos="2520"/>
        </w:tabs>
        <w:ind w:left="2520" w:hanging="360"/>
      </w:pPr>
      <w:rPr>
        <w:rFonts w:ascii="Arial" w:hAnsi="Arial" w:hint="default"/>
      </w:rPr>
    </w:lvl>
    <w:lvl w:ilvl="4" w:tplc="FDAE9B04" w:tentative="1">
      <w:start w:val="1"/>
      <w:numFmt w:val="bullet"/>
      <w:lvlText w:val="•"/>
      <w:lvlJc w:val="left"/>
      <w:pPr>
        <w:tabs>
          <w:tab w:val="num" w:pos="3240"/>
        </w:tabs>
        <w:ind w:left="3240" w:hanging="360"/>
      </w:pPr>
      <w:rPr>
        <w:rFonts w:ascii="Arial" w:hAnsi="Arial" w:hint="default"/>
      </w:rPr>
    </w:lvl>
    <w:lvl w:ilvl="5" w:tplc="519677CC" w:tentative="1">
      <w:start w:val="1"/>
      <w:numFmt w:val="bullet"/>
      <w:lvlText w:val="•"/>
      <w:lvlJc w:val="left"/>
      <w:pPr>
        <w:tabs>
          <w:tab w:val="num" w:pos="3960"/>
        </w:tabs>
        <w:ind w:left="3960" w:hanging="360"/>
      </w:pPr>
      <w:rPr>
        <w:rFonts w:ascii="Arial" w:hAnsi="Arial" w:hint="default"/>
      </w:rPr>
    </w:lvl>
    <w:lvl w:ilvl="6" w:tplc="6D408D82" w:tentative="1">
      <w:start w:val="1"/>
      <w:numFmt w:val="bullet"/>
      <w:lvlText w:val="•"/>
      <w:lvlJc w:val="left"/>
      <w:pPr>
        <w:tabs>
          <w:tab w:val="num" w:pos="4680"/>
        </w:tabs>
        <w:ind w:left="4680" w:hanging="360"/>
      </w:pPr>
      <w:rPr>
        <w:rFonts w:ascii="Arial" w:hAnsi="Arial" w:hint="default"/>
      </w:rPr>
    </w:lvl>
    <w:lvl w:ilvl="7" w:tplc="610C6FB0" w:tentative="1">
      <w:start w:val="1"/>
      <w:numFmt w:val="bullet"/>
      <w:lvlText w:val="•"/>
      <w:lvlJc w:val="left"/>
      <w:pPr>
        <w:tabs>
          <w:tab w:val="num" w:pos="5400"/>
        </w:tabs>
        <w:ind w:left="5400" w:hanging="360"/>
      </w:pPr>
      <w:rPr>
        <w:rFonts w:ascii="Arial" w:hAnsi="Arial" w:hint="default"/>
      </w:rPr>
    </w:lvl>
    <w:lvl w:ilvl="8" w:tplc="26A62076" w:tentative="1">
      <w:start w:val="1"/>
      <w:numFmt w:val="bullet"/>
      <w:lvlText w:val="•"/>
      <w:lvlJc w:val="left"/>
      <w:pPr>
        <w:tabs>
          <w:tab w:val="num" w:pos="6120"/>
        </w:tabs>
        <w:ind w:left="6120" w:hanging="360"/>
      </w:pPr>
      <w:rPr>
        <w:rFonts w:ascii="Arial" w:hAnsi="Arial" w:hint="default"/>
      </w:rPr>
    </w:lvl>
  </w:abstractNum>
  <w:abstractNum w:abstractNumId="1" w15:restartNumberingAfterBreak="0">
    <w:nsid w:val="19201955"/>
    <w:multiLevelType w:val="multilevel"/>
    <w:tmpl w:val="EE6A032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219934B7"/>
    <w:multiLevelType w:val="hybridMultilevel"/>
    <w:tmpl w:val="A432BEE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BE473EE"/>
    <w:multiLevelType w:val="hybridMultilevel"/>
    <w:tmpl w:val="4CFE075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324E0E51"/>
    <w:multiLevelType w:val="hybridMultilevel"/>
    <w:tmpl w:val="F64AF9C0"/>
    <w:lvl w:ilvl="0" w:tplc="0409000F">
      <w:start w:val="1"/>
      <w:numFmt w:val="decimal"/>
      <w:lvlText w:val="%1."/>
      <w:lvlJc w:val="left"/>
      <w:pPr>
        <w:ind w:left="720" w:hanging="360"/>
      </w:p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7A1BE6"/>
    <w:multiLevelType w:val="multilevel"/>
    <w:tmpl w:val="C2AE2024"/>
    <w:lvl w:ilvl="0">
      <w:start w:val="1"/>
      <w:numFmt w:val="decimal"/>
      <w:lvlText w:val="%1."/>
      <w:lvlJc w:val="right"/>
      <w:pPr>
        <w:ind w:left="720" w:hanging="360"/>
      </w:pPr>
      <w:rPr>
        <w:u w:val="none"/>
      </w:rPr>
    </w:lvl>
    <w:lvl w:ilvl="1">
      <w:start w:val="1"/>
      <w:numFmt w:val="lowerLetter"/>
      <w:lvlText w:val="%2."/>
      <w:lvlJc w:val="lef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6" w15:restartNumberingAfterBreak="0">
    <w:nsid w:val="3D3F6D5F"/>
    <w:multiLevelType w:val="hybridMultilevel"/>
    <w:tmpl w:val="4CFE075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45464EEE"/>
    <w:multiLevelType w:val="hybridMultilevel"/>
    <w:tmpl w:val="410E4444"/>
    <w:lvl w:ilvl="0" w:tplc="6AD84B96">
      <w:start w:val="1"/>
      <w:numFmt w:val="decimal"/>
      <w:lvlText w:val="%1."/>
      <w:lvlJc w:val="left"/>
      <w:pPr>
        <w:ind w:left="360" w:hanging="360"/>
      </w:pPr>
      <w:rPr>
        <w:color w:val="000000" w:themeColor="text1"/>
      </w:rPr>
    </w:lvl>
    <w:lvl w:ilvl="1" w:tplc="8E84E7DC">
      <w:start w:val="1"/>
      <w:numFmt w:val="lowerLetter"/>
      <w:lvlText w:val="%2."/>
      <w:lvlJc w:val="left"/>
      <w:pPr>
        <w:ind w:left="1080" w:hanging="360"/>
      </w:pPr>
      <w:rPr>
        <w:b w:val="0"/>
        <w:bCs/>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FF17998"/>
    <w:multiLevelType w:val="hybridMultilevel"/>
    <w:tmpl w:val="AA6C92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0197329"/>
    <w:multiLevelType w:val="hybridMultilevel"/>
    <w:tmpl w:val="672EAFE4"/>
    <w:lvl w:ilvl="0" w:tplc="04090019">
      <w:start w:val="1"/>
      <w:numFmt w:val="lowerLetter"/>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6C680F67"/>
    <w:multiLevelType w:val="hybridMultilevel"/>
    <w:tmpl w:val="D44E46AA"/>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5"/>
  </w:num>
  <w:num w:numId="2">
    <w:abstractNumId w:val="9"/>
  </w:num>
  <w:num w:numId="3">
    <w:abstractNumId w:val="4"/>
  </w:num>
  <w:num w:numId="4">
    <w:abstractNumId w:val="2"/>
  </w:num>
  <w:num w:numId="5">
    <w:abstractNumId w:val="10"/>
  </w:num>
  <w:num w:numId="6">
    <w:abstractNumId w:val="7"/>
  </w:num>
  <w:num w:numId="7">
    <w:abstractNumId w:val="8"/>
  </w:num>
  <w:num w:numId="8">
    <w:abstractNumId w:val="6"/>
  </w:num>
  <w:num w:numId="9">
    <w:abstractNumId w:val="3"/>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num>
  <w:numIdMacAtCleanup w:val="1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Winhusen, T. John (winhust)">
    <w15:presenceInfo w15:providerId="AD" w15:userId="S::winhust@ucmail.uc.edu::d63cd47a-769c-478a-8674-663194c555a6"/>
  </w15:person>
  <w15:person w15:author="Glasgow, LaShawn">
    <w15:presenceInfo w15:providerId="AD" w15:userId="S::lglasgow@rti.org::89748810-37ea-41a0-97ea-bbcbbbfc97af"/>
  </w15:person>
  <w15:person w15:author="Knudsen, Hannah K.">
    <w15:presenceInfo w15:providerId="AD" w15:userId="S::hkknud2@uky.edu::927adf1a-5be4-417a-b723-57c70af06d8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2429"/>
    <w:rsid w:val="0000459D"/>
    <w:rsid w:val="000155C8"/>
    <w:rsid w:val="00047847"/>
    <w:rsid w:val="0005488E"/>
    <w:rsid w:val="0006033E"/>
    <w:rsid w:val="00061D2A"/>
    <w:rsid w:val="00064609"/>
    <w:rsid w:val="0008358B"/>
    <w:rsid w:val="00084EFB"/>
    <w:rsid w:val="000A6140"/>
    <w:rsid w:val="000B075C"/>
    <w:rsid w:val="000D2F45"/>
    <w:rsid w:val="000D5200"/>
    <w:rsid w:val="000D7ED7"/>
    <w:rsid w:val="000E70AC"/>
    <w:rsid w:val="0011249C"/>
    <w:rsid w:val="00114835"/>
    <w:rsid w:val="0013054B"/>
    <w:rsid w:val="00150691"/>
    <w:rsid w:val="00161BCD"/>
    <w:rsid w:val="00196BE8"/>
    <w:rsid w:val="001A6D0C"/>
    <w:rsid w:val="001B3C0B"/>
    <w:rsid w:val="001C33F0"/>
    <w:rsid w:val="001C51CA"/>
    <w:rsid w:val="001C77E5"/>
    <w:rsid w:val="001F39FC"/>
    <w:rsid w:val="001F6789"/>
    <w:rsid w:val="0022290B"/>
    <w:rsid w:val="00227272"/>
    <w:rsid w:val="00284BE3"/>
    <w:rsid w:val="002A7087"/>
    <w:rsid w:val="002C5509"/>
    <w:rsid w:val="002D15EF"/>
    <w:rsid w:val="002E0CCF"/>
    <w:rsid w:val="002F3279"/>
    <w:rsid w:val="002F4CB5"/>
    <w:rsid w:val="003218FF"/>
    <w:rsid w:val="00333778"/>
    <w:rsid w:val="00373A90"/>
    <w:rsid w:val="00395C3D"/>
    <w:rsid w:val="003B1677"/>
    <w:rsid w:val="003B5D46"/>
    <w:rsid w:val="003D23A5"/>
    <w:rsid w:val="004145AD"/>
    <w:rsid w:val="0042359C"/>
    <w:rsid w:val="004349E6"/>
    <w:rsid w:val="00452F75"/>
    <w:rsid w:val="004A680B"/>
    <w:rsid w:val="004B0475"/>
    <w:rsid w:val="004B7E4F"/>
    <w:rsid w:val="004C09A9"/>
    <w:rsid w:val="004D6168"/>
    <w:rsid w:val="004F7650"/>
    <w:rsid w:val="00515813"/>
    <w:rsid w:val="00521DD9"/>
    <w:rsid w:val="00524157"/>
    <w:rsid w:val="00543767"/>
    <w:rsid w:val="0056062C"/>
    <w:rsid w:val="00565E04"/>
    <w:rsid w:val="00581246"/>
    <w:rsid w:val="005A11E7"/>
    <w:rsid w:val="005A2B87"/>
    <w:rsid w:val="005D3B2F"/>
    <w:rsid w:val="005D3B89"/>
    <w:rsid w:val="005F20B8"/>
    <w:rsid w:val="00610E59"/>
    <w:rsid w:val="00613044"/>
    <w:rsid w:val="00616F1C"/>
    <w:rsid w:val="00621BD8"/>
    <w:rsid w:val="006350A3"/>
    <w:rsid w:val="00646E48"/>
    <w:rsid w:val="00674124"/>
    <w:rsid w:val="00677FD7"/>
    <w:rsid w:val="00687097"/>
    <w:rsid w:val="006B7BFE"/>
    <w:rsid w:val="006C506F"/>
    <w:rsid w:val="006D7E60"/>
    <w:rsid w:val="006E785C"/>
    <w:rsid w:val="006F18BA"/>
    <w:rsid w:val="00713EF1"/>
    <w:rsid w:val="007272A4"/>
    <w:rsid w:val="007639D2"/>
    <w:rsid w:val="0079179D"/>
    <w:rsid w:val="007C7220"/>
    <w:rsid w:val="007E4649"/>
    <w:rsid w:val="007F1A77"/>
    <w:rsid w:val="007F588F"/>
    <w:rsid w:val="007F7DF0"/>
    <w:rsid w:val="00805442"/>
    <w:rsid w:val="008106A6"/>
    <w:rsid w:val="0083269A"/>
    <w:rsid w:val="00840280"/>
    <w:rsid w:val="00851E09"/>
    <w:rsid w:val="0087092F"/>
    <w:rsid w:val="00884D61"/>
    <w:rsid w:val="008C746C"/>
    <w:rsid w:val="008D638B"/>
    <w:rsid w:val="008E4E36"/>
    <w:rsid w:val="0090638D"/>
    <w:rsid w:val="00911F9A"/>
    <w:rsid w:val="0091558C"/>
    <w:rsid w:val="009403FB"/>
    <w:rsid w:val="00941EA5"/>
    <w:rsid w:val="00945C80"/>
    <w:rsid w:val="009768AB"/>
    <w:rsid w:val="00997EEC"/>
    <w:rsid w:val="009A0728"/>
    <w:rsid w:val="009D3BB6"/>
    <w:rsid w:val="009F281F"/>
    <w:rsid w:val="00A036B4"/>
    <w:rsid w:val="00A35555"/>
    <w:rsid w:val="00A42B71"/>
    <w:rsid w:val="00A56BE5"/>
    <w:rsid w:val="00A83077"/>
    <w:rsid w:val="00A92033"/>
    <w:rsid w:val="00A95DEA"/>
    <w:rsid w:val="00AC21D4"/>
    <w:rsid w:val="00AC60E4"/>
    <w:rsid w:val="00AD7408"/>
    <w:rsid w:val="00AE2C9B"/>
    <w:rsid w:val="00AE40FB"/>
    <w:rsid w:val="00B50BE7"/>
    <w:rsid w:val="00B7163F"/>
    <w:rsid w:val="00BA6902"/>
    <w:rsid w:val="00BB07CD"/>
    <w:rsid w:val="00BC54E3"/>
    <w:rsid w:val="00BE4B06"/>
    <w:rsid w:val="00BE6730"/>
    <w:rsid w:val="00BE68D2"/>
    <w:rsid w:val="00C00DF8"/>
    <w:rsid w:val="00C25771"/>
    <w:rsid w:val="00C36A4C"/>
    <w:rsid w:val="00C427BD"/>
    <w:rsid w:val="00C70C7D"/>
    <w:rsid w:val="00C9105D"/>
    <w:rsid w:val="00CA4F2F"/>
    <w:rsid w:val="00CA6263"/>
    <w:rsid w:val="00CB5312"/>
    <w:rsid w:val="00CB7352"/>
    <w:rsid w:val="00CC5C36"/>
    <w:rsid w:val="00CE3B3D"/>
    <w:rsid w:val="00CF574F"/>
    <w:rsid w:val="00D168EC"/>
    <w:rsid w:val="00D323E6"/>
    <w:rsid w:val="00D32429"/>
    <w:rsid w:val="00D563F8"/>
    <w:rsid w:val="00D7588D"/>
    <w:rsid w:val="00D965FF"/>
    <w:rsid w:val="00DC407B"/>
    <w:rsid w:val="00DE0E5B"/>
    <w:rsid w:val="00DF64E8"/>
    <w:rsid w:val="00E409B1"/>
    <w:rsid w:val="00E41222"/>
    <w:rsid w:val="00E51D3B"/>
    <w:rsid w:val="00E759C3"/>
    <w:rsid w:val="00E81581"/>
    <w:rsid w:val="00E90FAD"/>
    <w:rsid w:val="00E91F8D"/>
    <w:rsid w:val="00EB7F4A"/>
    <w:rsid w:val="00EE7FA3"/>
    <w:rsid w:val="00F03837"/>
    <w:rsid w:val="00F03A76"/>
    <w:rsid w:val="00F0628E"/>
    <w:rsid w:val="00F10F64"/>
    <w:rsid w:val="00F13359"/>
    <w:rsid w:val="00F20F5E"/>
    <w:rsid w:val="00F31A2D"/>
    <w:rsid w:val="00F41353"/>
    <w:rsid w:val="00F60055"/>
    <w:rsid w:val="00F60752"/>
    <w:rsid w:val="00F6341C"/>
    <w:rsid w:val="00F70442"/>
    <w:rsid w:val="00F75B20"/>
    <w:rsid w:val="00F903B5"/>
    <w:rsid w:val="00F93973"/>
    <w:rsid w:val="00FA3E0D"/>
    <w:rsid w:val="00FB1B1A"/>
    <w:rsid w:val="00FB23BE"/>
    <w:rsid w:val="00FC1059"/>
    <w:rsid w:val="00FC30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42EC5A"/>
  <w15:chartTrackingRefBased/>
  <w15:docId w15:val="{3D0FC056-8867-436B-AF90-546272EDA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0752"/>
    <w:pPr>
      <w:spacing w:after="0" w:line="240" w:lineRule="auto"/>
    </w:pPr>
    <w:rPr>
      <w:rFonts w:ascii="Times New Roman" w:eastAsia="Times New Roman" w:hAnsi="Times New Roman" w:cs="Times New Roman"/>
      <w:sz w:val="24"/>
      <w:szCs w:val="24"/>
    </w:rPr>
  </w:style>
  <w:style w:type="paragraph" w:styleId="Heading3">
    <w:name w:val="heading 3"/>
    <w:basedOn w:val="Normal"/>
    <w:next w:val="Normal"/>
    <w:link w:val="Heading3Char"/>
    <w:uiPriority w:val="9"/>
    <w:semiHidden/>
    <w:unhideWhenUsed/>
    <w:qFormat/>
    <w:rsid w:val="00FC3058"/>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3242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2429"/>
    <w:rPr>
      <w:rFonts w:ascii="Segoe UI" w:eastAsia="Times New Roman" w:hAnsi="Segoe UI" w:cs="Segoe UI"/>
      <w:sz w:val="18"/>
      <w:szCs w:val="18"/>
    </w:rPr>
  </w:style>
  <w:style w:type="paragraph" w:styleId="ListParagraph">
    <w:name w:val="List Paragraph"/>
    <w:basedOn w:val="Normal"/>
    <w:link w:val="ListParagraphChar"/>
    <w:uiPriority w:val="34"/>
    <w:qFormat/>
    <w:rsid w:val="00161BCD"/>
    <w:pPr>
      <w:ind w:left="720"/>
      <w:contextualSpacing/>
    </w:pPr>
  </w:style>
  <w:style w:type="table" w:styleId="TableGrid">
    <w:name w:val="Table Grid"/>
    <w:basedOn w:val="TableNormal"/>
    <w:uiPriority w:val="39"/>
    <w:rsid w:val="002F32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F3279"/>
    <w:rPr>
      <w:sz w:val="16"/>
      <w:szCs w:val="16"/>
    </w:rPr>
  </w:style>
  <w:style w:type="paragraph" w:styleId="CommentText">
    <w:name w:val="annotation text"/>
    <w:basedOn w:val="Normal"/>
    <w:link w:val="CommentTextChar"/>
    <w:uiPriority w:val="99"/>
    <w:unhideWhenUsed/>
    <w:rsid w:val="002F3279"/>
    <w:pPr>
      <w:spacing w:after="160"/>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2F3279"/>
    <w:rPr>
      <w:sz w:val="20"/>
      <w:szCs w:val="20"/>
    </w:rPr>
  </w:style>
  <w:style w:type="paragraph" w:styleId="CommentSubject">
    <w:name w:val="annotation subject"/>
    <w:basedOn w:val="CommentText"/>
    <w:next w:val="CommentText"/>
    <w:link w:val="CommentSubjectChar"/>
    <w:uiPriority w:val="99"/>
    <w:semiHidden/>
    <w:unhideWhenUsed/>
    <w:rsid w:val="00C70C7D"/>
    <w:pPr>
      <w:spacing w:after="0"/>
    </w:pPr>
    <w:rPr>
      <w:rFonts w:ascii="Times New Roman" w:eastAsia="Times New Roman" w:hAnsi="Times New Roman" w:cs="Times New Roman"/>
      <w:b/>
      <w:bCs/>
    </w:rPr>
  </w:style>
  <w:style w:type="character" w:customStyle="1" w:styleId="CommentSubjectChar">
    <w:name w:val="Comment Subject Char"/>
    <w:basedOn w:val="CommentTextChar"/>
    <w:link w:val="CommentSubject"/>
    <w:uiPriority w:val="99"/>
    <w:semiHidden/>
    <w:rsid w:val="00C70C7D"/>
    <w:rPr>
      <w:rFonts w:ascii="Times New Roman" w:eastAsia="Times New Roman" w:hAnsi="Times New Roman" w:cs="Times New Roman"/>
      <w:b/>
      <w:bCs/>
      <w:sz w:val="20"/>
      <w:szCs w:val="20"/>
    </w:rPr>
  </w:style>
  <w:style w:type="character" w:customStyle="1" w:styleId="ListParagraphChar">
    <w:name w:val="List Paragraph Char"/>
    <w:basedOn w:val="DefaultParagraphFont"/>
    <w:link w:val="ListParagraph"/>
    <w:uiPriority w:val="34"/>
    <w:rsid w:val="00E409B1"/>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1C33F0"/>
    <w:pPr>
      <w:tabs>
        <w:tab w:val="center" w:pos="4680"/>
        <w:tab w:val="right" w:pos="9360"/>
      </w:tabs>
    </w:pPr>
  </w:style>
  <w:style w:type="character" w:customStyle="1" w:styleId="HeaderChar">
    <w:name w:val="Header Char"/>
    <w:basedOn w:val="DefaultParagraphFont"/>
    <w:link w:val="Header"/>
    <w:uiPriority w:val="99"/>
    <w:rsid w:val="001C33F0"/>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1C33F0"/>
    <w:pPr>
      <w:tabs>
        <w:tab w:val="center" w:pos="4680"/>
        <w:tab w:val="right" w:pos="9360"/>
      </w:tabs>
    </w:pPr>
  </w:style>
  <w:style w:type="character" w:customStyle="1" w:styleId="FooterChar">
    <w:name w:val="Footer Char"/>
    <w:basedOn w:val="DefaultParagraphFont"/>
    <w:link w:val="Footer"/>
    <w:uiPriority w:val="99"/>
    <w:rsid w:val="001C33F0"/>
    <w:rPr>
      <w:rFonts w:ascii="Times New Roman" w:eastAsia="Times New Roman" w:hAnsi="Times New Roman" w:cs="Times New Roman"/>
      <w:sz w:val="24"/>
      <w:szCs w:val="24"/>
    </w:rPr>
  </w:style>
  <w:style w:type="paragraph" w:styleId="Revision">
    <w:name w:val="Revision"/>
    <w:hidden/>
    <w:uiPriority w:val="99"/>
    <w:semiHidden/>
    <w:rsid w:val="0090638D"/>
    <w:pPr>
      <w:spacing w:after="0" w:line="240" w:lineRule="auto"/>
    </w:pPr>
    <w:rPr>
      <w:rFonts w:ascii="Times New Roman" w:eastAsia="Times New Roman" w:hAnsi="Times New Roman" w:cs="Times New Roman"/>
      <w:sz w:val="24"/>
      <w:szCs w:val="24"/>
    </w:rPr>
  </w:style>
  <w:style w:type="paragraph" w:customStyle="1" w:styleId="xmsolistparagraph">
    <w:name w:val="x_msolistparagraph"/>
    <w:basedOn w:val="Normal"/>
    <w:rsid w:val="00FA3E0D"/>
    <w:rPr>
      <w:rFonts w:ascii="Calibri" w:eastAsiaTheme="minorHAnsi" w:hAnsi="Calibri"/>
      <w:sz w:val="22"/>
      <w:szCs w:val="22"/>
    </w:rPr>
  </w:style>
  <w:style w:type="paragraph" w:styleId="Title">
    <w:name w:val="Title"/>
    <w:basedOn w:val="Normal"/>
    <w:next w:val="Normal"/>
    <w:link w:val="TitleChar"/>
    <w:uiPriority w:val="10"/>
    <w:qFormat/>
    <w:rsid w:val="0005488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488E"/>
    <w:rPr>
      <w:rFonts w:asciiTheme="majorHAnsi" w:eastAsiaTheme="majorEastAsia" w:hAnsiTheme="majorHAnsi" w:cstheme="majorBidi"/>
      <w:spacing w:val="-10"/>
      <w:kern w:val="28"/>
      <w:sz w:val="56"/>
      <w:szCs w:val="56"/>
    </w:rPr>
  </w:style>
  <w:style w:type="paragraph" w:styleId="NoSpacing">
    <w:name w:val="No Spacing"/>
    <w:uiPriority w:val="1"/>
    <w:qFormat/>
    <w:rsid w:val="0005488E"/>
    <w:pPr>
      <w:spacing w:after="0" w:line="240" w:lineRule="auto"/>
    </w:pPr>
    <w:rPr>
      <w:rFonts w:ascii="Times New Roman" w:eastAsia="Times New Roman" w:hAnsi="Times New Roman" w:cs="Times New Roman"/>
      <w:sz w:val="24"/>
      <w:szCs w:val="24"/>
    </w:rPr>
  </w:style>
  <w:style w:type="paragraph" w:customStyle="1" w:styleId="Text">
    <w:name w:val="Text"/>
    <w:link w:val="TextChar"/>
    <w:uiPriority w:val="3"/>
    <w:qFormat/>
    <w:rsid w:val="00FC3058"/>
    <w:pPr>
      <w:spacing w:after="120" w:line="240" w:lineRule="auto"/>
    </w:pPr>
  </w:style>
  <w:style w:type="character" w:customStyle="1" w:styleId="TextChar">
    <w:name w:val="Text Char"/>
    <w:basedOn w:val="DefaultParagraphFont"/>
    <w:link w:val="Text"/>
    <w:uiPriority w:val="3"/>
    <w:rsid w:val="00FC3058"/>
  </w:style>
  <w:style w:type="paragraph" w:customStyle="1" w:styleId="AppendixCallout">
    <w:name w:val="Appendix Callout"/>
    <w:basedOn w:val="Heading3"/>
    <w:uiPriority w:val="6"/>
    <w:qFormat/>
    <w:rsid w:val="00FC3058"/>
    <w:pPr>
      <w:keepLines w:val="0"/>
      <w:spacing w:before="120" w:after="120"/>
    </w:pPr>
    <w:rPr>
      <w:rFonts w:ascii="Arial" w:eastAsiaTheme="minorHAnsi" w:hAnsi="Arial" w:cstheme="minorBidi"/>
      <w:b/>
      <w:color w:val="982468"/>
      <w:sz w:val="20"/>
      <w:szCs w:val="28"/>
    </w:rPr>
  </w:style>
  <w:style w:type="character" w:customStyle="1" w:styleId="AppendixCalloutColor">
    <w:name w:val="Appendix Callout Color"/>
    <w:basedOn w:val="DefaultParagraphFont"/>
    <w:uiPriority w:val="1"/>
    <w:qFormat/>
    <w:rsid w:val="00FC3058"/>
    <w:rPr>
      <w:color w:val="982468"/>
    </w:rPr>
  </w:style>
  <w:style w:type="character" w:customStyle="1" w:styleId="Heading3Char">
    <w:name w:val="Heading 3 Char"/>
    <w:basedOn w:val="DefaultParagraphFont"/>
    <w:link w:val="Heading3"/>
    <w:uiPriority w:val="9"/>
    <w:semiHidden/>
    <w:rsid w:val="00FC3058"/>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047847"/>
    <w:rPr>
      <w:color w:val="0563C1"/>
      <w:u w:val="single"/>
    </w:rPr>
  </w:style>
  <w:style w:type="character" w:customStyle="1" w:styleId="UnresolvedMention1">
    <w:name w:val="Unresolved Mention1"/>
    <w:basedOn w:val="DefaultParagraphFont"/>
    <w:uiPriority w:val="99"/>
    <w:semiHidden/>
    <w:unhideWhenUsed/>
    <w:rsid w:val="00047847"/>
    <w:rPr>
      <w:color w:val="605E5C"/>
      <w:shd w:val="clear" w:color="auto" w:fill="E1DFDD"/>
    </w:rPr>
  </w:style>
  <w:style w:type="character" w:styleId="FollowedHyperlink">
    <w:name w:val="FollowedHyperlink"/>
    <w:basedOn w:val="DefaultParagraphFont"/>
    <w:uiPriority w:val="99"/>
    <w:semiHidden/>
    <w:unhideWhenUsed/>
    <w:rsid w:val="00C36A4C"/>
    <w:rPr>
      <w:color w:val="954F72" w:themeColor="followedHyperlink"/>
      <w:u w:val="single"/>
    </w:rPr>
  </w:style>
  <w:style w:type="paragraph" w:customStyle="1" w:styleId="xmsonormal">
    <w:name w:val="x_msonormal"/>
    <w:basedOn w:val="Normal"/>
    <w:uiPriority w:val="99"/>
    <w:rsid w:val="00581246"/>
    <w:pPr>
      <w:spacing w:before="100" w:beforeAutospacing="1" w:after="100" w:afterAutospacing="1"/>
    </w:pPr>
  </w:style>
  <w:style w:type="table" w:styleId="PlainTable2">
    <w:name w:val="Plain Table 2"/>
    <w:basedOn w:val="TableNormal"/>
    <w:uiPriority w:val="42"/>
    <w:rsid w:val="004A680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48512">
      <w:bodyDiv w:val="1"/>
      <w:marLeft w:val="0"/>
      <w:marRight w:val="0"/>
      <w:marTop w:val="0"/>
      <w:marBottom w:val="0"/>
      <w:divBdr>
        <w:top w:val="none" w:sz="0" w:space="0" w:color="auto"/>
        <w:left w:val="none" w:sz="0" w:space="0" w:color="auto"/>
        <w:bottom w:val="none" w:sz="0" w:space="0" w:color="auto"/>
        <w:right w:val="none" w:sz="0" w:space="0" w:color="auto"/>
      </w:divBdr>
    </w:div>
    <w:div w:id="69083823">
      <w:bodyDiv w:val="1"/>
      <w:marLeft w:val="0"/>
      <w:marRight w:val="0"/>
      <w:marTop w:val="0"/>
      <w:marBottom w:val="0"/>
      <w:divBdr>
        <w:top w:val="none" w:sz="0" w:space="0" w:color="auto"/>
        <w:left w:val="none" w:sz="0" w:space="0" w:color="auto"/>
        <w:bottom w:val="none" w:sz="0" w:space="0" w:color="auto"/>
        <w:right w:val="none" w:sz="0" w:space="0" w:color="auto"/>
      </w:divBdr>
    </w:div>
    <w:div w:id="165828711">
      <w:bodyDiv w:val="1"/>
      <w:marLeft w:val="0"/>
      <w:marRight w:val="0"/>
      <w:marTop w:val="0"/>
      <w:marBottom w:val="0"/>
      <w:divBdr>
        <w:top w:val="none" w:sz="0" w:space="0" w:color="auto"/>
        <w:left w:val="none" w:sz="0" w:space="0" w:color="auto"/>
        <w:bottom w:val="none" w:sz="0" w:space="0" w:color="auto"/>
        <w:right w:val="none" w:sz="0" w:space="0" w:color="auto"/>
      </w:divBdr>
    </w:div>
    <w:div w:id="261453995">
      <w:bodyDiv w:val="1"/>
      <w:marLeft w:val="0"/>
      <w:marRight w:val="0"/>
      <w:marTop w:val="0"/>
      <w:marBottom w:val="0"/>
      <w:divBdr>
        <w:top w:val="none" w:sz="0" w:space="0" w:color="auto"/>
        <w:left w:val="none" w:sz="0" w:space="0" w:color="auto"/>
        <w:bottom w:val="none" w:sz="0" w:space="0" w:color="auto"/>
        <w:right w:val="none" w:sz="0" w:space="0" w:color="auto"/>
      </w:divBdr>
    </w:div>
    <w:div w:id="462694341">
      <w:bodyDiv w:val="1"/>
      <w:marLeft w:val="0"/>
      <w:marRight w:val="0"/>
      <w:marTop w:val="0"/>
      <w:marBottom w:val="0"/>
      <w:divBdr>
        <w:top w:val="none" w:sz="0" w:space="0" w:color="auto"/>
        <w:left w:val="none" w:sz="0" w:space="0" w:color="auto"/>
        <w:bottom w:val="none" w:sz="0" w:space="0" w:color="auto"/>
        <w:right w:val="none" w:sz="0" w:space="0" w:color="auto"/>
      </w:divBdr>
    </w:div>
    <w:div w:id="575017785">
      <w:bodyDiv w:val="1"/>
      <w:marLeft w:val="0"/>
      <w:marRight w:val="0"/>
      <w:marTop w:val="0"/>
      <w:marBottom w:val="0"/>
      <w:divBdr>
        <w:top w:val="none" w:sz="0" w:space="0" w:color="auto"/>
        <w:left w:val="none" w:sz="0" w:space="0" w:color="auto"/>
        <w:bottom w:val="none" w:sz="0" w:space="0" w:color="auto"/>
        <w:right w:val="none" w:sz="0" w:space="0" w:color="auto"/>
      </w:divBdr>
    </w:div>
    <w:div w:id="801115287">
      <w:bodyDiv w:val="1"/>
      <w:marLeft w:val="0"/>
      <w:marRight w:val="0"/>
      <w:marTop w:val="0"/>
      <w:marBottom w:val="0"/>
      <w:divBdr>
        <w:top w:val="none" w:sz="0" w:space="0" w:color="auto"/>
        <w:left w:val="none" w:sz="0" w:space="0" w:color="auto"/>
        <w:bottom w:val="none" w:sz="0" w:space="0" w:color="auto"/>
        <w:right w:val="none" w:sz="0" w:space="0" w:color="auto"/>
      </w:divBdr>
    </w:div>
    <w:div w:id="941567388">
      <w:bodyDiv w:val="1"/>
      <w:marLeft w:val="0"/>
      <w:marRight w:val="0"/>
      <w:marTop w:val="0"/>
      <w:marBottom w:val="0"/>
      <w:divBdr>
        <w:top w:val="none" w:sz="0" w:space="0" w:color="auto"/>
        <w:left w:val="none" w:sz="0" w:space="0" w:color="auto"/>
        <w:bottom w:val="none" w:sz="0" w:space="0" w:color="auto"/>
        <w:right w:val="none" w:sz="0" w:space="0" w:color="auto"/>
      </w:divBdr>
    </w:div>
    <w:div w:id="1514228580">
      <w:bodyDiv w:val="1"/>
      <w:marLeft w:val="0"/>
      <w:marRight w:val="0"/>
      <w:marTop w:val="0"/>
      <w:marBottom w:val="0"/>
      <w:divBdr>
        <w:top w:val="none" w:sz="0" w:space="0" w:color="auto"/>
        <w:left w:val="none" w:sz="0" w:space="0" w:color="auto"/>
        <w:bottom w:val="none" w:sz="0" w:space="0" w:color="auto"/>
        <w:right w:val="none" w:sz="0" w:space="0" w:color="auto"/>
      </w:divBdr>
    </w:div>
    <w:div w:id="1540824797">
      <w:bodyDiv w:val="1"/>
      <w:marLeft w:val="0"/>
      <w:marRight w:val="0"/>
      <w:marTop w:val="0"/>
      <w:marBottom w:val="0"/>
      <w:divBdr>
        <w:top w:val="none" w:sz="0" w:space="0" w:color="auto"/>
        <w:left w:val="none" w:sz="0" w:space="0" w:color="auto"/>
        <w:bottom w:val="none" w:sz="0" w:space="0" w:color="auto"/>
        <w:right w:val="none" w:sz="0" w:space="0" w:color="auto"/>
      </w:divBdr>
      <w:divsChild>
        <w:div w:id="1975676878">
          <w:marLeft w:val="446"/>
          <w:marRight w:val="0"/>
          <w:marTop w:val="0"/>
          <w:marBottom w:val="0"/>
          <w:divBdr>
            <w:top w:val="none" w:sz="0" w:space="0" w:color="auto"/>
            <w:left w:val="none" w:sz="0" w:space="0" w:color="auto"/>
            <w:bottom w:val="none" w:sz="0" w:space="0" w:color="auto"/>
            <w:right w:val="none" w:sz="0" w:space="0" w:color="auto"/>
          </w:divBdr>
        </w:div>
      </w:divsChild>
    </w:div>
    <w:div w:id="1720393052">
      <w:bodyDiv w:val="1"/>
      <w:marLeft w:val="0"/>
      <w:marRight w:val="0"/>
      <w:marTop w:val="0"/>
      <w:marBottom w:val="0"/>
      <w:divBdr>
        <w:top w:val="none" w:sz="0" w:space="0" w:color="auto"/>
        <w:left w:val="none" w:sz="0" w:space="0" w:color="auto"/>
        <w:bottom w:val="none" w:sz="0" w:space="0" w:color="auto"/>
        <w:right w:val="none" w:sz="0" w:space="0" w:color="auto"/>
      </w:divBdr>
    </w:div>
    <w:div w:id="1792935233">
      <w:bodyDiv w:val="1"/>
      <w:marLeft w:val="0"/>
      <w:marRight w:val="0"/>
      <w:marTop w:val="0"/>
      <w:marBottom w:val="0"/>
      <w:divBdr>
        <w:top w:val="none" w:sz="0" w:space="0" w:color="auto"/>
        <w:left w:val="none" w:sz="0" w:space="0" w:color="auto"/>
        <w:bottom w:val="none" w:sz="0" w:space="0" w:color="auto"/>
        <w:right w:val="none" w:sz="0" w:space="0" w:color="auto"/>
      </w:divBdr>
    </w:div>
    <w:div w:id="2096052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alingcommunities.rti.org/WorkGroups/DataCapture"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24DDFD-8E23-4EF6-93B2-001391F5E0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14</Pages>
  <Words>4400</Words>
  <Characters>25083</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Oga, Emmanuel</dc:creator>
  <cp:keywords/>
  <dc:description/>
  <cp:lastModifiedBy>Glasgow, LaShawn</cp:lastModifiedBy>
  <cp:revision>5</cp:revision>
  <cp:lastPrinted>2021-08-03T11:34:00Z</cp:lastPrinted>
  <dcterms:created xsi:type="dcterms:W3CDTF">2021-08-03T20:39:00Z</dcterms:created>
  <dcterms:modified xsi:type="dcterms:W3CDTF">2021-08-04T16:48:00Z</dcterms:modified>
</cp:coreProperties>
</file>