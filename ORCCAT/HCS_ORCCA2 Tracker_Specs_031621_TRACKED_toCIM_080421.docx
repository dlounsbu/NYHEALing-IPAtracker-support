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1D23" w14:textId="7352FBF1" w:rsidR="00D03CFF" w:rsidRPr="004C15A2" w:rsidRDefault="00264AEB" w:rsidP="00D03CFF">
      <w:pPr>
        <w:jc w:val="center"/>
        <w:rPr>
          <w:rFonts w:cstheme="minorHAnsi"/>
          <w:b/>
          <w:bCs/>
          <w:sz w:val="40"/>
          <w:szCs w:val="40"/>
        </w:rPr>
      </w:pPr>
      <w:r w:rsidRPr="004C15A2">
        <w:rPr>
          <w:rFonts w:cstheme="minorHAnsi"/>
          <w:b/>
          <w:bCs/>
          <w:sz w:val="40"/>
          <w:szCs w:val="40"/>
        </w:rPr>
        <w:t>ORCCA Tracker (ORCCAT)</w:t>
      </w:r>
    </w:p>
    <w:p w14:paraId="656E97F0" w14:textId="77777777" w:rsidR="00EC2271" w:rsidRPr="004C15A2" w:rsidRDefault="00D03CFF" w:rsidP="00EC2271">
      <w:pPr>
        <w:spacing w:after="0"/>
        <w:rPr>
          <w:rFonts w:cstheme="minorHAnsi"/>
          <w:b/>
          <w:bCs/>
          <w:color w:val="808080" w:themeColor="background1" w:themeShade="80"/>
        </w:rPr>
      </w:pPr>
      <w:r w:rsidRPr="004C15A2">
        <w:rPr>
          <w:rFonts w:cstheme="minorHAnsi"/>
          <w:b/>
          <w:bCs/>
          <w:color w:val="808080" w:themeColor="background1" w:themeShade="80"/>
        </w:rPr>
        <w:t>[</w:t>
      </w:r>
      <w:r w:rsidR="00EC2271" w:rsidRPr="004C15A2">
        <w:rPr>
          <w:rFonts w:cstheme="minorHAnsi"/>
          <w:b/>
          <w:bCs/>
          <w:color w:val="808080" w:themeColor="background1" w:themeShade="80"/>
        </w:rPr>
        <w:t>PROGRAMMER</w:t>
      </w:r>
      <w:r w:rsidRPr="004C15A2">
        <w:rPr>
          <w:rFonts w:cstheme="minorHAnsi"/>
          <w:b/>
          <w:bCs/>
          <w:color w:val="808080" w:themeColor="background1" w:themeShade="80"/>
        </w:rPr>
        <w:t xml:space="preserve">: </w:t>
      </w:r>
    </w:p>
    <w:p w14:paraId="2986A318" w14:textId="636F0DC2" w:rsidR="00EC2271" w:rsidRPr="004C15A2" w:rsidRDefault="00812472" w:rsidP="007B0A85">
      <w:pPr>
        <w:pStyle w:val="ListParagraph"/>
        <w:numPr>
          <w:ilvl w:val="0"/>
          <w:numId w:val="14"/>
        </w:numPr>
        <w:rPr>
          <w:rFonts w:cstheme="minorHAnsi"/>
          <w:b/>
          <w:bCs/>
          <w:color w:val="808080" w:themeColor="background1" w:themeShade="80"/>
        </w:rPr>
      </w:pPr>
      <w:r w:rsidRPr="004C15A2">
        <w:rPr>
          <w:rFonts w:cstheme="minorHAnsi"/>
          <w:b/>
          <w:bCs/>
          <w:color w:val="808080" w:themeColor="background1" w:themeShade="80"/>
        </w:rPr>
        <w:t>SET UP LONGITUDINAL DATA COLLECTION</w:t>
      </w:r>
      <w:r w:rsidR="00CB0EF5" w:rsidRPr="004C15A2">
        <w:rPr>
          <w:rFonts w:cstheme="minorHAnsi"/>
          <w:b/>
          <w:bCs/>
          <w:color w:val="808080" w:themeColor="background1" w:themeShade="80"/>
        </w:rPr>
        <w:t>:</w:t>
      </w:r>
      <w:r w:rsidRPr="004C15A2">
        <w:rPr>
          <w:rFonts w:cstheme="minorHAnsi"/>
          <w:b/>
          <w:bCs/>
          <w:color w:val="808080" w:themeColor="background1" w:themeShade="80"/>
        </w:rPr>
        <w:t xml:space="preserve"> </w:t>
      </w:r>
      <w:r w:rsidR="00A02496" w:rsidRPr="004C15A2">
        <w:rPr>
          <w:rFonts w:cstheme="minorHAnsi"/>
          <w:b/>
          <w:bCs/>
          <w:color w:val="808080" w:themeColor="background1" w:themeShade="80"/>
        </w:rPr>
        <w:t>November 2020 to December 2021</w:t>
      </w:r>
    </w:p>
    <w:p w14:paraId="7C996133" w14:textId="602475C9" w:rsidR="00EC2271" w:rsidRPr="004C15A2" w:rsidRDefault="00812472" w:rsidP="007B0A85">
      <w:pPr>
        <w:pStyle w:val="ListParagraph"/>
        <w:numPr>
          <w:ilvl w:val="0"/>
          <w:numId w:val="14"/>
        </w:numPr>
        <w:rPr>
          <w:rFonts w:cstheme="minorHAnsi"/>
          <w:b/>
          <w:bCs/>
          <w:color w:val="808080" w:themeColor="background1" w:themeShade="80"/>
        </w:rPr>
      </w:pPr>
      <w:r w:rsidRPr="004C15A2">
        <w:rPr>
          <w:rFonts w:cstheme="minorHAnsi"/>
          <w:b/>
          <w:bCs/>
          <w:color w:val="808080" w:themeColor="background1" w:themeShade="80"/>
        </w:rPr>
        <w:t xml:space="preserve">PREPOPULATE WITH PRIOR RESPONSES: ‘PREVIOUS ANSWER: X.’ </w:t>
      </w:r>
    </w:p>
    <w:p w14:paraId="424BF4A2" w14:textId="0D91F37A" w:rsidR="00D03CFF" w:rsidRPr="004C15A2" w:rsidRDefault="00812472" w:rsidP="007B0A85">
      <w:pPr>
        <w:pStyle w:val="ListParagraph"/>
        <w:numPr>
          <w:ilvl w:val="0"/>
          <w:numId w:val="14"/>
        </w:numPr>
        <w:rPr>
          <w:rFonts w:cstheme="minorHAnsi"/>
          <w:b/>
          <w:bCs/>
          <w:color w:val="808080" w:themeColor="background1" w:themeShade="80"/>
        </w:rPr>
      </w:pPr>
      <w:r w:rsidRPr="004C15A2">
        <w:rPr>
          <w:rFonts w:cstheme="minorHAnsi"/>
          <w:b/>
          <w:bCs/>
          <w:color w:val="808080" w:themeColor="background1" w:themeShade="80"/>
        </w:rPr>
        <w:t>THIS SURVEY IS NOT INTENDED FOR WEB MODE.</w:t>
      </w:r>
      <w:r w:rsidR="00D03CFF" w:rsidRPr="004C15A2">
        <w:rPr>
          <w:rFonts w:cstheme="minorHAnsi"/>
          <w:b/>
          <w:bCs/>
          <w:color w:val="808080" w:themeColor="background1" w:themeShade="80"/>
        </w:rPr>
        <w:t>]</w:t>
      </w:r>
    </w:p>
    <w:p w14:paraId="3223812D" w14:textId="4AE0C714" w:rsidR="00A02496" w:rsidRPr="004C15A2" w:rsidRDefault="00A02496" w:rsidP="00D03CFF">
      <w:pPr>
        <w:rPr>
          <w:rFonts w:cstheme="minorHAnsi"/>
          <w:b/>
          <w:bCs/>
        </w:rPr>
      </w:pPr>
      <w:r w:rsidRPr="004C15A2">
        <w:rPr>
          <w:rFonts w:cstheme="minorHAnsi"/>
          <w:b/>
          <w:bCs/>
        </w:rPr>
        <w:t>FORM 1: INTRO</w:t>
      </w:r>
    </w:p>
    <w:p w14:paraId="76F4C716" w14:textId="5028391A" w:rsidR="00D03CFF" w:rsidRPr="004C15A2" w:rsidRDefault="00D03CFF" w:rsidP="00D03CFF">
      <w:pPr>
        <w:rPr>
          <w:rFonts w:cstheme="minorHAnsi"/>
          <w:b/>
          <w:bCs/>
        </w:rPr>
      </w:pPr>
      <w:r w:rsidRPr="004C15A2">
        <w:rPr>
          <w:rFonts w:cstheme="minorHAnsi"/>
          <w:b/>
          <w:bCs/>
        </w:rPr>
        <w:t xml:space="preserve">ORCDT. Please enter today’s date.  </w:t>
      </w:r>
    </w:p>
    <w:p w14:paraId="278687D6" w14:textId="77777777" w:rsidR="00D03CFF" w:rsidRPr="004C15A2" w:rsidRDefault="00D03CFF" w:rsidP="00D03CFF">
      <w:pPr>
        <w:rPr>
          <w:rFonts w:cstheme="minorHAnsi"/>
          <w:b/>
          <w:bCs/>
          <w:color w:val="808080" w:themeColor="background1" w:themeShade="80"/>
        </w:rPr>
      </w:pPr>
      <w:r w:rsidRPr="004C15A2">
        <w:rPr>
          <w:rFonts w:cstheme="minorHAnsi"/>
          <w:b/>
          <w:bCs/>
        </w:rPr>
        <w:t xml:space="preserve">ORC00. State: </w:t>
      </w:r>
      <w:r w:rsidRPr="004C15A2">
        <w:rPr>
          <w:rFonts w:cstheme="minorHAnsi"/>
          <w:b/>
          <w:bCs/>
          <w:color w:val="808080" w:themeColor="background1" w:themeShade="80"/>
        </w:rPr>
        <w:t>[PROGRAMMER: DISPLAY 4 HCS STATES]</w:t>
      </w:r>
    </w:p>
    <w:p w14:paraId="6F15E57F" w14:textId="77777777" w:rsidR="00D03CFF" w:rsidRPr="004C15A2" w:rsidRDefault="00D03CFF" w:rsidP="00D03CFF">
      <w:pPr>
        <w:rPr>
          <w:rFonts w:cstheme="minorHAnsi"/>
          <w:b/>
          <w:bCs/>
        </w:rPr>
      </w:pPr>
      <w:r w:rsidRPr="004C15A2">
        <w:rPr>
          <w:rFonts w:cstheme="minorHAnsi"/>
          <w:b/>
          <w:bCs/>
        </w:rPr>
        <w:t xml:space="preserve">ORC00a. Community: </w:t>
      </w:r>
      <w:r w:rsidRPr="004C15A2">
        <w:rPr>
          <w:rFonts w:cstheme="minorHAnsi"/>
          <w:b/>
          <w:bCs/>
          <w:color w:val="808080" w:themeColor="background1" w:themeShade="80"/>
        </w:rPr>
        <w:t>[PROGRAMMER: DISPLAY COMMUNITIES BY STATE USING RADIO BUTTONS]</w:t>
      </w:r>
    </w:p>
    <w:p w14:paraId="3612214A" w14:textId="77777777" w:rsidR="00D03CFF" w:rsidRPr="004C15A2" w:rsidRDefault="00D03CFF" w:rsidP="00D03CFF">
      <w:pPr>
        <w:rPr>
          <w:rFonts w:cstheme="minorHAnsi"/>
          <w:b/>
          <w:bCs/>
          <w:color w:val="808080" w:themeColor="background1" w:themeShade="80"/>
        </w:rPr>
      </w:pPr>
      <w:r w:rsidRPr="004C15A2">
        <w:rPr>
          <w:rFonts w:cstheme="minorHAnsi"/>
          <w:b/>
          <w:bCs/>
        </w:rPr>
        <w:t xml:space="preserve">ORC00b. Name of the person entering the data: </w:t>
      </w:r>
      <w:r w:rsidRPr="004C15A2">
        <w:rPr>
          <w:rFonts w:cstheme="minorHAnsi"/>
          <w:b/>
          <w:bCs/>
          <w:color w:val="808080" w:themeColor="background1" w:themeShade="80"/>
        </w:rPr>
        <w:t>[PROGRAMMER: PREFILL REDCAP USERNAME, NOT READ ONLY]</w:t>
      </w:r>
    </w:p>
    <w:p w14:paraId="731CC605" w14:textId="77777777" w:rsidR="00D03CFF" w:rsidRPr="004C15A2" w:rsidRDefault="00D03CFF" w:rsidP="00D03CFF">
      <w:pPr>
        <w:rPr>
          <w:rFonts w:cstheme="minorHAnsi"/>
          <w:b/>
          <w:bCs/>
        </w:rPr>
      </w:pPr>
      <w:r w:rsidRPr="004C15A2">
        <w:rPr>
          <w:rFonts w:cstheme="minorHAnsi"/>
          <w:b/>
          <w:bCs/>
        </w:rPr>
        <w:t>ORCA. Has the coalition approved its community action plan for at least one of the three ORCCA Menus?</w:t>
      </w:r>
    </w:p>
    <w:p w14:paraId="0DC75D51" w14:textId="0F72A86A" w:rsidR="00812472" w:rsidRPr="004C15A2" w:rsidRDefault="00D03CFF" w:rsidP="00812472">
      <w:pPr>
        <w:pStyle w:val="ListParagraph"/>
        <w:numPr>
          <w:ilvl w:val="0"/>
          <w:numId w:val="1"/>
        </w:numPr>
        <w:rPr>
          <w:rFonts w:cstheme="minorHAnsi"/>
        </w:rPr>
      </w:pPr>
      <w:r w:rsidRPr="004C15A2">
        <w:rPr>
          <w:rFonts w:cstheme="minorHAnsi"/>
        </w:rPr>
        <w:t>Yes</w:t>
      </w:r>
      <w:r w:rsidR="00CC290E" w:rsidRPr="004C15A2">
        <w:rPr>
          <w:rFonts w:cstheme="minorHAnsi"/>
        </w:rPr>
        <w:t xml:space="preserve"> </w:t>
      </w:r>
    </w:p>
    <w:p w14:paraId="4F977280" w14:textId="543C15AF" w:rsidR="00D03CFF" w:rsidRPr="004C15A2" w:rsidRDefault="00D03CFF" w:rsidP="00812472">
      <w:pPr>
        <w:pStyle w:val="ListParagraph"/>
        <w:numPr>
          <w:ilvl w:val="0"/>
          <w:numId w:val="1"/>
        </w:numPr>
        <w:rPr>
          <w:rFonts w:cstheme="minorHAnsi"/>
          <w:b/>
          <w:bCs/>
          <w:color w:val="808080" w:themeColor="background1" w:themeShade="80"/>
        </w:rPr>
      </w:pPr>
      <w:r w:rsidRPr="004C15A2">
        <w:rPr>
          <w:rFonts w:cstheme="minorHAnsi"/>
        </w:rPr>
        <w:t xml:space="preserve">No </w:t>
      </w:r>
      <w:r w:rsidRPr="004C15A2">
        <w:rPr>
          <w:rFonts w:cstheme="minorHAnsi"/>
          <w:b/>
          <w:bCs/>
          <w:color w:val="808080" w:themeColor="background1" w:themeShade="80"/>
        </w:rPr>
        <w:t>[GO TO ORCEND</w:t>
      </w:r>
      <w:r w:rsidR="00A02496" w:rsidRPr="004C15A2">
        <w:rPr>
          <w:rFonts w:cstheme="minorHAnsi"/>
          <w:b/>
          <w:bCs/>
          <w:color w:val="808080" w:themeColor="background1" w:themeShade="80"/>
        </w:rPr>
        <w:t xml:space="preserve"> FORM 5</w:t>
      </w:r>
      <w:r w:rsidRPr="004C15A2">
        <w:rPr>
          <w:rFonts w:cstheme="minorHAnsi"/>
          <w:b/>
          <w:bCs/>
          <w:color w:val="808080" w:themeColor="background1" w:themeShade="80"/>
        </w:rPr>
        <w:t>]</w:t>
      </w:r>
    </w:p>
    <w:p w14:paraId="00106BF9" w14:textId="68A56894" w:rsidR="00D03CFF" w:rsidRPr="004C15A2" w:rsidRDefault="00D03CFF" w:rsidP="00D03CFF">
      <w:pPr>
        <w:rPr>
          <w:rFonts w:cstheme="minorHAnsi"/>
          <w:b/>
          <w:bCs/>
        </w:rPr>
      </w:pPr>
      <w:r w:rsidRPr="004C15A2">
        <w:rPr>
          <w:rFonts w:cstheme="minorHAnsi"/>
          <w:b/>
          <w:bCs/>
        </w:rPr>
        <w:t xml:space="preserve">ORCX. Please select which ORCCA Menu has an action plan that was approved by the coalition. </w:t>
      </w:r>
      <w:r w:rsidRPr="004C15A2">
        <w:rPr>
          <w:rFonts w:cstheme="minorHAnsi"/>
          <w:b/>
          <w:bCs/>
          <w:color w:val="808080" w:themeColor="background1" w:themeShade="80"/>
        </w:rPr>
        <w:t>[PROGRAMMER: SELECT ALL THAT APPLY]</w:t>
      </w:r>
    </w:p>
    <w:p w14:paraId="110AF046" w14:textId="77777777" w:rsidR="00D03CFF" w:rsidRPr="004C15A2" w:rsidRDefault="00D03CFF" w:rsidP="00D03CFF">
      <w:pPr>
        <w:ind w:left="360"/>
        <w:rPr>
          <w:rFonts w:cstheme="minorHAnsi"/>
        </w:rPr>
      </w:pPr>
      <w:r w:rsidRPr="004C15A2">
        <w:rPr>
          <w:rFonts w:cstheme="minorHAnsi"/>
        </w:rPr>
        <w:t>1. Menu 1: Opioid Overdose Education and Naloxone Distribution (OEND) in high risk populations</w:t>
      </w:r>
    </w:p>
    <w:p w14:paraId="6BB0657A" w14:textId="77777777" w:rsidR="00D03CFF" w:rsidRPr="004C15A2" w:rsidRDefault="00D03CFF" w:rsidP="00D03CFF">
      <w:pPr>
        <w:ind w:left="360"/>
        <w:rPr>
          <w:rFonts w:cstheme="minorHAnsi"/>
        </w:rPr>
      </w:pPr>
      <w:r w:rsidRPr="004C15A2">
        <w:rPr>
          <w:rFonts w:cstheme="minorHAnsi"/>
        </w:rPr>
        <w:t xml:space="preserve">2. Menu 2: </w:t>
      </w:r>
      <w:r w:rsidRPr="004C15A2">
        <w:rPr>
          <w:rFonts w:eastAsia="Arial" w:cstheme="minorHAnsi"/>
        </w:rPr>
        <w:t>Effective delivery of medication for opioid use disorder (MOUD) maintenance treatment, including agonist/ partial agonist medication, and including outreach and delivery to high-risk populations</w:t>
      </w:r>
    </w:p>
    <w:p w14:paraId="6931DBB8" w14:textId="56BCC5BE" w:rsidR="00D03CFF" w:rsidRPr="004C15A2" w:rsidRDefault="00D03CFF" w:rsidP="00D03CFF">
      <w:pPr>
        <w:ind w:left="360"/>
        <w:rPr>
          <w:rFonts w:eastAsia="Arial" w:cstheme="minorHAnsi"/>
        </w:rPr>
      </w:pPr>
      <w:r w:rsidRPr="004C15A2">
        <w:rPr>
          <w:rFonts w:cstheme="minorHAnsi"/>
        </w:rPr>
        <w:t xml:space="preserve">3. Menu 3: </w:t>
      </w:r>
      <w:r w:rsidRPr="004C15A2">
        <w:rPr>
          <w:rFonts w:eastAsia="Arial" w:cstheme="minorHAnsi"/>
        </w:rPr>
        <w:t>Strategies to Improve Prescription Opioid Safety</w:t>
      </w:r>
    </w:p>
    <w:p w14:paraId="10FB44D1" w14:textId="41736F06" w:rsidR="00543E22" w:rsidRPr="004C15A2" w:rsidRDefault="00543E22" w:rsidP="00543E22">
      <w:pPr>
        <w:spacing w:after="60"/>
        <w:rPr>
          <w:rFonts w:cstheme="minorHAnsi"/>
          <w:b/>
          <w:bCs/>
        </w:rPr>
      </w:pPr>
      <w:r w:rsidRPr="004C15A2">
        <w:rPr>
          <w:rFonts w:cstheme="minorHAnsi"/>
          <w:b/>
          <w:bCs/>
          <w:color w:val="000000" w:themeColor="text1"/>
        </w:rPr>
        <w:t>ORCB.</w:t>
      </w:r>
      <w:r w:rsidRPr="004C15A2">
        <w:rPr>
          <w:rFonts w:cstheme="minorHAnsi"/>
          <w:b/>
          <w:bCs/>
          <w:color w:val="808080" w:themeColor="background1" w:themeShade="80"/>
        </w:rPr>
        <w:t xml:space="preserve"> [IF THERE ARE PRIOR RESPONSES] </w:t>
      </w:r>
      <w:r w:rsidRPr="004C15A2">
        <w:rPr>
          <w:rFonts w:cstheme="minorHAnsi"/>
          <w:b/>
          <w:bCs/>
          <w:color w:val="000000" w:themeColor="text1"/>
        </w:rPr>
        <w:t xml:space="preserve">Have there been any changes to last month’s ORCCAT entries? </w:t>
      </w:r>
    </w:p>
    <w:p w14:paraId="128BD188" w14:textId="77777777" w:rsidR="00543E22" w:rsidRPr="004C15A2" w:rsidRDefault="00543E22" w:rsidP="00543E22">
      <w:pPr>
        <w:pStyle w:val="ListParagraph"/>
        <w:numPr>
          <w:ilvl w:val="0"/>
          <w:numId w:val="35"/>
        </w:numPr>
        <w:rPr>
          <w:rFonts w:cstheme="minorHAnsi"/>
          <w:color w:val="000000" w:themeColor="text1"/>
        </w:rPr>
      </w:pPr>
      <w:r w:rsidRPr="004C15A2">
        <w:rPr>
          <w:rFonts w:cstheme="minorHAnsi"/>
          <w:color w:val="000000" w:themeColor="text1"/>
        </w:rPr>
        <w:t>Yes, I would like to report new progress since last month.</w:t>
      </w:r>
    </w:p>
    <w:p w14:paraId="18F20C73" w14:textId="7703489B" w:rsidR="00543E22" w:rsidRPr="004C15A2" w:rsidRDefault="00543E22" w:rsidP="00543E22">
      <w:pPr>
        <w:pStyle w:val="ListParagraph"/>
        <w:numPr>
          <w:ilvl w:val="0"/>
          <w:numId w:val="36"/>
        </w:numPr>
        <w:rPr>
          <w:rFonts w:cstheme="minorHAnsi"/>
          <w:b/>
          <w:bCs/>
          <w:color w:val="808080" w:themeColor="background1" w:themeShade="80"/>
        </w:rPr>
      </w:pPr>
      <w:r w:rsidRPr="004C15A2">
        <w:rPr>
          <w:rFonts w:cstheme="minorHAnsi"/>
          <w:color w:val="000000" w:themeColor="text1"/>
        </w:rPr>
        <w:t>No, there are no changes to report since last month.</w:t>
      </w:r>
      <w:r w:rsidRPr="004C15A2">
        <w:rPr>
          <w:rFonts w:cstheme="minorHAnsi"/>
          <w:b/>
          <w:bCs/>
          <w:color w:val="000000" w:themeColor="text1"/>
        </w:rPr>
        <w:t xml:space="preserve"> </w:t>
      </w:r>
      <w:r w:rsidRPr="004C15A2">
        <w:rPr>
          <w:rFonts w:cstheme="minorHAnsi"/>
          <w:b/>
          <w:bCs/>
          <w:color w:val="808080" w:themeColor="background1" w:themeShade="80"/>
        </w:rPr>
        <w:t>[GO TO ORCEND</w:t>
      </w:r>
      <w:r w:rsidR="00A02496" w:rsidRPr="004C15A2">
        <w:rPr>
          <w:rFonts w:cstheme="minorHAnsi"/>
          <w:b/>
          <w:bCs/>
          <w:color w:val="808080" w:themeColor="background1" w:themeShade="80"/>
        </w:rPr>
        <w:t xml:space="preserve"> FORM 5</w:t>
      </w:r>
      <w:r w:rsidRPr="004C15A2">
        <w:rPr>
          <w:rFonts w:cstheme="minorHAnsi"/>
          <w:b/>
          <w:bCs/>
          <w:color w:val="808080" w:themeColor="background1" w:themeShade="80"/>
        </w:rPr>
        <w:t>]</w:t>
      </w:r>
    </w:p>
    <w:p w14:paraId="18D45A8B" w14:textId="77777777" w:rsidR="00543E22" w:rsidRPr="004C15A2" w:rsidRDefault="00543E22" w:rsidP="00543E22">
      <w:pPr>
        <w:rPr>
          <w:rFonts w:cstheme="minorHAnsi"/>
          <w:b/>
          <w:bCs/>
        </w:rPr>
      </w:pPr>
      <w:r w:rsidRPr="004C15A2">
        <w:rPr>
          <w:rFonts w:cstheme="minorHAnsi"/>
          <w:b/>
          <w:bCs/>
        </w:rPr>
        <w:t>ORCB1 [IF ORCB=1] Have there been any changes to last month’s ORCCAT entries for Menu 1: OEND?</w:t>
      </w:r>
    </w:p>
    <w:p w14:paraId="25A233E8" w14:textId="77777777" w:rsidR="00543E22" w:rsidRPr="004C15A2" w:rsidRDefault="00543E22" w:rsidP="00543E22">
      <w:pPr>
        <w:pStyle w:val="ListParagraph"/>
        <w:numPr>
          <w:ilvl w:val="0"/>
          <w:numId w:val="37"/>
        </w:numPr>
        <w:spacing w:line="256" w:lineRule="auto"/>
        <w:rPr>
          <w:rFonts w:cstheme="minorHAnsi"/>
          <w:color w:val="000000" w:themeColor="text1"/>
        </w:rPr>
      </w:pPr>
      <w:r w:rsidRPr="004C15A2">
        <w:rPr>
          <w:rFonts w:cstheme="minorHAnsi"/>
          <w:color w:val="000000" w:themeColor="text1"/>
        </w:rPr>
        <w:t>Yes, I would like to report new progress since last month for Menu 1.</w:t>
      </w:r>
    </w:p>
    <w:p w14:paraId="5AAE019A" w14:textId="77777777" w:rsidR="00543E22" w:rsidRPr="004C15A2" w:rsidRDefault="00543E22" w:rsidP="00543E22">
      <w:pPr>
        <w:pStyle w:val="ListParagraph"/>
        <w:numPr>
          <w:ilvl w:val="0"/>
          <w:numId w:val="37"/>
        </w:numPr>
        <w:spacing w:line="256" w:lineRule="auto"/>
        <w:rPr>
          <w:rFonts w:cstheme="minorHAnsi"/>
          <w:color w:val="000000" w:themeColor="text1"/>
        </w:rPr>
      </w:pPr>
      <w:r w:rsidRPr="004C15A2">
        <w:rPr>
          <w:rFonts w:cstheme="minorHAnsi"/>
          <w:color w:val="000000" w:themeColor="text1"/>
        </w:rPr>
        <w:t>No, there are no changes to report since last month for Menu 1.</w:t>
      </w:r>
    </w:p>
    <w:p w14:paraId="6080653B" w14:textId="77777777" w:rsidR="00543E22" w:rsidRPr="004C15A2" w:rsidRDefault="00543E22" w:rsidP="00543E22">
      <w:pPr>
        <w:rPr>
          <w:rFonts w:cstheme="minorHAnsi"/>
          <w:b/>
          <w:bCs/>
        </w:rPr>
      </w:pPr>
      <w:r w:rsidRPr="004C15A2">
        <w:rPr>
          <w:rFonts w:cstheme="minorHAnsi"/>
          <w:b/>
          <w:bCs/>
        </w:rPr>
        <w:t>ORCB2 [IF ORCB=1] Have there been any changes to last month’s ORCCAT entries for Menu 2: MOUD?</w:t>
      </w:r>
    </w:p>
    <w:p w14:paraId="38B8850A" w14:textId="77777777" w:rsidR="00543E22" w:rsidRPr="004C15A2" w:rsidRDefault="00543E22" w:rsidP="00543E22">
      <w:pPr>
        <w:pStyle w:val="ListParagraph"/>
        <w:numPr>
          <w:ilvl w:val="0"/>
          <w:numId w:val="38"/>
        </w:numPr>
        <w:spacing w:line="256" w:lineRule="auto"/>
        <w:rPr>
          <w:rFonts w:cstheme="minorHAnsi"/>
          <w:color w:val="000000" w:themeColor="text1"/>
        </w:rPr>
      </w:pPr>
      <w:r w:rsidRPr="004C15A2">
        <w:rPr>
          <w:rFonts w:cstheme="minorHAnsi"/>
          <w:color w:val="000000" w:themeColor="text1"/>
        </w:rPr>
        <w:t>Yes, I would like to report new progress since last month for Menu 2.</w:t>
      </w:r>
    </w:p>
    <w:p w14:paraId="19D4AD19" w14:textId="77777777" w:rsidR="00543E22" w:rsidRPr="004C15A2" w:rsidRDefault="00543E22" w:rsidP="00543E22">
      <w:pPr>
        <w:pStyle w:val="ListParagraph"/>
        <w:numPr>
          <w:ilvl w:val="0"/>
          <w:numId w:val="38"/>
        </w:numPr>
        <w:spacing w:line="256" w:lineRule="auto"/>
        <w:rPr>
          <w:rFonts w:cstheme="minorHAnsi"/>
          <w:color w:val="000000" w:themeColor="text1"/>
        </w:rPr>
      </w:pPr>
      <w:r w:rsidRPr="004C15A2">
        <w:rPr>
          <w:rFonts w:cstheme="minorHAnsi"/>
          <w:color w:val="000000" w:themeColor="text1"/>
        </w:rPr>
        <w:t>No, there are no changes to report since last month for Menu 2.</w:t>
      </w:r>
    </w:p>
    <w:p w14:paraId="5A7A9D39" w14:textId="77777777" w:rsidR="00264AEB" w:rsidRPr="004C15A2" w:rsidRDefault="00264AEB" w:rsidP="00543E22">
      <w:pPr>
        <w:rPr>
          <w:rFonts w:cstheme="minorHAnsi"/>
          <w:b/>
          <w:bCs/>
        </w:rPr>
      </w:pPr>
    </w:p>
    <w:p w14:paraId="0F01511B" w14:textId="51984ACE" w:rsidR="00543E22" w:rsidRPr="004C15A2" w:rsidRDefault="00543E22" w:rsidP="00543E22">
      <w:pPr>
        <w:rPr>
          <w:rFonts w:cstheme="minorHAnsi"/>
          <w:b/>
          <w:bCs/>
        </w:rPr>
      </w:pPr>
      <w:r w:rsidRPr="004C15A2">
        <w:rPr>
          <w:rFonts w:cstheme="minorHAnsi"/>
          <w:b/>
          <w:bCs/>
        </w:rPr>
        <w:lastRenderedPageBreak/>
        <w:t>ORCB3 [IF ORCB=1] Have there been any changes to last month’s ORCCAT entries for Menu 3: Safer Prescribing?</w:t>
      </w:r>
    </w:p>
    <w:p w14:paraId="4091350D" w14:textId="77777777" w:rsidR="00543E22" w:rsidRPr="004C15A2" w:rsidRDefault="00543E22" w:rsidP="00543E22">
      <w:pPr>
        <w:pStyle w:val="ListParagraph"/>
        <w:numPr>
          <w:ilvl w:val="0"/>
          <w:numId w:val="39"/>
        </w:numPr>
        <w:spacing w:line="256" w:lineRule="auto"/>
        <w:rPr>
          <w:rFonts w:cstheme="minorHAnsi"/>
          <w:color w:val="000000" w:themeColor="text1"/>
        </w:rPr>
      </w:pPr>
      <w:r w:rsidRPr="004C15A2">
        <w:rPr>
          <w:rFonts w:cstheme="minorHAnsi"/>
          <w:color w:val="000000" w:themeColor="text1"/>
        </w:rPr>
        <w:t>Yes, I would like to report new progress since last month for Menu 3.</w:t>
      </w:r>
    </w:p>
    <w:p w14:paraId="1DAD0F10" w14:textId="77777777" w:rsidR="00543E22" w:rsidRPr="004C15A2" w:rsidRDefault="00543E22" w:rsidP="00543E22">
      <w:pPr>
        <w:pStyle w:val="ListParagraph"/>
        <w:numPr>
          <w:ilvl w:val="0"/>
          <w:numId w:val="39"/>
        </w:numPr>
        <w:spacing w:line="256" w:lineRule="auto"/>
        <w:rPr>
          <w:rFonts w:cstheme="minorHAnsi"/>
          <w:color w:val="000000" w:themeColor="text1"/>
        </w:rPr>
      </w:pPr>
      <w:r w:rsidRPr="004C15A2">
        <w:rPr>
          <w:rFonts w:cstheme="minorHAnsi"/>
          <w:color w:val="000000" w:themeColor="text1"/>
        </w:rPr>
        <w:t>No, there are no changes to report since last month for Menu 3.</w:t>
      </w:r>
    </w:p>
    <w:p w14:paraId="214FFB17" w14:textId="77777777" w:rsidR="00A02496" w:rsidRPr="004C15A2" w:rsidRDefault="00A02496" w:rsidP="0046485B">
      <w:pPr>
        <w:spacing w:before="120" w:after="60"/>
        <w:rPr>
          <w:rFonts w:cstheme="minorHAnsi"/>
          <w:b/>
          <w:bCs/>
        </w:rPr>
      </w:pPr>
    </w:p>
    <w:p w14:paraId="522CB850" w14:textId="77777777" w:rsidR="00A02496" w:rsidRPr="004C15A2" w:rsidRDefault="00A02496" w:rsidP="0046485B">
      <w:pPr>
        <w:spacing w:before="120" w:after="60"/>
        <w:rPr>
          <w:rFonts w:cstheme="minorHAnsi"/>
          <w:b/>
          <w:bCs/>
        </w:rPr>
      </w:pPr>
    </w:p>
    <w:p w14:paraId="74CAFBA1" w14:textId="1A959FE2" w:rsidR="00A02496" w:rsidRPr="004C15A2" w:rsidRDefault="00A02496" w:rsidP="0046485B">
      <w:pPr>
        <w:spacing w:before="120" w:after="60"/>
        <w:rPr>
          <w:rFonts w:cstheme="minorHAnsi"/>
          <w:b/>
          <w:bCs/>
        </w:rPr>
      </w:pPr>
      <w:r w:rsidRPr="004C15A2">
        <w:rPr>
          <w:rFonts w:cstheme="minorHAnsi"/>
          <w:b/>
          <w:bCs/>
        </w:rPr>
        <w:t>PROGRAMMER CHECKPOINT: ROUTE TO APPROPRIATE FORMS BASED ON LOGIC FROM ORCX</w:t>
      </w:r>
    </w:p>
    <w:p w14:paraId="4C713DE0" w14:textId="77777777" w:rsidR="00A02496" w:rsidRPr="004C15A2" w:rsidRDefault="00A02496" w:rsidP="0046485B">
      <w:pPr>
        <w:spacing w:before="120" w:after="60"/>
        <w:rPr>
          <w:rFonts w:cstheme="minorHAnsi"/>
          <w:b/>
          <w:bCs/>
        </w:rPr>
      </w:pPr>
    </w:p>
    <w:p w14:paraId="005B7871" w14:textId="5C51EC78" w:rsidR="00A02496" w:rsidRPr="004C15A2" w:rsidRDefault="00A02496" w:rsidP="0046485B">
      <w:pPr>
        <w:spacing w:before="120" w:after="60"/>
        <w:rPr>
          <w:rFonts w:cstheme="minorHAnsi"/>
          <w:b/>
          <w:bCs/>
        </w:rPr>
      </w:pPr>
      <w:r w:rsidRPr="004C15A2">
        <w:rPr>
          <w:rFonts w:cstheme="minorHAnsi"/>
          <w:b/>
          <w:bCs/>
        </w:rPr>
        <w:t>FORM 2: MENU 1.</w:t>
      </w:r>
    </w:p>
    <w:p w14:paraId="2CFB6D1F" w14:textId="2F5F9171" w:rsidR="00D03CFF" w:rsidRPr="004C15A2" w:rsidRDefault="00D03CFF" w:rsidP="0046485B">
      <w:pPr>
        <w:spacing w:before="120" w:after="60"/>
        <w:rPr>
          <w:rFonts w:cstheme="minorHAnsi"/>
          <w:b/>
          <w:bCs/>
        </w:rPr>
      </w:pPr>
      <w:r w:rsidRPr="004C15A2">
        <w:rPr>
          <w:rFonts w:cstheme="minorHAnsi"/>
          <w:b/>
          <w:bCs/>
        </w:rPr>
        <w:t xml:space="preserve">ORC09. </w:t>
      </w:r>
      <w:bookmarkStart w:id="0" w:name="_Hlk53060087"/>
      <w:r w:rsidRPr="004C15A2">
        <w:rPr>
          <w:rFonts w:cstheme="minorHAnsi"/>
          <w:b/>
          <w:bCs/>
          <w:color w:val="808080" w:themeColor="background1" w:themeShade="80"/>
        </w:rPr>
        <w:t>[IF ORCX=</w:t>
      </w:r>
      <w:r w:rsidR="007F717C" w:rsidRPr="004C15A2">
        <w:rPr>
          <w:rFonts w:cstheme="minorHAnsi"/>
          <w:b/>
          <w:bCs/>
          <w:color w:val="808080" w:themeColor="background1" w:themeShade="80"/>
        </w:rPr>
        <w:t>2</w:t>
      </w:r>
      <w:r w:rsidR="00543E22" w:rsidRPr="004C15A2">
        <w:rPr>
          <w:rFonts w:cstheme="minorHAnsi"/>
          <w:b/>
          <w:bCs/>
          <w:color w:val="808080" w:themeColor="background1" w:themeShade="80"/>
        </w:rPr>
        <w:t>] OR [IF THERE ARE PRIOR RESPONSES AND ORCB1=1</w:t>
      </w:r>
      <w:r w:rsidRPr="004C15A2">
        <w:rPr>
          <w:rFonts w:cstheme="minorHAnsi"/>
          <w:b/>
          <w:bCs/>
          <w:color w:val="808080" w:themeColor="background1" w:themeShade="80"/>
        </w:rPr>
        <w:t xml:space="preserve">] </w:t>
      </w:r>
      <w:bookmarkEnd w:id="0"/>
      <w:r w:rsidR="004F2685" w:rsidRPr="004C15A2">
        <w:rPr>
          <w:rFonts w:cstheme="minorHAnsi"/>
          <w:b/>
          <w:bCs/>
        </w:rPr>
        <w:t>Please s</w:t>
      </w:r>
      <w:r w:rsidR="00F72458" w:rsidRPr="004C15A2">
        <w:rPr>
          <w:rFonts w:cstheme="minorHAnsi"/>
          <w:b/>
          <w:bCs/>
        </w:rPr>
        <w:t xml:space="preserve">elect the </w:t>
      </w:r>
      <w:r w:rsidR="005175C3" w:rsidRPr="004C15A2">
        <w:rPr>
          <w:rFonts w:cstheme="minorHAnsi"/>
          <w:b/>
          <w:bCs/>
          <w:color w:val="808080" w:themeColor="background1" w:themeShade="80"/>
        </w:rPr>
        <w:t>[</w:t>
      </w:r>
      <w:r w:rsidR="007F717C" w:rsidRPr="004C15A2">
        <w:rPr>
          <w:rFonts w:cstheme="minorHAnsi"/>
          <w:b/>
          <w:bCs/>
          <w:color w:val="808080" w:themeColor="background1" w:themeShade="80"/>
        </w:rPr>
        <w:t>“first”] OR [“next” IF ORC09</w:t>
      </w:r>
      <w:r w:rsidR="0046485B" w:rsidRPr="004C15A2">
        <w:rPr>
          <w:rFonts w:cstheme="minorHAnsi"/>
          <w:b/>
          <w:bCs/>
          <w:color w:val="808080" w:themeColor="background1" w:themeShade="80"/>
        </w:rPr>
        <w:t>y</w:t>
      </w:r>
      <w:r w:rsidR="007F717C" w:rsidRPr="004C15A2">
        <w:rPr>
          <w:rFonts w:cstheme="minorHAnsi"/>
          <w:b/>
          <w:bCs/>
          <w:color w:val="808080" w:themeColor="background1" w:themeShade="80"/>
        </w:rPr>
        <w:t xml:space="preserve">=1] </w:t>
      </w:r>
      <w:r w:rsidR="00F72458" w:rsidRPr="004C15A2">
        <w:rPr>
          <w:rFonts w:cstheme="minorHAnsi"/>
          <w:b/>
          <w:bCs/>
        </w:rPr>
        <w:t>Menu 1: OEND strategy in the community action plan.</w:t>
      </w:r>
      <w:r w:rsidR="00812472" w:rsidRPr="004C15A2">
        <w:rPr>
          <w:rFonts w:cstheme="minorHAnsi"/>
          <w:b/>
          <w:bCs/>
        </w:rPr>
        <w:t xml:space="preserve"> </w:t>
      </w:r>
      <w:r w:rsidRPr="004C15A2">
        <w:rPr>
          <w:rFonts w:cstheme="minorHAnsi"/>
          <w:b/>
          <w:bCs/>
          <w:color w:val="808080" w:themeColor="background1" w:themeShade="80"/>
        </w:rPr>
        <w:t xml:space="preserve">[PROGRAMMER: </w:t>
      </w:r>
      <w:r w:rsidR="00812472" w:rsidRPr="004C15A2">
        <w:rPr>
          <w:rFonts w:cstheme="minorHAnsi"/>
          <w:b/>
          <w:bCs/>
          <w:color w:val="808080" w:themeColor="background1" w:themeShade="80"/>
        </w:rPr>
        <w:t>SELECT ONE</w:t>
      </w:r>
      <w:r w:rsidRPr="004C15A2">
        <w:rPr>
          <w:rFonts w:cstheme="minorHAnsi"/>
          <w:b/>
          <w:bCs/>
          <w:color w:val="808080" w:themeColor="background1" w:themeShade="80"/>
        </w:rPr>
        <w:t xml:space="preserve">] </w:t>
      </w:r>
    </w:p>
    <w:p w14:paraId="449617E0" w14:textId="77777777" w:rsidR="00D03CFF" w:rsidRPr="004C15A2" w:rsidRDefault="00D03CFF" w:rsidP="007B0A85">
      <w:pPr>
        <w:pStyle w:val="ListParagraph"/>
        <w:numPr>
          <w:ilvl w:val="0"/>
          <w:numId w:val="2"/>
        </w:numPr>
        <w:tabs>
          <w:tab w:val="left" w:pos="1080"/>
          <w:tab w:val="left" w:pos="5580"/>
          <w:tab w:val="left" w:pos="5940"/>
        </w:tabs>
        <w:spacing w:before="60" w:after="120"/>
        <w:ind w:left="720"/>
        <w:rPr>
          <w:rFonts w:eastAsia="Arial" w:cstheme="minorHAnsi"/>
        </w:rPr>
      </w:pPr>
      <w:r w:rsidRPr="004C15A2">
        <w:rPr>
          <w:rFonts w:eastAsia="Arial" w:cstheme="minorHAnsi"/>
        </w:rPr>
        <w:t xml:space="preserve">Active OEND for at-risk individuals </w:t>
      </w:r>
    </w:p>
    <w:p w14:paraId="4D1ECF81" w14:textId="77777777" w:rsidR="00D03CFF" w:rsidRPr="004C15A2" w:rsidRDefault="00D03CFF" w:rsidP="007B0A85">
      <w:pPr>
        <w:pStyle w:val="ListParagraph"/>
        <w:numPr>
          <w:ilvl w:val="0"/>
          <w:numId w:val="2"/>
        </w:numPr>
        <w:tabs>
          <w:tab w:val="left" w:pos="1080"/>
          <w:tab w:val="left" w:pos="5580"/>
          <w:tab w:val="left" w:pos="5940"/>
        </w:tabs>
        <w:spacing w:before="60" w:after="120"/>
        <w:ind w:left="720"/>
        <w:rPr>
          <w:rFonts w:eastAsia="Arial" w:cstheme="minorHAnsi"/>
        </w:rPr>
      </w:pPr>
      <w:r w:rsidRPr="004C15A2">
        <w:rPr>
          <w:rFonts w:eastAsia="Arial" w:cstheme="minorHAnsi"/>
        </w:rPr>
        <w:t>Active OEND at high-risk venues</w:t>
      </w:r>
    </w:p>
    <w:p w14:paraId="320B6D9E" w14:textId="77777777" w:rsidR="00D03CFF" w:rsidRPr="004C15A2" w:rsidRDefault="00D03CFF" w:rsidP="007B0A85">
      <w:pPr>
        <w:pStyle w:val="ListParagraph"/>
        <w:numPr>
          <w:ilvl w:val="0"/>
          <w:numId w:val="2"/>
        </w:numPr>
        <w:tabs>
          <w:tab w:val="left" w:pos="1080"/>
          <w:tab w:val="left" w:pos="5580"/>
          <w:tab w:val="left" w:pos="5940"/>
        </w:tabs>
        <w:spacing w:before="60" w:after="120"/>
        <w:ind w:left="720"/>
        <w:rPr>
          <w:rFonts w:eastAsia="Arial" w:cstheme="minorHAnsi"/>
        </w:rPr>
      </w:pPr>
      <w:r w:rsidRPr="004C15A2">
        <w:rPr>
          <w:rFonts w:eastAsia="Arial" w:cstheme="minorHAnsi"/>
        </w:rPr>
        <w:t xml:space="preserve">OEND by referral </w:t>
      </w:r>
    </w:p>
    <w:p w14:paraId="7B79137F" w14:textId="77777777" w:rsidR="00D03CFF" w:rsidRPr="004C15A2" w:rsidRDefault="00D03CFF" w:rsidP="007B0A85">
      <w:pPr>
        <w:pStyle w:val="ListParagraph"/>
        <w:numPr>
          <w:ilvl w:val="0"/>
          <w:numId w:val="2"/>
        </w:numPr>
        <w:tabs>
          <w:tab w:val="left" w:pos="1080"/>
          <w:tab w:val="left" w:pos="5580"/>
          <w:tab w:val="left" w:pos="5940"/>
        </w:tabs>
        <w:spacing w:before="60" w:after="120"/>
        <w:ind w:left="720"/>
        <w:rPr>
          <w:rFonts w:eastAsia="Arial" w:cstheme="minorHAnsi"/>
        </w:rPr>
      </w:pPr>
      <w:r w:rsidRPr="004C15A2">
        <w:rPr>
          <w:rFonts w:eastAsia="Arial" w:cstheme="minorHAnsi"/>
        </w:rPr>
        <w:t>OEND self-request</w:t>
      </w:r>
      <w:r w:rsidRPr="004C15A2">
        <w:rPr>
          <w:rFonts w:eastAsia="Arial" w:cstheme="minorHAnsi"/>
        </w:rPr>
        <w:tab/>
      </w:r>
    </w:p>
    <w:p w14:paraId="6EEDEBD1" w14:textId="77777777" w:rsidR="00D03CFF" w:rsidRPr="004C15A2" w:rsidRDefault="00D03CFF" w:rsidP="007B0A85">
      <w:pPr>
        <w:pStyle w:val="ListParagraph"/>
        <w:numPr>
          <w:ilvl w:val="0"/>
          <w:numId w:val="2"/>
        </w:numPr>
        <w:tabs>
          <w:tab w:val="left" w:pos="1080"/>
          <w:tab w:val="left" w:pos="5580"/>
          <w:tab w:val="left" w:pos="5940"/>
        </w:tabs>
        <w:spacing w:before="60" w:after="120"/>
        <w:ind w:left="720"/>
        <w:rPr>
          <w:rFonts w:eastAsia="Arial" w:cstheme="minorHAnsi"/>
        </w:rPr>
      </w:pPr>
      <w:r w:rsidRPr="004C15A2">
        <w:rPr>
          <w:rFonts w:eastAsia="Arial" w:cstheme="minorHAnsi"/>
        </w:rPr>
        <w:t>Naloxone availability for immediate use in overdose hotspots</w:t>
      </w:r>
    </w:p>
    <w:p w14:paraId="387C945B" w14:textId="77777777" w:rsidR="00D03CFF" w:rsidRPr="004C15A2" w:rsidRDefault="00D03CFF" w:rsidP="007B0A85">
      <w:pPr>
        <w:pStyle w:val="ListParagraph"/>
        <w:numPr>
          <w:ilvl w:val="0"/>
          <w:numId w:val="2"/>
        </w:numPr>
        <w:tabs>
          <w:tab w:val="left" w:pos="1080"/>
          <w:tab w:val="left" w:pos="5580"/>
          <w:tab w:val="left" w:pos="5940"/>
        </w:tabs>
        <w:spacing w:before="60" w:after="120"/>
        <w:ind w:left="720"/>
        <w:rPr>
          <w:rFonts w:eastAsia="Arial" w:cstheme="minorHAnsi"/>
        </w:rPr>
      </w:pPr>
      <w:r w:rsidRPr="004C15A2">
        <w:rPr>
          <w:rFonts w:eastAsia="Arial" w:cstheme="minorHAnsi"/>
        </w:rPr>
        <w:t>Capacity for First Responder administration</w:t>
      </w:r>
    </w:p>
    <w:p w14:paraId="1E544266" w14:textId="2C72C172" w:rsidR="00D03CFF" w:rsidRPr="004C15A2" w:rsidRDefault="00F72458" w:rsidP="007B0A85">
      <w:pPr>
        <w:pStyle w:val="ListParagraph"/>
        <w:numPr>
          <w:ilvl w:val="0"/>
          <w:numId w:val="2"/>
        </w:numPr>
        <w:tabs>
          <w:tab w:val="left" w:pos="1080"/>
          <w:tab w:val="left" w:pos="5580"/>
          <w:tab w:val="left" w:pos="5940"/>
        </w:tabs>
        <w:spacing w:before="60" w:after="120"/>
        <w:ind w:left="720"/>
        <w:rPr>
          <w:rFonts w:eastAsia="Arial" w:cstheme="minorHAnsi"/>
        </w:rPr>
      </w:pPr>
      <w:r w:rsidRPr="004C15A2">
        <w:rPr>
          <w:rFonts w:eastAsia="Arial" w:cstheme="minorHAnsi"/>
        </w:rPr>
        <w:t xml:space="preserve">Other </w:t>
      </w:r>
    </w:p>
    <w:p w14:paraId="4973FAB8" w14:textId="77777777" w:rsidR="009A4CC6" w:rsidRPr="004C15A2" w:rsidRDefault="009A4CC6" w:rsidP="00F7528C">
      <w:pPr>
        <w:tabs>
          <w:tab w:val="left" w:pos="1080"/>
          <w:tab w:val="left" w:pos="5580"/>
          <w:tab w:val="left" w:pos="5940"/>
        </w:tabs>
        <w:spacing w:before="60" w:after="120"/>
        <w:rPr>
          <w:rFonts w:eastAsia="Arial" w:cstheme="minorHAnsi"/>
        </w:rPr>
      </w:pPr>
    </w:p>
    <w:p w14:paraId="218406A4" w14:textId="3053E0C4" w:rsidR="00D03CFF" w:rsidRPr="004C15A2" w:rsidRDefault="00D03CFF" w:rsidP="007F717C">
      <w:pPr>
        <w:spacing w:after="0" w:line="240" w:lineRule="auto"/>
        <w:rPr>
          <w:rFonts w:eastAsia="Arial" w:cstheme="minorHAnsi"/>
          <w:b/>
          <w:bCs/>
          <w:color w:val="808080" w:themeColor="background1" w:themeShade="80"/>
        </w:rPr>
      </w:pPr>
      <w:r w:rsidRPr="004C15A2">
        <w:rPr>
          <w:rFonts w:eastAsia="Arial" w:cstheme="minorHAnsi"/>
          <w:b/>
          <w:bCs/>
        </w:rPr>
        <w:t>ORC09a</w:t>
      </w:r>
      <w:r w:rsidRPr="004C15A2">
        <w:rPr>
          <w:rFonts w:eastAsia="Arial" w:cstheme="minorHAnsi"/>
        </w:rPr>
        <w:t xml:space="preserve">. </w:t>
      </w:r>
      <w:r w:rsidRPr="004C15A2">
        <w:rPr>
          <w:rFonts w:eastAsia="Arial" w:cstheme="minorHAnsi"/>
          <w:b/>
          <w:bCs/>
          <w:color w:val="808080" w:themeColor="background1" w:themeShade="80"/>
        </w:rPr>
        <w:t xml:space="preserve">[IF ORC09= </w:t>
      </w:r>
      <w:r w:rsidR="00F72458" w:rsidRPr="004C15A2">
        <w:rPr>
          <w:rFonts w:eastAsia="Arial" w:cstheme="minorHAnsi"/>
          <w:b/>
          <w:bCs/>
          <w:color w:val="808080" w:themeColor="background1" w:themeShade="80"/>
        </w:rPr>
        <w:t>7</w:t>
      </w:r>
      <w:r w:rsidRPr="004C15A2">
        <w:rPr>
          <w:rFonts w:eastAsia="Arial" w:cstheme="minorHAnsi"/>
          <w:b/>
          <w:bCs/>
          <w:color w:val="808080" w:themeColor="background1" w:themeShade="80"/>
        </w:rPr>
        <w:t>]</w:t>
      </w:r>
      <w:r w:rsidRPr="004C15A2">
        <w:rPr>
          <w:rFonts w:eastAsia="Arial" w:cstheme="minorHAnsi"/>
          <w:color w:val="808080" w:themeColor="background1" w:themeShade="80"/>
        </w:rPr>
        <w:t xml:space="preserve"> </w:t>
      </w:r>
      <w:r w:rsidR="00F72458" w:rsidRPr="004C15A2">
        <w:rPr>
          <w:rFonts w:eastAsia="Arial" w:cstheme="minorHAnsi"/>
          <w:b/>
          <w:bCs/>
        </w:rPr>
        <w:t>What is the Other OEND strategy?</w:t>
      </w:r>
      <w:r w:rsidR="00344FA5" w:rsidRPr="004C15A2">
        <w:rPr>
          <w:rFonts w:eastAsia="Arial" w:cstheme="minorHAnsi"/>
          <w:b/>
          <w:bCs/>
        </w:rPr>
        <w:t xml:space="preserve"> </w:t>
      </w:r>
      <w:r w:rsidR="00344FA5" w:rsidRPr="004C15A2">
        <w:rPr>
          <w:rFonts w:eastAsia="Arial" w:cstheme="minorHAnsi"/>
          <w:b/>
          <w:bCs/>
          <w:color w:val="808080" w:themeColor="background1" w:themeShade="80"/>
        </w:rPr>
        <w:t>[PROGRAMMER: OPEN-ENDED FIELD WITH 75-CHARACTER LIMIT]</w:t>
      </w:r>
    </w:p>
    <w:p w14:paraId="51B6C7FD" w14:textId="77777777" w:rsidR="00264AEB" w:rsidRPr="004C15A2" w:rsidRDefault="00264AEB" w:rsidP="00765317">
      <w:pPr>
        <w:rPr>
          <w:rFonts w:cstheme="minorHAnsi"/>
          <w:b/>
          <w:bCs/>
        </w:rPr>
      </w:pPr>
    </w:p>
    <w:p w14:paraId="7A5335AE" w14:textId="2CEE6C20" w:rsidR="00765317" w:rsidRPr="004C15A2" w:rsidRDefault="00765317" w:rsidP="00765317">
      <w:pPr>
        <w:rPr>
          <w:rFonts w:cstheme="minorHAnsi"/>
          <w:b/>
          <w:bCs/>
        </w:rPr>
      </w:pPr>
      <w:r w:rsidRPr="004C15A2">
        <w:rPr>
          <w:rFonts w:cstheme="minorHAnsi"/>
          <w:b/>
          <w:bCs/>
        </w:rPr>
        <w:t>ORCC</w:t>
      </w:r>
      <w:r w:rsidR="004A4EC2" w:rsidRPr="004C15A2">
        <w:rPr>
          <w:rFonts w:cstheme="minorHAnsi"/>
          <w:b/>
          <w:bCs/>
        </w:rPr>
        <w:t>09b</w:t>
      </w:r>
      <w:r w:rsidRPr="004C15A2">
        <w:rPr>
          <w:rFonts w:cstheme="minorHAnsi"/>
          <w:b/>
          <w:bCs/>
        </w:rPr>
        <w:t xml:space="preserve">. Did </w:t>
      </w:r>
      <w:r w:rsidR="00CB0EF5" w:rsidRPr="004C15A2">
        <w:rPr>
          <w:rFonts w:cstheme="minorHAnsi"/>
          <w:b/>
          <w:bCs/>
        </w:rPr>
        <w:t xml:space="preserve">the </w:t>
      </w:r>
      <w:r w:rsidRPr="004C15A2">
        <w:rPr>
          <w:rFonts w:cstheme="minorHAnsi"/>
          <w:b/>
          <w:bCs/>
        </w:rPr>
        <w:t xml:space="preserve">community fast-track </w:t>
      </w:r>
      <w:bookmarkStart w:id="1" w:name="_Hlk52984884"/>
      <w:r w:rsidR="00CB0EF5" w:rsidRPr="004C15A2">
        <w:rPr>
          <w:rFonts w:cstheme="minorHAnsi"/>
          <w:b/>
          <w:bCs/>
        </w:rPr>
        <w:t xml:space="preserve">the </w:t>
      </w:r>
      <w:r w:rsidRPr="004C15A2">
        <w:rPr>
          <w:rFonts w:cstheme="minorHAnsi"/>
          <w:b/>
          <w:bCs/>
          <w:color w:val="808080" w:themeColor="background1" w:themeShade="80"/>
        </w:rPr>
        <w:t>[</w:t>
      </w:r>
      <w:r w:rsidR="00812472" w:rsidRPr="004C15A2">
        <w:rPr>
          <w:rFonts w:cstheme="minorHAnsi"/>
          <w:b/>
          <w:bCs/>
          <w:color w:val="808080" w:themeColor="background1" w:themeShade="80"/>
        </w:rPr>
        <w:t>INSERT STRATEGY FROM ORC09</w:t>
      </w:r>
      <w:r w:rsidRPr="004C15A2">
        <w:rPr>
          <w:rFonts w:cstheme="minorHAnsi"/>
          <w:b/>
          <w:bCs/>
          <w:color w:val="808080" w:themeColor="background1" w:themeShade="80"/>
        </w:rPr>
        <w:t xml:space="preserve">] </w:t>
      </w:r>
      <w:bookmarkEnd w:id="1"/>
      <w:r w:rsidR="00CB0EF5" w:rsidRPr="004C15A2">
        <w:rPr>
          <w:rFonts w:cstheme="minorHAnsi"/>
          <w:b/>
          <w:bCs/>
          <w:color w:val="000000" w:themeColor="text1"/>
        </w:rPr>
        <w:t>strategy</w:t>
      </w:r>
      <w:r w:rsidR="00CB0EF5" w:rsidRPr="004C15A2">
        <w:rPr>
          <w:rFonts w:cstheme="minorHAnsi"/>
          <w:b/>
          <w:bCs/>
          <w:color w:val="808080" w:themeColor="background1" w:themeShade="80"/>
        </w:rPr>
        <w:t xml:space="preserve"> </w:t>
      </w:r>
      <w:r w:rsidRPr="004C15A2">
        <w:rPr>
          <w:rFonts w:cstheme="minorHAnsi"/>
          <w:b/>
          <w:bCs/>
        </w:rPr>
        <w:t>in high risk populations before the action plan was completed?</w:t>
      </w:r>
    </w:p>
    <w:p w14:paraId="653F4AD2" w14:textId="77777777" w:rsidR="00765317" w:rsidRPr="004C15A2" w:rsidRDefault="00765317" w:rsidP="007B0A85">
      <w:pPr>
        <w:pStyle w:val="ListParagraph"/>
        <w:numPr>
          <w:ilvl w:val="0"/>
          <w:numId w:val="3"/>
        </w:numPr>
        <w:rPr>
          <w:rFonts w:cstheme="minorHAnsi"/>
        </w:rPr>
      </w:pPr>
      <w:r w:rsidRPr="004C15A2">
        <w:rPr>
          <w:rFonts w:cstheme="minorHAnsi"/>
        </w:rPr>
        <w:t>Yes</w:t>
      </w:r>
    </w:p>
    <w:p w14:paraId="482648CF" w14:textId="70F12E76" w:rsidR="00765317" w:rsidRPr="004C15A2" w:rsidRDefault="00765317" w:rsidP="007B0A85">
      <w:pPr>
        <w:pStyle w:val="ListParagraph"/>
        <w:numPr>
          <w:ilvl w:val="0"/>
          <w:numId w:val="3"/>
        </w:numPr>
        <w:rPr>
          <w:rFonts w:cstheme="minorHAnsi"/>
        </w:rPr>
      </w:pPr>
      <w:r w:rsidRPr="004C15A2">
        <w:rPr>
          <w:rFonts w:cstheme="minorHAnsi"/>
        </w:rPr>
        <w:t>No</w:t>
      </w:r>
    </w:p>
    <w:p w14:paraId="2F29B33C" w14:textId="1C52599D" w:rsidR="00765317" w:rsidRPr="004C15A2" w:rsidRDefault="004A4EC2">
      <w:pPr>
        <w:rPr>
          <w:rFonts w:cstheme="minorHAnsi"/>
          <w:b/>
          <w:bCs/>
        </w:rPr>
      </w:pPr>
      <w:r w:rsidRPr="004C15A2">
        <w:rPr>
          <w:rFonts w:cstheme="minorHAnsi"/>
          <w:b/>
          <w:bCs/>
        </w:rPr>
        <w:t xml:space="preserve">ORC09c. </w:t>
      </w:r>
      <w:r w:rsidR="00765317" w:rsidRPr="004C15A2">
        <w:rPr>
          <w:rFonts w:cstheme="minorHAnsi"/>
          <w:b/>
          <w:bCs/>
        </w:rPr>
        <w:t xml:space="preserve">Please select the sector </w:t>
      </w:r>
      <w:r w:rsidR="004F2685" w:rsidRPr="004C15A2">
        <w:rPr>
          <w:rFonts w:cstheme="minorHAnsi"/>
          <w:b/>
          <w:bCs/>
        </w:rPr>
        <w:t>for the</w:t>
      </w:r>
      <w:r w:rsidR="00765317" w:rsidRPr="004C15A2">
        <w:rPr>
          <w:rFonts w:cstheme="minorHAnsi"/>
          <w:b/>
          <w:bCs/>
        </w:rPr>
        <w:t xml:space="preserve"> </w:t>
      </w:r>
      <w:r w:rsidR="005175C3" w:rsidRPr="004C15A2">
        <w:rPr>
          <w:rFonts w:cstheme="minorHAnsi"/>
          <w:b/>
          <w:bCs/>
          <w:color w:val="808080" w:themeColor="background1" w:themeShade="80"/>
        </w:rPr>
        <w:t xml:space="preserve">[INSERT STRATEGY FROM ORC09] </w:t>
      </w:r>
      <w:r w:rsidR="004F2685" w:rsidRPr="004C15A2">
        <w:rPr>
          <w:rFonts w:cstheme="minorHAnsi"/>
          <w:b/>
          <w:bCs/>
        </w:rPr>
        <w:t>strategy.</w:t>
      </w:r>
      <w:r w:rsidRPr="004C15A2">
        <w:rPr>
          <w:rFonts w:cstheme="minorHAnsi"/>
          <w:b/>
          <w:bCs/>
        </w:rPr>
        <w:t xml:space="preserve"> Select </w:t>
      </w:r>
      <w:r w:rsidR="004F2685" w:rsidRPr="004C15A2">
        <w:rPr>
          <w:rFonts w:cstheme="minorHAnsi"/>
          <w:b/>
          <w:bCs/>
        </w:rPr>
        <w:t>one sector</w:t>
      </w:r>
      <w:r w:rsidRPr="004C15A2">
        <w:rPr>
          <w:rFonts w:cstheme="minorHAnsi"/>
          <w:b/>
          <w:bCs/>
        </w:rPr>
        <w:t>.</w:t>
      </w:r>
      <w:r w:rsidR="004F2685" w:rsidRPr="004C15A2">
        <w:rPr>
          <w:rFonts w:cstheme="minorHAnsi"/>
          <w:b/>
          <w:bCs/>
        </w:rPr>
        <w:t xml:space="preserve"> </w:t>
      </w:r>
      <w:r w:rsidR="005175C3" w:rsidRPr="004C15A2">
        <w:rPr>
          <w:rFonts w:cstheme="minorHAnsi"/>
          <w:b/>
          <w:bCs/>
        </w:rPr>
        <w:t>You will need to create a new strategy entry i</w:t>
      </w:r>
      <w:r w:rsidR="004F2685" w:rsidRPr="004C15A2">
        <w:rPr>
          <w:rFonts w:cstheme="minorHAnsi"/>
          <w:b/>
          <w:bCs/>
        </w:rPr>
        <w:t>f the same strategy is being implemented in more than one sector</w:t>
      </w:r>
      <w:r w:rsidR="005175C3" w:rsidRPr="004C15A2">
        <w:rPr>
          <w:rFonts w:cstheme="minorHAnsi"/>
          <w:b/>
          <w:bCs/>
        </w:rPr>
        <w:t xml:space="preserve">. You will have the option to create an additional strategy entry at the end of this survey section (see the </w:t>
      </w:r>
      <w:r w:rsidR="004F2685" w:rsidRPr="004C15A2">
        <w:rPr>
          <w:rFonts w:cstheme="minorHAnsi"/>
          <w:b/>
          <w:bCs/>
        </w:rPr>
        <w:t xml:space="preserve">ORCCAT SOP </w:t>
      </w:r>
      <w:r w:rsidR="005175C3" w:rsidRPr="004C15A2">
        <w:rPr>
          <w:rFonts w:cstheme="minorHAnsi"/>
          <w:b/>
          <w:bCs/>
        </w:rPr>
        <w:t xml:space="preserve">for additional guidance). </w:t>
      </w:r>
      <w:r w:rsidR="00344FA5" w:rsidRPr="004C15A2">
        <w:rPr>
          <w:rFonts w:cstheme="minorHAnsi"/>
          <w:b/>
          <w:bCs/>
          <w:color w:val="808080" w:themeColor="background1" w:themeShade="80"/>
        </w:rPr>
        <w:t>[PROGRAMMER: SELECT ONE]</w:t>
      </w:r>
    </w:p>
    <w:p w14:paraId="794917AF" w14:textId="6783E931" w:rsidR="00765317" w:rsidRPr="004C15A2" w:rsidRDefault="00765317" w:rsidP="007B0A85">
      <w:pPr>
        <w:pStyle w:val="ListParagraph"/>
        <w:numPr>
          <w:ilvl w:val="0"/>
          <w:numId w:val="7"/>
        </w:numPr>
        <w:rPr>
          <w:rFonts w:cstheme="minorHAnsi"/>
        </w:rPr>
      </w:pPr>
      <w:r w:rsidRPr="004C15A2">
        <w:rPr>
          <w:rFonts w:cstheme="minorHAnsi"/>
        </w:rPr>
        <w:t>Healthcare</w:t>
      </w:r>
    </w:p>
    <w:p w14:paraId="4A95F523" w14:textId="5EE91892" w:rsidR="00765317" w:rsidRPr="004C15A2" w:rsidRDefault="00765317" w:rsidP="007B0A85">
      <w:pPr>
        <w:pStyle w:val="ListParagraph"/>
        <w:numPr>
          <w:ilvl w:val="0"/>
          <w:numId w:val="7"/>
        </w:numPr>
        <w:rPr>
          <w:rFonts w:cstheme="minorHAnsi"/>
        </w:rPr>
      </w:pPr>
      <w:r w:rsidRPr="004C15A2">
        <w:rPr>
          <w:rFonts w:cstheme="minorHAnsi"/>
        </w:rPr>
        <w:t>Behavioral Health</w:t>
      </w:r>
    </w:p>
    <w:p w14:paraId="2F608337" w14:textId="5C863758" w:rsidR="00765317" w:rsidRPr="004C15A2" w:rsidRDefault="00765317" w:rsidP="007B0A85">
      <w:pPr>
        <w:pStyle w:val="ListParagraph"/>
        <w:numPr>
          <w:ilvl w:val="0"/>
          <w:numId w:val="7"/>
        </w:numPr>
        <w:rPr>
          <w:rFonts w:cstheme="minorHAnsi"/>
        </w:rPr>
      </w:pPr>
      <w:r w:rsidRPr="004C15A2">
        <w:rPr>
          <w:rFonts w:cstheme="minorHAnsi"/>
        </w:rPr>
        <w:t>Criminal Justice</w:t>
      </w:r>
    </w:p>
    <w:p w14:paraId="70527221" w14:textId="77777777" w:rsidR="00856E20" w:rsidRPr="004C15A2" w:rsidRDefault="00856E20" w:rsidP="00856E20">
      <w:pPr>
        <w:spacing w:after="0" w:line="240" w:lineRule="auto"/>
        <w:rPr>
          <w:rFonts w:eastAsia="Times New Roman" w:cstheme="minorHAnsi"/>
          <w:b/>
          <w:bCs/>
          <w:color w:val="000000"/>
        </w:rPr>
      </w:pPr>
    </w:p>
    <w:p w14:paraId="26DDF5C3" w14:textId="06AB0A77" w:rsidR="005175C3" w:rsidRPr="004C15A2" w:rsidRDefault="004C540F" w:rsidP="005175C3">
      <w:pPr>
        <w:rPr>
          <w:rFonts w:cstheme="minorHAnsi"/>
          <w:b/>
          <w:bCs/>
        </w:rPr>
      </w:pPr>
      <w:r w:rsidRPr="004C15A2">
        <w:rPr>
          <w:rFonts w:cstheme="minorHAnsi"/>
          <w:b/>
          <w:bCs/>
        </w:rPr>
        <w:t>ORC09</w:t>
      </w:r>
      <w:r w:rsidR="004F2685" w:rsidRPr="004C15A2">
        <w:rPr>
          <w:rFonts w:cstheme="minorHAnsi"/>
          <w:b/>
          <w:bCs/>
        </w:rPr>
        <w:t>d</w:t>
      </w:r>
      <w:r w:rsidRPr="004C15A2">
        <w:rPr>
          <w:rFonts w:cstheme="minorHAnsi"/>
          <w:b/>
          <w:bCs/>
        </w:rPr>
        <w:t xml:space="preserve">. Please select the venue </w:t>
      </w:r>
      <w:r w:rsidR="00EF2572" w:rsidRPr="004C15A2">
        <w:rPr>
          <w:rFonts w:cstheme="minorHAnsi"/>
          <w:b/>
          <w:bCs/>
        </w:rPr>
        <w:t>for</w:t>
      </w:r>
      <w:r w:rsidR="005175C3" w:rsidRPr="004C15A2">
        <w:rPr>
          <w:rFonts w:cstheme="minorHAnsi"/>
          <w:b/>
          <w:bCs/>
        </w:rPr>
        <w:t xml:space="preserve"> the</w:t>
      </w:r>
      <w:r w:rsidR="00EF2572" w:rsidRPr="004C15A2">
        <w:rPr>
          <w:rFonts w:cstheme="minorHAnsi"/>
          <w:b/>
          <w:bCs/>
        </w:rPr>
        <w:t xml:space="preserve"> </w:t>
      </w:r>
      <w:r w:rsidR="005175C3" w:rsidRPr="004C15A2">
        <w:rPr>
          <w:rFonts w:cstheme="minorHAnsi"/>
          <w:b/>
          <w:bCs/>
          <w:color w:val="808080" w:themeColor="background1" w:themeShade="80"/>
        </w:rPr>
        <w:t xml:space="preserve">[INSERT STRATEGY FROM ORC09] </w:t>
      </w:r>
      <w:r w:rsidR="00EF2572" w:rsidRPr="004C15A2">
        <w:rPr>
          <w:rFonts w:cstheme="minorHAnsi"/>
          <w:b/>
          <w:bCs/>
        </w:rPr>
        <w:t>strategy</w:t>
      </w:r>
      <w:r w:rsidRPr="004C15A2">
        <w:rPr>
          <w:rFonts w:cstheme="minorHAnsi"/>
          <w:b/>
          <w:bCs/>
        </w:rPr>
        <w:t xml:space="preserve">. Select </w:t>
      </w:r>
      <w:r w:rsidR="00EF2572" w:rsidRPr="004C15A2">
        <w:rPr>
          <w:rFonts w:cstheme="minorHAnsi"/>
          <w:b/>
          <w:bCs/>
        </w:rPr>
        <w:t>one venue</w:t>
      </w:r>
      <w:r w:rsidRPr="004C15A2">
        <w:rPr>
          <w:rFonts w:cstheme="minorHAnsi"/>
          <w:b/>
          <w:bCs/>
        </w:rPr>
        <w:t xml:space="preserve">. </w:t>
      </w:r>
      <w:r w:rsidR="005175C3" w:rsidRPr="004C15A2">
        <w:rPr>
          <w:rFonts w:cstheme="minorHAnsi"/>
          <w:b/>
          <w:bCs/>
        </w:rPr>
        <w:t xml:space="preserve">You will need to create a new strategy entry if the same strategy is being implemented in more than </w:t>
      </w:r>
      <w:r w:rsidR="005175C3" w:rsidRPr="004C15A2">
        <w:rPr>
          <w:rFonts w:cstheme="minorHAnsi"/>
          <w:b/>
          <w:bCs/>
        </w:rPr>
        <w:lastRenderedPageBreak/>
        <w:t>one venue. You will have the option to create an additional strategy entry at the end of this survey section (see the ORCCAT SOP for additional guidance).</w:t>
      </w:r>
      <w:r w:rsidR="00344FA5" w:rsidRPr="004C15A2">
        <w:rPr>
          <w:rFonts w:cstheme="minorHAnsi"/>
          <w:b/>
          <w:bCs/>
        </w:rPr>
        <w:t xml:space="preserve"> </w:t>
      </w:r>
      <w:r w:rsidR="00344FA5" w:rsidRPr="004C15A2">
        <w:rPr>
          <w:rFonts w:cstheme="minorHAnsi"/>
          <w:b/>
          <w:bCs/>
          <w:color w:val="808080" w:themeColor="background1" w:themeShade="80"/>
        </w:rPr>
        <w:t xml:space="preserve">[PROGRAMMER: SELECT ONE] </w:t>
      </w:r>
      <w:r w:rsidR="005175C3" w:rsidRPr="004C15A2">
        <w:rPr>
          <w:rFonts w:cstheme="minorHAnsi"/>
          <w:b/>
          <w:bCs/>
        </w:rPr>
        <w:t xml:space="preserve"> </w:t>
      </w:r>
    </w:p>
    <w:p w14:paraId="7AF64D33" w14:textId="77777777" w:rsidR="004C540F" w:rsidRPr="004C15A2" w:rsidRDefault="004C540F" w:rsidP="007B0A85">
      <w:pPr>
        <w:pStyle w:val="ListParagraph"/>
        <w:numPr>
          <w:ilvl w:val="0"/>
          <w:numId w:val="4"/>
        </w:numPr>
        <w:rPr>
          <w:rFonts w:cstheme="minorHAnsi"/>
        </w:rPr>
      </w:pPr>
      <w:r w:rsidRPr="004C15A2">
        <w:rPr>
          <w:rFonts w:cstheme="minorHAnsi"/>
        </w:rPr>
        <w:t>Criminal Justice - Jails</w:t>
      </w:r>
    </w:p>
    <w:p w14:paraId="55FC89F3" w14:textId="3D651A70" w:rsidR="004C540F" w:rsidRPr="004C15A2" w:rsidRDefault="004C540F" w:rsidP="007B0A85">
      <w:pPr>
        <w:pStyle w:val="ListParagraph"/>
        <w:numPr>
          <w:ilvl w:val="0"/>
          <w:numId w:val="4"/>
        </w:numPr>
        <w:rPr>
          <w:rFonts w:cstheme="minorHAnsi"/>
        </w:rPr>
      </w:pPr>
      <w:r w:rsidRPr="004C15A2">
        <w:rPr>
          <w:rFonts w:cstheme="minorHAnsi"/>
        </w:rPr>
        <w:t>Criminal Justice - Community Supervision (probation</w:t>
      </w:r>
      <w:r w:rsidR="00EF2572" w:rsidRPr="004C15A2">
        <w:rPr>
          <w:rFonts w:cstheme="minorHAnsi"/>
        </w:rPr>
        <w:t>, parole</w:t>
      </w:r>
      <w:r w:rsidRPr="004C15A2">
        <w:rPr>
          <w:rFonts w:cstheme="minorHAnsi"/>
        </w:rPr>
        <w:t>)</w:t>
      </w:r>
    </w:p>
    <w:p w14:paraId="544502D2" w14:textId="3A56D725" w:rsidR="004C540F" w:rsidRPr="004C15A2" w:rsidRDefault="004C540F" w:rsidP="007B0A85">
      <w:pPr>
        <w:pStyle w:val="ListParagraph"/>
        <w:numPr>
          <w:ilvl w:val="0"/>
          <w:numId w:val="4"/>
        </w:numPr>
        <w:rPr>
          <w:rFonts w:cstheme="minorHAnsi"/>
        </w:rPr>
      </w:pPr>
      <w:r w:rsidRPr="004C15A2">
        <w:rPr>
          <w:rFonts w:cstheme="minorHAnsi"/>
        </w:rPr>
        <w:t xml:space="preserve">Criminal Justice – Other </w:t>
      </w:r>
    </w:p>
    <w:p w14:paraId="768A206E" w14:textId="77777777" w:rsidR="004C540F" w:rsidRPr="004C15A2" w:rsidRDefault="004C540F" w:rsidP="007B0A85">
      <w:pPr>
        <w:pStyle w:val="ListParagraph"/>
        <w:numPr>
          <w:ilvl w:val="0"/>
          <w:numId w:val="4"/>
        </w:numPr>
        <w:rPr>
          <w:rFonts w:cstheme="minorHAnsi"/>
        </w:rPr>
      </w:pPr>
      <w:r w:rsidRPr="004C15A2">
        <w:rPr>
          <w:rFonts w:cstheme="minorHAnsi"/>
        </w:rPr>
        <w:t>Syringe Service Programs</w:t>
      </w:r>
    </w:p>
    <w:p w14:paraId="2C0B1C9D" w14:textId="77777777" w:rsidR="004C540F" w:rsidRPr="004C15A2" w:rsidRDefault="004C540F" w:rsidP="007B0A85">
      <w:pPr>
        <w:pStyle w:val="ListParagraph"/>
        <w:numPr>
          <w:ilvl w:val="0"/>
          <w:numId w:val="4"/>
        </w:numPr>
        <w:rPr>
          <w:rFonts w:cstheme="minorHAnsi"/>
        </w:rPr>
      </w:pPr>
      <w:r w:rsidRPr="004C15A2">
        <w:rPr>
          <w:rFonts w:cstheme="minorHAnsi"/>
        </w:rPr>
        <w:t>Healthcare – Emergency Department</w:t>
      </w:r>
    </w:p>
    <w:p w14:paraId="4155883B" w14:textId="576CB119" w:rsidR="004C540F" w:rsidRPr="004C15A2" w:rsidRDefault="00006171" w:rsidP="007B0A85">
      <w:pPr>
        <w:pStyle w:val="ListParagraph"/>
        <w:numPr>
          <w:ilvl w:val="0"/>
          <w:numId w:val="4"/>
        </w:numPr>
        <w:rPr>
          <w:rFonts w:cstheme="minorHAnsi"/>
        </w:rPr>
      </w:pPr>
      <w:r w:rsidRPr="004C15A2">
        <w:rPr>
          <w:rFonts w:cstheme="minorHAnsi"/>
        </w:rPr>
        <w:t>Healthcare</w:t>
      </w:r>
      <w:r w:rsidR="004C540F" w:rsidRPr="004C15A2">
        <w:rPr>
          <w:rFonts w:cstheme="minorHAnsi"/>
        </w:rPr>
        <w:t xml:space="preserve"> – Health Department</w:t>
      </w:r>
    </w:p>
    <w:p w14:paraId="09580712" w14:textId="77777777" w:rsidR="004C540F" w:rsidRPr="004C15A2" w:rsidRDefault="004C540F" w:rsidP="007B0A85">
      <w:pPr>
        <w:pStyle w:val="ListParagraph"/>
        <w:numPr>
          <w:ilvl w:val="0"/>
          <w:numId w:val="4"/>
        </w:numPr>
        <w:rPr>
          <w:rFonts w:cstheme="minorHAnsi"/>
        </w:rPr>
      </w:pPr>
      <w:r w:rsidRPr="004C15A2">
        <w:rPr>
          <w:rFonts w:cstheme="minorHAnsi"/>
        </w:rPr>
        <w:t>Healthcare – Pharmacy</w:t>
      </w:r>
    </w:p>
    <w:p w14:paraId="1113E388" w14:textId="77777777" w:rsidR="004C540F" w:rsidRPr="004C15A2" w:rsidRDefault="004C540F" w:rsidP="007B0A85">
      <w:pPr>
        <w:pStyle w:val="ListParagraph"/>
        <w:numPr>
          <w:ilvl w:val="0"/>
          <w:numId w:val="4"/>
        </w:numPr>
        <w:rPr>
          <w:rFonts w:cstheme="minorHAnsi"/>
        </w:rPr>
      </w:pPr>
      <w:r w:rsidRPr="004C15A2">
        <w:rPr>
          <w:rFonts w:cstheme="minorHAnsi"/>
        </w:rPr>
        <w:t>Healthcare – Inpatient Services</w:t>
      </w:r>
    </w:p>
    <w:p w14:paraId="430C8F67" w14:textId="77777777" w:rsidR="004C540F" w:rsidRPr="004C15A2" w:rsidRDefault="004C540F" w:rsidP="007B0A85">
      <w:pPr>
        <w:pStyle w:val="ListParagraph"/>
        <w:numPr>
          <w:ilvl w:val="0"/>
          <w:numId w:val="4"/>
        </w:numPr>
        <w:rPr>
          <w:rFonts w:cstheme="minorHAnsi"/>
        </w:rPr>
      </w:pPr>
      <w:r w:rsidRPr="004C15A2">
        <w:rPr>
          <w:rFonts w:cstheme="minorHAnsi"/>
        </w:rPr>
        <w:t>Healthcare – Outpatient Clinics</w:t>
      </w:r>
    </w:p>
    <w:p w14:paraId="53E648B2" w14:textId="77777777" w:rsidR="004C540F" w:rsidRPr="004C15A2" w:rsidRDefault="004C540F" w:rsidP="007B0A85">
      <w:pPr>
        <w:pStyle w:val="ListParagraph"/>
        <w:numPr>
          <w:ilvl w:val="0"/>
          <w:numId w:val="4"/>
        </w:numPr>
        <w:rPr>
          <w:rFonts w:cstheme="minorHAnsi"/>
        </w:rPr>
      </w:pPr>
      <w:r w:rsidRPr="004C15A2">
        <w:rPr>
          <w:rFonts w:cstheme="minorHAnsi"/>
        </w:rPr>
        <w:t>Healthcare – Ambulatory Surgery</w:t>
      </w:r>
    </w:p>
    <w:p w14:paraId="447FAC2E" w14:textId="77777777" w:rsidR="004C540F" w:rsidRPr="004C15A2" w:rsidRDefault="004C540F" w:rsidP="007B0A85">
      <w:pPr>
        <w:pStyle w:val="ListParagraph"/>
        <w:numPr>
          <w:ilvl w:val="0"/>
          <w:numId w:val="4"/>
        </w:numPr>
        <w:rPr>
          <w:rFonts w:cstheme="minorHAnsi"/>
        </w:rPr>
      </w:pPr>
      <w:r w:rsidRPr="004C15A2">
        <w:rPr>
          <w:rFonts w:cstheme="minorHAnsi"/>
        </w:rPr>
        <w:t>Healthcare – Dental Clinics</w:t>
      </w:r>
    </w:p>
    <w:p w14:paraId="70FD408B" w14:textId="7FD2EF35" w:rsidR="004C540F" w:rsidRPr="004C15A2" w:rsidRDefault="00006171" w:rsidP="007B0A85">
      <w:pPr>
        <w:pStyle w:val="ListParagraph"/>
        <w:numPr>
          <w:ilvl w:val="0"/>
          <w:numId w:val="4"/>
        </w:numPr>
        <w:rPr>
          <w:rFonts w:cstheme="minorHAnsi"/>
        </w:rPr>
      </w:pPr>
      <w:r w:rsidRPr="004C15A2">
        <w:rPr>
          <w:rFonts w:cstheme="minorHAnsi"/>
        </w:rPr>
        <w:t>Healthcare</w:t>
      </w:r>
      <w:r w:rsidR="004C540F" w:rsidRPr="004C15A2">
        <w:rPr>
          <w:rFonts w:cstheme="minorHAnsi"/>
        </w:rPr>
        <w:t xml:space="preserve"> – Other </w:t>
      </w:r>
    </w:p>
    <w:p w14:paraId="3EA1FA8D" w14:textId="6083837D" w:rsidR="004C540F" w:rsidRPr="004C15A2" w:rsidRDefault="004C540F" w:rsidP="007B0A85">
      <w:pPr>
        <w:pStyle w:val="ListParagraph"/>
        <w:numPr>
          <w:ilvl w:val="0"/>
          <w:numId w:val="4"/>
        </w:numPr>
        <w:rPr>
          <w:rFonts w:cstheme="minorHAnsi"/>
        </w:rPr>
      </w:pPr>
      <w:r w:rsidRPr="004C15A2">
        <w:rPr>
          <w:rFonts w:cstheme="minorHAnsi"/>
        </w:rPr>
        <w:t xml:space="preserve">First </w:t>
      </w:r>
      <w:r w:rsidR="00EF2572" w:rsidRPr="004C15A2">
        <w:rPr>
          <w:rFonts w:cstheme="minorHAnsi"/>
        </w:rPr>
        <w:t>R</w:t>
      </w:r>
      <w:r w:rsidRPr="004C15A2">
        <w:rPr>
          <w:rFonts w:cstheme="minorHAnsi"/>
        </w:rPr>
        <w:t xml:space="preserve">esponder </w:t>
      </w:r>
      <w:r w:rsidR="00EF2572" w:rsidRPr="004C15A2">
        <w:rPr>
          <w:rFonts w:cstheme="minorHAnsi"/>
        </w:rPr>
        <w:t>S</w:t>
      </w:r>
      <w:r w:rsidRPr="004C15A2">
        <w:rPr>
          <w:rFonts w:cstheme="minorHAnsi"/>
        </w:rPr>
        <w:t>tations (e.g., police and fire stations) </w:t>
      </w:r>
    </w:p>
    <w:p w14:paraId="6715B5FB" w14:textId="375F7F42" w:rsidR="004C540F" w:rsidRPr="004C15A2" w:rsidRDefault="004C540F" w:rsidP="007B0A85">
      <w:pPr>
        <w:pStyle w:val="ListParagraph"/>
        <w:numPr>
          <w:ilvl w:val="0"/>
          <w:numId w:val="4"/>
        </w:numPr>
        <w:rPr>
          <w:rFonts w:cstheme="minorHAnsi"/>
        </w:rPr>
      </w:pPr>
      <w:r w:rsidRPr="004C15A2">
        <w:rPr>
          <w:rFonts w:cstheme="minorHAnsi"/>
        </w:rPr>
        <w:t xml:space="preserve">Addiction </w:t>
      </w:r>
      <w:r w:rsidR="00EF2572" w:rsidRPr="004C15A2">
        <w:rPr>
          <w:rFonts w:cstheme="minorHAnsi"/>
        </w:rPr>
        <w:t>T</w:t>
      </w:r>
      <w:r w:rsidRPr="004C15A2">
        <w:rPr>
          <w:rFonts w:cstheme="minorHAnsi"/>
        </w:rPr>
        <w:t xml:space="preserve">reatment and </w:t>
      </w:r>
      <w:r w:rsidR="00EF2572" w:rsidRPr="004C15A2">
        <w:rPr>
          <w:rFonts w:cstheme="minorHAnsi"/>
        </w:rPr>
        <w:t>Re</w:t>
      </w:r>
      <w:r w:rsidRPr="004C15A2">
        <w:rPr>
          <w:rFonts w:cstheme="minorHAnsi"/>
        </w:rPr>
        <w:t xml:space="preserve">covery </w:t>
      </w:r>
      <w:r w:rsidR="00EF2572" w:rsidRPr="004C15A2">
        <w:rPr>
          <w:rFonts w:cstheme="minorHAnsi"/>
        </w:rPr>
        <w:t>F</w:t>
      </w:r>
      <w:r w:rsidRPr="004C15A2">
        <w:rPr>
          <w:rFonts w:cstheme="minorHAnsi"/>
        </w:rPr>
        <w:t xml:space="preserve">acilities- </w:t>
      </w:r>
      <w:r w:rsidR="00EF2572" w:rsidRPr="004C15A2">
        <w:rPr>
          <w:rFonts w:cstheme="minorHAnsi"/>
        </w:rPr>
        <w:t>M</w:t>
      </w:r>
      <w:r w:rsidRPr="004C15A2">
        <w:rPr>
          <w:rFonts w:cstheme="minorHAnsi"/>
        </w:rPr>
        <w:t>edical</w:t>
      </w:r>
    </w:p>
    <w:p w14:paraId="46F35851" w14:textId="75E57D88" w:rsidR="004C540F" w:rsidRPr="004C15A2" w:rsidRDefault="004C540F" w:rsidP="007B0A85">
      <w:pPr>
        <w:pStyle w:val="ListParagraph"/>
        <w:numPr>
          <w:ilvl w:val="0"/>
          <w:numId w:val="4"/>
        </w:numPr>
        <w:rPr>
          <w:rFonts w:cstheme="minorHAnsi"/>
        </w:rPr>
      </w:pPr>
      <w:r w:rsidRPr="004C15A2">
        <w:rPr>
          <w:rFonts w:cstheme="minorHAnsi"/>
        </w:rPr>
        <w:t xml:space="preserve">Addiction </w:t>
      </w:r>
      <w:r w:rsidR="00EF2572" w:rsidRPr="004C15A2">
        <w:rPr>
          <w:rFonts w:cstheme="minorHAnsi"/>
        </w:rPr>
        <w:t>Treatment and Recovery Facilities- Non-Medical</w:t>
      </w:r>
    </w:p>
    <w:p w14:paraId="008FF81E" w14:textId="4169CA0B" w:rsidR="004C540F" w:rsidRPr="004C15A2" w:rsidRDefault="004C540F" w:rsidP="007B0A85">
      <w:pPr>
        <w:pStyle w:val="ListParagraph"/>
        <w:numPr>
          <w:ilvl w:val="0"/>
          <w:numId w:val="4"/>
        </w:numPr>
        <w:rPr>
          <w:rFonts w:cstheme="minorHAnsi"/>
        </w:rPr>
      </w:pPr>
      <w:r w:rsidRPr="004C15A2">
        <w:rPr>
          <w:rFonts w:cstheme="minorHAnsi"/>
        </w:rPr>
        <w:t>Mental</w:t>
      </w:r>
      <w:r w:rsidR="00EF2572" w:rsidRPr="004C15A2">
        <w:rPr>
          <w:rFonts w:cstheme="minorHAnsi"/>
        </w:rPr>
        <w:t>/Behavioral Health Treatment Facilities- Medical </w:t>
      </w:r>
    </w:p>
    <w:p w14:paraId="2E2E3E76" w14:textId="733D5081" w:rsidR="004C540F" w:rsidRPr="004C15A2" w:rsidRDefault="004C540F" w:rsidP="007B0A85">
      <w:pPr>
        <w:pStyle w:val="ListParagraph"/>
        <w:numPr>
          <w:ilvl w:val="0"/>
          <w:numId w:val="4"/>
        </w:numPr>
        <w:rPr>
          <w:rFonts w:cstheme="minorHAnsi"/>
        </w:rPr>
      </w:pPr>
      <w:r w:rsidRPr="004C15A2">
        <w:rPr>
          <w:rFonts w:cstheme="minorHAnsi"/>
        </w:rPr>
        <w:t>Mental</w:t>
      </w:r>
      <w:r w:rsidR="00EF2572" w:rsidRPr="004C15A2">
        <w:rPr>
          <w:rFonts w:cstheme="minorHAnsi"/>
        </w:rPr>
        <w:t>/Behavioral Health Treatment Facilities-Non-Medical </w:t>
      </w:r>
    </w:p>
    <w:p w14:paraId="3F1F0B1C" w14:textId="7DC7DA7D" w:rsidR="004C540F" w:rsidRPr="004C15A2" w:rsidRDefault="004C540F" w:rsidP="007B0A85">
      <w:pPr>
        <w:pStyle w:val="ListParagraph"/>
        <w:numPr>
          <w:ilvl w:val="0"/>
          <w:numId w:val="4"/>
        </w:numPr>
        <w:spacing w:after="0" w:line="240" w:lineRule="auto"/>
        <w:rPr>
          <w:rFonts w:eastAsia="Times New Roman" w:cstheme="minorHAnsi"/>
          <w:color w:val="000000"/>
        </w:rPr>
      </w:pPr>
      <w:r w:rsidRPr="004C15A2">
        <w:rPr>
          <w:rFonts w:eastAsia="Times New Roman" w:cstheme="minorHAnsi"/>
          <w:color w:val="000000"/>
        </w:rPr>
        <w:t>Community</w:t>
      </w:r>
      <w:r w:rsidR="00EF2572" w:rsidRPr="004C15A2">
        <w:rPr>
          <w:rFonts w:eastAsia="Times New Roman" w:cstheme="minorHAnsi"/>
          <w:color w:val="000000"/>
        </w:rPr>
        <w:t>-Based Social Service Agencies-Homeless Shelters </w:t>
      </w:r>
    </w:p>
    <w:p w14:paraId="24FA1923" w14:textId="423FA9AA" w:rsidR="004C540F" w:rsidRPr="004C15A2" w:rsidRDefault="004C540F" w:rsidP="007B0A85">
      <w:pPr>
        <w:pStyle w:val="ListParagraph"/>
        <w:numPr>
          <w:ilvl w:val="0"/>
          <w:numId w:val="4"/>
        </w:numPr>
        <w:rPr>
          <w:rFonts w:cstheme="minorHAnsi"/>
        </w:rPr>
      </w:pPr>
      <w:r w:rsidRPr="004C15A2">
        <w:rPr>
          <w:rFonts w:cstheme="minorHAnsi"/>
        </w:rPr>
        <w:t>Community</w:t>
      </w:r>
      <w:r w:rsidR="00EF2572" w:rsidRPr="004C15A2">
        <w:rPr>
          <w:rFonts w:cstheme="minorHAnsi"/>
        </w:rPr>
        <w:t>-Based Social Service Agencies-Half-Way Houses </w:t>
      </w:r>
    </w:p>
    <w:p w14:paraId="29A31B59" w14:textId="1779E58C" w:rsidR="004C540F" w:rsidRPr="004C15A2" w:rsidRDefault="004C540F" w:rsidP="007B0A85">
      <w:pPr>
        <w:pStyle w:val="ListParagraph"/>
        <w:numPr>
          <w:ilvl w:val="0"/>
          <w:numId w:val="4"/>
        </w:numPr>
        <w:rPr>
          <w:rFonts w:cstheme="minorHAnsi"/>
        </w:rPr>
      </w:pPr>
      <w:r w:rsidRPr="004C15A2">
        <w:rPr>
          <w:rFonts w:cstheme="minorHAnsi"/>
        </w:rPr>
        <w:t>Community</w:t>
      </w:r>
      <w:r w:rsidR="00EF2572" w:rsidRPr="004C15A2">
        <w:rPr>
          <w:rFonts w:cstheme="minorHAnsi"/>
        </w:rPr>
        <w:t xml:space="preserve">-Based Social Service Agencies-Other </w:t>
      </w:r>
    </w:p>
    <w:p w14:paraId="715CF1AE" w14:textId="7B1AD24D" w:rsidR="004C540F" w:rsidRPr="004C15A2" w:rsidRDefault="004C540F" w:rsidP="007B0A85">
      <w:pPr>
        <w:pStyle w:val="ListParagraph"/>
        <w:numPr>
          <w:ilvl w:val="0"/>
          <w:numId w:val="4"/>
        </w:numPr>
        <w:spacing w:after="0" w:line="240" w:lineRule="auto"/>
        <w:rPr>
          <w:rFonts w:eastAsia="Times New Roman" w:cstheme="minorHAnsi"/>
          <w:color w:val="000000"/>
        </w:rPr>
      </w:pPr>
      <w:r w:rsidRPr="004C15A2">
        <w:rPr>
          <w:rFonts w:eastAsia="Times New Roman" w:cstheme="minorHAnsi"/>
          <w:color w:val="000000"/>
        </w:rPr>
        <w:t xml:space="preserve">Hotline </w:t>
      </w:r>
      <w:r w:rsidR="00EF2572" w:rsidRPr="004C15A2">
        <w:rPr>
          <w:rFonts w:eastAsia="Times New Roman" w:cstheme="minorHAnsi"/>
          <w:color w:val="000000"/>
        </w:rPr>
        <w:t xml:space="preserve">(Phone or Internet) Responding </w:t>
      </w:r>
      <w:r w:rsidR="007B0A85" w:rsidRPr="004C15A2">
        <w:rPr>
          <w:rFonts w:eastAsia="Times New Roman" w:cstheme="minorHAnsi"/>
          <w:color w:val="000000"/>
        </w:rPr>
        <w:t>to</w:t>
      </w:r>
      <w:r w:rsidR="00EF2572" w:rsidRPr="004C15A2">
        <w:rPr>
          <w:rFonts w:eastAsia="Times New Roman" w:cstheme="minorHAnsi"/>
          <w:color w:val="000000"/>
        </w:rPr>
        <w:t xml:space="preserve"> Service Requests</w:t>
      </w:r>
    </w:p>
    <w:p w14:paraId="15B0A3F0" w14:textId="483AFF05" w:rsidR="004C540F" w:rsidRPr="004C15A2" w:rsidRDefault="004C540F" w:rsidP="007B0A85">
      <w:pPr>
        <w:pStyle w:val="ListParagraph"/>
        <w:numPr>
          <w:ilvl w:val="0"/>
          <w:numId w:val="4"/>
        </w:numPr>
        <w:spacing w:after="0" w:line="240" w:lineRule="auto"/>
        <w:rPr>
          <w:rFonts w:eastAsia="Times New Roman" w:cstheme="minorHAnsi"/>
          <w:color w:val="000000"/>
        </w:rPr>
      </w:pPr>
      <w:r w:rsidRPr="004C15A2">
        <w:rPr>
          <w:rFonts w:eastAsia="Times New Roman" w:cstheme="minorHAnsi"/>
          <w:color w:val="000000"/>
        </w:rPr>
        <w:t xml:space="preserve">Other </w:t>
      </w:r>
    </w:p>
    <w:p w14:paraId="1C661C5D" w14:textId="77777777" w:rsidR="004C540F" w:rsidRPr="004C15A2" w:rsidRDefault="004C540F" w:rsidP="004C540F">
      <w:pPr>
        <w:spacing w:after="0" w:line="240" w:lineRule="auto"/>
        <w:rPr>
          <w:rFonts w:eastAsia="Times New Roman" w:cstheme="minorHAnsi"/>
          <w:b/>
          <w:bCs/>
          <w:color w:val="000000"/>
        </w:rPr>
      </w:pPr>
    </w:p>
    <w:p w14:paraId="74E7BF97" w14:textId="7AC38B50" w:rsidR="00211D4A" w:rsidRPr="004C15A2" w:rsidRDefault="00EF2572" w:rsidP="00211D4A">
      <w:pPr>
        <w:spacing w:after="0" w:line="240" w:lineRule="auto"/>
        <w:rPr>
          <w:rFonts w:eastAsia="Arial" w:cstheme="minorHAnsi"/>
          <w:b/>
          <w:bCs/>
          <w:color w:val="808080" w:themeColor="background1" w:themeShade="80"/>
        </w:rPr>
      </w:pPr>
      <w:r w:rsidRPr="004C15A2">
        <w:rPr>
          <w:rFonts w:eastAsia="Times New Roman" w:cstheme="minorHAnsi"/>
          <w:b/>
          <w:bCs/>
          <w:color w:val="000000"/>
        </w:rPr>
        <w:t>ORC09e.</w:t>
      </w:r>
      <w:r w:rsidRPr="004C15A2">
        <w:rPr>
          <w:rFonts w:eastAsia="Arial" w:cstheme="minorHAnsi"/>
        </w:rPr>
        <w:t xml:space="preserve"> </w:t>
      </w:r>
      <w:r w:rsidRPr="004C15A2">
        <w:rPr>
          <w:rFonts w:eastAsia="Arial" w:cstheme="minorHAnsi"/>
          <w:b/>
          <w:bCs/>
          <w:color w:val="808080" w:themeColor="background1" w:themeShade="80"/>
        </w:rPr>
        <w:t>[IF ORC09d= 3 OR 12 OR 20 OR 22]</w:t>
      </w:r>
      <w:r w:rsidRPr="004C15A2">
        <w:rPr>
          <w:rFonts w:eastAsia="Arial" w:cstheme="minorHAnsi"/>
          <w:color w:val="808080" w:themeColor="background1" w:themeShade="80"/>
        </w:rPr>
        <w:t xml:space="preserve"> </w:t>
      </w:r>
      <w:r w:rsidRPr="004C15A2">
        <w:rPr>
          <w:rFonts w:eastAsia="Arial" w:cstheme="minorHAnsi"/>
          <w:b/>
          <w:bCs/>
        </w:rPr>
        <w:t xml:space="preserve">Please specify the </w:t>
      </w:r>
      <w:r w:rsidR="00CB0EF5" w:rsidRPr="004C15A2">
        <w:rPr>
          <w:rFonts w:eastAsia="Arial" w:cstheme="minorHAnsi"/>
          <w:b/>
          <w:bCs/>
        </w:rPr>
        <w:t>O</w:t>
      </w:r>
      <w:r w:rsidRPr="004C15A2">
        <w:rPr>
          <w:rFonts w:eastAsia="Arial" w:cstheme="minorHAnsi"/>
          <w:b/>
          <w:bCs/>
        </w:rPr>
        <w:t>ther venue.</w:t>
      </w:r>
      <w:r w:rsidR="005175C3" w:rsidRPr="004C15A2">
        <w:rPr>
          <w:rFonts w:eastAsia="Arial" w:cstheme="minorHAnsi"/>
          <w:b/>
          <w:bCs/>
        </w:rPr>
        <w:t xml:space="preserve"> </w:t>
      </w:r>
      <w:r w:rsidR="005175C3" w:rsidRPr="004C15A2">
        <w:rPr>
          <w:rFonts w:eastAsia="Arial" w:cstheme="minorHAnsi"/>
          <w:b/>
          <w:bCs/>
          <w:color w:val="808080" w:themeColor="background1" w:themeShade="80"/>
        </w:rPr>
        <w:t>[PROGRAMMER: OPEN-ENDED FIELD WITH 75-CHARACTER LIMIT]</w:t>
      </w:r>
    </w:p>
    <w:p w14:paraId="2703BF79" w14:textId="77777777" w:rsidR="00EF2572" w:rsidRPr="004C15A2" w:rsidRDefault="00EF2572" w:rsidP="00EF2572">
      <w:pPr>
        <w:rPr>
          <w:rFonts w:cstheme="minorHAnsi"/>
          <w:b/>
          <w:bCs/>
        </w:rPr>
      </w:pPr>
    </w:p>
    <w:p w14:paraId="61AC868E" w14:textId="3FF43221" w:rsidR="00EF2572" w:rsidRPr="004C15A2" w:rsidRDefault="00EF2572" w:rsidP="00EF2572">
      <w:pPr>
        <w:rPr>
          <w:rFonts w:cstheme="minorHAnsi"/>
          <w:b/>
          <w:bCs/>
        </w:rPr>
      </w:pPr>
      <w:r w:rsidRPr="004C15A2">
        <w:rPr>
          <w:rFonts w:cstheme="minorHAnsi"/>
          <w:b/>
          <w:bCs/>
        </w:rPr>
        <w:t xml:space="preserve">ORC09f. Please select the high-risk populations the </w:t>
      </w:r>
      <w:r w:rsidR="005175C3" w:rsidRPr="004C15A2">
        <w:rPr>
          <w:rFonts w:cstheme="minorHAnsi"/>
          <w:b/>
          <w:bCs/>
          <w:color w:val="808080" w:themeColor="background1" w:themeShade="80"/>
        </w:rPr>
        <w:t xml:space="preserve">[INSERT STRATEGY FROM ORC09] </w:t>
      </w:r>
      <w:r w:rsidRPr="004C15A2">
        <w:rPr>
          <w:rFonts w:cstheme="minorHAnsi"/>
          <w:b/>
          <w:bCs/>
        </w:rPr>
        <w:t>strategy aims to reach. Select all that apply.</w:t>
      </w:r>
      <w:r w:rsidR="00B77406" w:rsidRPr="004C15A2">
        <w:rPr>
          <w:rFonts w:cstheme="minorHAnsi"/>
          <w:b/>
          <w:bCs/>
        </w:rPr>
        <w:t xml:space="preserve"> </w:t>
      </w:r>
      <w:r w:rsidR="00B77406" w:rsidRPr="004C15A2">
        <w:rPr>
          <w:rFonts w:cstheme="minorHAnsi"/>
          <w:b/>
          <w:bCs/>
          <w:color w:val="808080" w:themeColor="background1" w:themeShade="80"/>
        </w:rPr>
        <w:t>[PROGRAMMER: SELECT ALL THAT APPLY]</w:t>
      </w:r>
    </w:p>
    <w:p w14:paraId="32B2E7DA" w14:textId="77777777" w:rsidR="00EF2572" w:rsidRPr="004C15A2" w:rsidRDefault="00EF2572" w:rsidP="007B0A85">
      <w:pPr>
        <w:pStyle w:val="ListParagraph"/>
        <w:numPr>
          <w:ilvl w:val="0"/>
          <w:numId w:val="5"/>
        </w:numPr>
        <w:spacing w:after="0" w:line="240" w:lineRule="auto"/>
        <w:rPr>
          <w:rFonts w:eastAsia="Times New Roman" w:cstheme="minorHAnsi"/>
          <w:color w:val="000000"/>
        </w:rPr>
      </w:pPr>
      <w:r w:rsidRPr="004C15A2">
        <w:rPr>
          <w:rFonts w:eastAsia="Times New Roman" w:cstheme="minorHAnsi"/>
          <w:color w:val="000000"/>
        </w:rPr>
        <w:t xml:space="preserve">Persons who have had a prior opioid overdose </w:t>
      </w:r>
    </w:p>
    <w:p w14:paraId="1475701D" w14:textId="77777777" w:rsidR="00EF2572" w:rsidRPr="004C15A2" w:rsidRDefault="00EF2572" w:rsidP="007B0A85">
      <w:pPr>
        <w:pStyle w:val="ListParagraph"/>
        <w:numPr>
          <w:ilvl w:val="0"/>
          <w:numId w:val="5"/>
        </w:numPr>
        <w:spacing w:after="0" w:line="240" w:lineRule="auto"/>
        <w:rPr>
          <w:rFonts w:eastAsia="Times New Roman" w:cstheme="minorHAnsi"/>
          <w:color w:val="000000"/>
        </w:rPr>
      </w:pPr>
      <w:r w:rsidRPr="004C15A2">
        <w:rPr>
          <w:rFonts w:eastAsia="Times New Roman" w:cstheme="minorHAnsi"/>
          <w:color w:val="000000"/>
        </w:rPr>
        <w:t xml:space="preserve">Persons who have reduced opioid tolerance (e.g., completing detox or release from institutional setting such as jail, residential treatment, hospital) </w:t>
      </w:r>
    </w:p>
    <w:p w14:paraId="785ABACF" w14:textId="77777777" w:rsidR="00EF2572" w:rsidRPr="004C15A2" w:rsidRDefault="00EF2572" w:rsidP="007B0A85">
      <w:pPr>
        <w:pStyle w:val="ListParagraph"/>
        <w:numPr>
          <w:ilvl w:val="0"/>
          <w:numId w:val="5"/>
        </w:numPr>
        <w:spacing w:after="0" w:line="240" w:lineRule="auto"/>
        <w:rPr>
          <w:rFonts w:eastAsia="Times New Roman" w:cstheme="minorHAnsi"/>
          <w:color w:val="000000"/>
        </w:rPr>
      </w:pPr>
      <w:r w:rsidRPr="004C15A2">
        <w:rPr>
          <w:rFonts w:eastAsia="Times New Roman" w:cstheme="minorHAnsi"/>
          <w:color w:val="000000"/>
        </w:rPr>
        <w:t>Persons who use other substances (e.g., alcohol, benzodiazepines, cocaine, and amphetamine like substances)</w:t>
      </w:r>
    </w:p>
    <w:p w14:paraId="4BBD92D5" w14:textId="77777777" w:rsidR="00EF2572" w:rsidRPr="004C15A2" w:rsidRDefault="00EF2572" w:rsidP="007B0A85">
      <w:pPr>
        <w:pStyle w:val="ListParagraph"/>
        <w:numPr>
          <w:ilvl w:val="0"/>
          <w:numId w:val="5"/>
        </w:numPr>
        <w:spacing w:after="0" w:line="240" w:lineRule="auto"/>
        <w:rPr>
          <w:rFonts w:eastAsia="Times New Roman" w:cstheme="minorHAnsi"/>
          <w:color w:val="000000"/>
        </w:rPr>
      </w:pPr>
      <w:r w:rsidRPr="004C15A2">
        <w:rPr>
          <w:rFonts w:eastAsia="Times New Roman" w:cstheme="minorHAnsi"/>
          <w:color w:val="000000"/>
        </w:rPr>
        <w:t xml:space="preserve">Persons who have concomitant major mental illness (e.g., major depression, bipolar disorder, schizophrenia, anxiety disorders) </w:t>
      </w:r>
    </w:p>
    <w:p w14:paraId="42B6C421" w14:textId="77777777" w:rsidR="00EF2572" w:rsidRPr="004C15A2" w:rsidRDefault="00EF2572" w:rsidP="007B0A85">
      <w:pPr>
        <w:pStyle w:val="ListParagraph"/>
        <w:numPr>
          <w:ilvl w:val="0"/>
          <w:numId w:val="5"/>
        </w:numPr>
        <w:spacing w:after="0" w:line="240" w:lineRule="auto"/>
        <w:rPr>
          <w:rFonts w:eastAsia="Times New Roman" w:cstheme="minorHAnsi"/>
          <w:color w:val="000000"/>
        </w:rPr>
      </w:pPr>
      <w:r w:rsidRPr="004C15A2">
        <w:rPr>
          <w:rFonts w:eastAsia="Times New Roman" w:cstheme="minorHAnsi"/>
          <w:color w:val="000000"/>
        </w:rPr>
        <w:t>Persons who have concomitant major medical illness (e.g., cirrhosis, chronic renal insufficiency, COPD, asthma, sleep apnea, congestive heart failure; infections related to drug use)</w:t>
      </w:r>
    </w:p>
    <w:p w14:paraId="788EFC27" w14:textId="77777777" w:rsidR="00EF2572" w:rsidRPr="004C15A2" w:rsidRDefault="00EF2572" w:rsidP="007B0A85">
      <w:pPr>
        <w:pStyle w:val="ListParagraph"/>
        <w:numPr>
          <w:ilvl w:val="0"/>
          <w:numId w:val="5"/>
        </w:numPr>
        <w:spacing w:after="0" w:line="240" w:lineRule="auto"/>
        <w:rPr>
          <w:rFonts w:eastAsia="Times New Roman" w:cstheme="minorHAnsi"/>
          <w:color w:val="000000"/>
        </w:rPr>
      </w:pPr>
      <w:r w:rsidRPr="004C15A2">
        <w:rPr>
          <w:rFonts w:eastAsia="Times New Roman" w:cstheme="minorHAnsi"/>
          <w:color w:val="000000"/>
        </w:rPr>
        <w:t xml:space="preserve">Persons who inject drugs </w:t>
      </w:r>
    </w:p>
    <w:p w14:paraId="206C6007" w14:textId="293BF9E0" w:rsidR="00EF2572" w:rsidRPr="004C15A2" w:rsidRDefault="00EF2572" w:rsidP="007B0A85">
      <w:pPr>
        <w:pStyle w:val="ListParagraph"/>
        <w:numPr>
          <w:ilvl w:val="0"/>
          <w:numId w:val="5"/>
        </w:numPr>
        <w:spacing w:after="0" w:line="240" w:lineRule="auto"/>
        <w:rPr>
          <w:rFonts w:eastAsia="Times New Roman" w:cstheme="minorHAnsi"/>
          <w:color w:val="000000"/>
        </w:rPr>
      </w:pPr>
      <w:r w:rsidRPr="004C15A2">
        <w:rPr>
          <w:rFonts w:eastAsia="Times New Roman" w:cstheme="minorHAnsi"/>
          <w:color w:val="000000"/>
        </w:rPr>
        <w:t>None of the above</w:t>
      </w:r>
    </w:p>
    <w:p w14:paraId="7CEDD75E" w14:textId="77777777" w:rsidR="00B77406" w:rsidRPr="004C15A2" w:rsidRDefault="00B77406" w:rsidP="004E76D9">
      <w:pPr>
        <w:pStyle w:val="ListParagraph"/>
        <w:spacing w:after="0" w:line="240" w:lineRule="auto"/>
        <w:rPr>
          <w:rFonts w:eastAsia="Times New Roman" w:cstheme="minorHAnsi"/>
          <w:b/>
          <w:bCs/>
          <w:color w:val="000000"/>
        </w:rPr>
      </w:pPr>
    </w:p>
    <w:p w14:paraId="41C3AFFD" w14:textId="4AFD6EB5" w:rsidR="00EF2572" w:rsidRPr="004C15A2" w:rsidRDefault="00B01859" w:rsidP="00211D4A">
      <w:pPr>
        <w:spacing w:after="0" w:line="240" w:lineRule="auto"/>
        <w:rPr>
          <w:rFonts w:eastAsia="Arial" w:cstheme="minorHAnsi"/>
          <w:b/>
          <w:bCs/>
        </w:rPr>
      </w:pPr>
      <w:r w:rsidRPr="004C15A2">
        <w:rPr>
          <w:rFonts w:eastAsia="Arial" w:cstheme="minorHAnsi"/>
          <w:b/>
          <w:bCs/>
        </w:rPr>
        <w:t xml:space="preserve">ORC09g. Does the action plan outline explicit and intentional efforts to reach special populations with the </w:t>
      </w:r>
      <w:r w:rsidR="00B77406" w:rsidRPr="004C15A2">
        <w:rPr>
          <w:rFonts w:cstheme="minorHAnsi"/>
          <w:b/>
          <w:bCs/>
          <w:color w:val="808080" w:themeColor="background1" w:themeShade="80"/>
        </w:rPr>
        <w:t xml:space="preserve">[INSERT STRATEGY FROM ORC09] </w:t>
      </w:r>
      <w:r w:rsidRPr="004C15A2">
        <w:rPr>
          <w:rFonts w:eastAsia="Arial" w:cstheme="minorHAnsi"/>
          <w:b/>
          <w:bCs/>
        </w:rPr>
        <w:t>strategy?</w:t>
      </w:r>
    </w:p>
    <w:p w14:paraId="632C7B6E" w14:textId="03C2356C" w:rsidR="00B01859" w:rsidRPr="004C15A2" w:rsidRDefault="00B01859" w:rsidP="007B0A85">
      <w:pPr>
        <w:pStyle w:val="ListParagraph"/>
        <w:numPr>
          <w:ilvl w:val="0"/>
          <w:numId w:val="15"/>
        </w:numPr>
        <w:spacing w:after="0" w:line="240" w:lineRule="auto"/>
        <w:rPr>
          <w:rFonts w:eastAsia="Arial" w:cstheme="minorHAnsi"/>
        </w:rPr>
      </w:pPr>
      <w:r w:rsidRPr="004C15A2">
        <w:rPr>
          <w:rFonts w:eastAsia="Arial" w:cstheme="minorHAnsi"/>
        </w:rPr>
        <w:lastRenderedPageBreak/>
        <w:t>Yes</w:t>
      </w:r>
    </w:p>
    <w:p w14:paraId="4C88346B" w14:textId="31363264" w:rsidR="00B01859" w:rsidRPr="004C15A2" w:rsidRDefault="00B01859" w:rsidP="007B0A85">
      <w:pPr>
        <w:pStyle w:val="ListParagraph"/>
        <w:numPr>
          <w:ilvl w:val="0"/>
          <w:numId w:val="15"/>
        </w:numPr>
        <w:spacing w:after="0" w:line="240" w:lineRule="auto"/>
        <w:rPr>
          <w:rFonts w:eastAsia="Arial" w:cstheme="minorHAnsi"/>
        </w:rPr>
      </w:pPr>
      <w:r w:rsidRPr="004C15A2">
        <w:rPr>
          <w:rFonts w:eastAsia="Arial" w:cstheme="minorHAnsi"/>
        </w:rPr>
        <w:t>No</w:t>
      </w:r>
    </w:p>
    <w:p w14:paraId="30E55B1D" w14:textId="77777777" w:rsidR="00EF2572" w:rsidRPr="004C15A2" w:rsidRDefault="00EF2572" w:rsidP="00211D4A">
      <w:pPr>
        <w:spacing w:after="0" w:line="240" w:lineRule="auto"/>
        <w:rPr>
          <w:rFonts w:eastAsia="Times New Roman" w:cstheme="minorHAnsi"/>
          <w:b/>
          <w:bCs/>
          <w:color w:val="000000"/>
        </w:rPr>
      </w:pPr>
    </w:p>
    <w:p w14:paraId="371F63CC" w14:textId="77777777" w:rsidR="00B77406" w:rsidRPr="004C15A2" w:rsidRDefault="00B01859" w:rsidP="00B77406">
      <w:pPr>
        <w:rPr>
          <w:rFonts w:cstheme="minorHAnsi"/>
          <w:b/>
          <w:bCs/>
        </w:rPr>
      </w:pPr>
      <w:r w:rsidRPr="004C15A2">
        <w:rPr>
          <w:rFonts w:eastAsia="Times New Roman" w:cstheme="minorHAnsi"/>
          <w:b/>
          <w:bCs/>
          <w:color w:val="000000"/>
        </w:rPr>
        <w:t xml:space="preserve">ORC09h. </w:t>
      </w:r>
      <w:r w:rsidRPr="004C15A2">
        <w:rPr>
          <w:rFonts w:eastAsia="Times New Roman" w:cstheme="minorHAnsi"/>
          <w:b/>
          <w:bCs/>
          <w:color w:val="808080" w:themeColor="background1" w:themeShade="80"/>
        </w:rPr>
        <w:t xml:space="preserve">[IF ORC09g=1] </w:t>
      </w:r>
      <w:r w:rsidRPr="004C15A2">
        <w:rPr>
          <w:rFonts w:eastAsia="Times New Roman" w:cstheme="minorHAnsi"/>
          <w:b/>
          <w:bCs/>
          <w:color w:val="000000"/>
        </w:rPr>
        <w:t xml:space="preserve">Please select the special populations the </w:t>
      </w:r>
      <w:r w:rsidR="00B77406" w:rsidRPr="004C15A2">
        <w:rPr>
          <w:rFonts w:cstheme="minorHAnsi"/>
          <w:b/>
          <w:bCs/>
          <w:color w:val="808080" w:themeColor="background1" w:themeShade="80"/>
        </w:rPr>
        <w:t xml:space="preserve">[INSERT STRATEGY FROM ORC09] </w:t>
      </w:r>
      <w:r w:rsidRPr="004C15A2">
        <w:rPr>
          <w:rFonts w:eastAsia="Times New Roman" w:cstheme="minorHAnsi"/>
          <w:b/>
          <w:bCs/>
          <w:color w:val="000000"/>
        </w:rPr>
        <w:t xml:space="preserve">strategy aims to reach. Select all that apply. </w:t>
      </w:r>
      <w:r w:rsidR="00B77406" w:rsidRPr="004C15A2">
        <w:rPr>
          <w:rFonts w:cstheme="minorHAnsi"/>
          <w:b/>
          <w:bCs/>
          <w:color w:val="808080" w:themeColor="background1" w:themeShade="80"/>
        </w:rPr>
        <w:t>[PROGRAMMER: SELECT ALL THAT APPLY]</w:t>
      </w:r>
    </w:p>
    <w:p w14:paraId="746B96CE" w14:textId="1C7D2DC4" w:rsidR="00B01859" w:rsidRPr="004C15A2" w:rsidRDefault="00B01859" w:rsidP="007B0A85">
      <w:pPr>
        <w:pStyle w:val="ListParagraph"/>
        <w:numPr>
          <w:ilvl w:val="0"/>
          <w:numId w:val="8"/>
        </w:numPr>
        <w:spacing w:after="0" w:line="240" w:lineRule="auto"/>
        <w:rPr>
          <w:rFonts w:eastAsia="Times New Roman" w:cstheme="minorHAnsi"/>
          <w:color w:val="000000"/>
        </w:rPr>
      </w:pPr>
      <w:r w:rsidRPr="004C15A2">
        <w:rPr>
          <w:rFonts w:eastAsia="Times New Roman" w:cstheme="minorHAnsi"/>
          <w:color w:val="000000"/>
        </w:rPr>
        <w:t>Homeless persons</w:t>
      </w:r>
    </w:p>
    <w:p w14:paraId="5E854476" w14:textId="77777777" w:rsidR="00B01859" w:rsidRPr="004C15A2" w:rsidRDefault="00B01859" w:rsidP="007B0A85">
      <w:pPr>
        <w:pStyle w:val="ListParagraph"/>
        <w:numPr>
          <w:ilvl w:val="0"/>
          <w:numId w:val="8"/>
        </w:numPr>
        <w:spacing w:after="0" w:line="240" w:lineRule="auto"/>
        <w:rPr>
          <w:rFonts w:eastAsia="Times New Roman" w:cstheme="minorHAnsi"/>
          <w:color w:val="000000"/>
        </w:rPr>
      </w:pPr>
      <w:r w:rsidRPr="004C15A2">
        <w:rPr>
          <w:rFonts w:eastAsia="Times New Roman" w:cstheme="minorHAnsi"/>
          <w:color w:val="000000"/>
        </w:rPr>
        <w:t>Non-English speaking and/or immigrants</w:t>
      </w:r>
    </w:p>
    <w:p w14:paraId="39A044CD" w14:textId="77777777" w:rsidR="00B01859" w:rsidRPr="004C15A2" w:rsidRDefault="00B01859" w:rsidP="007B0A85">
      <w:pPr>
        <w:pStyle w:val="ListParagraph"/>
        <w:numPr>
          <w:ilvl w:val="0"/>
          <w:numId w:val="8"/>
        </w:numPr>
        <w:spacing w:after="0" w:line="240" w:lineRule="auto"/>
        <w:rPr>
          <w:rFonts w:eastAsia="Times New Roman" w:cstheme="minorHAnsi"/>
          <w:color w:val="000000"/>
        </w:rPr>
      </w:pPr>
      <w:r w:rsidRPr="004C15A2">
        <w:rPr>
          <w:rFonts w:eastAsia="Times New Roman" w:cstheme="minorHAnsi"/>
          <w:color w:val="000000"/>
        </w:rPr>
        <w:t>People involved in transactional sex</w:t>
      </w:r>
    </w:p>
    <w:p w14:paraId="547C2F75" w14:textId="77777777" w:rsidR="00B01859" w:rsidRPr="004C15A2" w:rsidRDefault="00B01859" w:rsidP="007B0A85">
      <w:pPr>
        <w:pStyle w:val="ListParagraph"/>
        <w:numPr>
          <w:ilvl w:val="0"/>
          <w:numId w:val="8"/>
        </w:numPr>
        <w:spacing w:after="0" w:line="240" w:lineRule="auto"/>
        <w:rPr>
          <w:rFonts w:eastAsia="Times New Roman" w:cstheme="minorHAnsi"/>
          <w:color w:val="000000"/>
        </w:rPr>
      </w:pPr>
      <w:r w:rsidRPr="004C15A2">
        <w:rPr>
          <w:rFonts w:eastAsia="Times New Roman" w:cstheme="minorHAnsi"/>
          <w:color w:val="000000"/>
        </w:rPr>
        <w:t>Pregnant and post-partum women</w:t>
      </w:r>
    </w:p>
    <w:p w14:paraId="3B35842E" w14:textId="77777777" w:rsidR="00B01859" w:rsidRPr="004C15A2" w:rsidRDefault="00B01859" w:rsidP="007B0A85">
      <w:pPr>
        <w:pStyle w:val="ListParagraph"/>
        <w:numPr>
          <w:ilvl w:val="0"/>
          <w:numId w:val="8"/>
        </w:numPr>
        <w:spacing w:after="0" w:line="240" w:lineRule="auto"/>
        <w:rPr>
          <w:rFonts w:eastAsia="Times New Roman" w:cstheme="minorHAnsi"/>
          <w:color w:val="000000"/>
        </w:rPr>
      </w:pPr>
      <w:r w:rsidRPr="004C15A2">
        <w:rPr>
          <w:rFonts w:eastAsia="Times New Roman" w:cstheme="minorHAnsi"/>
          <w:color w:val="000000"/>
        </w:rPr>
        <w:t>Racial and ethnic minorities</w:t>
      </w:r>
    </w:p>
    <w:p w14:paraId="0F1CA90A" w14:textId="77777777" w:rsidR="00B01859" w:rsidRPr="004C15A2" w:rsidRDefault="00B01859" w:rsidP="007B0A85">
      <w:pPr>
        <w:pStyle w:val="ListParagraph"/>
        <w:numPr>
          <w:ilvl w:val="0"/>
          <w:numId w:val="8"/>
        </w:numPr>
        <w:spacing w:after="0" w:line="240" w:lineRule="auto"/>
        <w:rPr>
          <w:rFonts w:eastAsia="Times New Roman" w:cstheme="minorHAnsi"/>
          <w:color w:val="000000"/>
        </w:rPr>
      </w:pPr>
      <w:r w:rsidRPr="004C15A2">
        <w:rPr>
          <w:rFonts w:eastAsia="Times New Roman" w:cstheme="minorHAnsi"/>
          <w:color w:val="000000"/>
        </w:rPr>
        <w:t>Veterans</w:t>
      </w:r>
    </w:p>
    <w:p w14:paraId="75244611" w14:textId="35A4CFB3" w:rsidR="00B01859" w:rsidRPr="004C15A2" w:rsidRDefault="00B01859" w:rsidP="007B0A85">
      <w:pPr>
        <w:pStyle w:val="ListParagraph"/>
        <w:numPr>
          <w:ilvl w:val="0"/>
          <w:numId w:val="8"/>
        </w:numPr>
        <w:spacing w:after="0" w:line="240" w:lineRule="auto"/>
        <w:rPr>
          <w:rFonts w:eastAsia="Times New Roman" w:cstheme="minorHAnsi"/>
          <w:color w:val="000000"/>
        </w:rPr>
      </w:pPr>
      <w:r w:rsidRPr="004C15A2">
        <w:rPr>
          <w:rFonts w:eastAsia="Times New Roman" w:cstheme="minorHAnsi"/>
          <w:color w:val="000000"/>
        </w:rPr>
        <w:t xml:space="preserve">Other </w:t>
      </w:r>
    </w:p>
    <w:p w14:paraId="39EE8A32" w14:textId="029E3418" w:rsidR="00B01859" w:rsidRPr="004C15A2" w:rsidRDefault="00B01859" w:rsidP="00211D4A">
      <w:pPr>
        <w:spacing w:after="0" w:line="240" w:lineRule="auto"/>
        <w:rPr>
          <w:rFonts w:eastAsia="Times New Roman" w:cstheme="minorHAnsi"/>
          <w:b/>
          <w:bCs/>
          <w:color w:val="000000"/>
        </w:rPr>
      </w:pPr>
    </w:p>
    <w:p w14:paraId="3254F360" w14:textId="0895EF14" w:rsidR="00B77406" w:rsidRPr="004C15A2" w:rsidRDefault="00B01859" w:rsidP="00B77406">
      <w:pPr>
        <w:spacing w:after="0" w:line="240" w:lineRule="auto"/>
        <w:rPr>
          <w:rFonts w:eastAsia="Arial" w:cstheme="minorHAnsi"/>
          <w:b/>
          <w:bCs/>
          <w:color w:val="808080" w:themeColor="background1" w:themeShade="80"/>
        </w:rPr>
      </w:pPr>
      <w:r w:rsidRPr="004C15A2">
        <w:rPr>
          <w:rFonts w:eastAsia="Times New Roman" w:cstheme="minorHAnsi"/>
          <w:b/>
          <w:bCs/>
          <w:color w:val="000000"/>
        </w:rPr>
        <w:t xml:space="preserve">ORC09i. </w:t>
      </w:r>
      <w:r w:rsidR="00B77406" w:rsidRPr="004C15A2">
        <w:rPr>
          <w:rFonts w:eastAsia="Times New Roman" w:cstheme="minorHAnsi"/>
          <w:b/>
          <w:bCs/>
          <w:color w:val="808080" w:themeColor="background1" w:themeShade="80"/>
        </w:rPr>
        <w:t xml:space="preserve">[IF ORC09h=7] </w:t>
      </w:r>
      <w:r w:rsidRPr="004C15A2">
        <w:rPr>
          <w:rFonts w:eastAsia="Times New Roman" w:cstheme="minorHAnsi"/>
          <w:b/>
          <w:bCs/>
          <w:color w:val="000000"/>
        </w:rPr>
        <w:t>Please specify the special population.</w:t>
      </w:r>
      <w:r w:rsidR="00B77406" w:rsidRPr="004C15A2">
        <w:rPr>
          <w:rFonts w:eastAsia="Arial" w:cstheme="minorHAnsi"/>
          <w:b/>
          <w:bCs/>
          <w:color w:val="808080" w:themeColor="background1" w:themeShade="80"/>
        </w:rPr>
        <w:t xml:space="preserve"> [PROGRAMMER: OPEN-ENDED FIELD WITH 75-CHARACTER LIMIT]</w:t>
      </w:r>
    </w:p>
    <w:p w14:paraId="1D0EB59B" w14:textId="5859B17B" w:rsidR="00B01859" w:rsidRPr="004C15A2" w:rsidRDefault="00B01859" w:rsidP="00211D4A">
      <w:pPr>
        <w:spacing w:after="0" w:line="240" w:lineRule="auto"/>
        <w:rPr>
          <w:rFonts w:eastAsia="Times New Roman" w:cstheme="minorHAnsi"/>
          <w:b/>
          <w:bCs/>
          <w:color w:val="000000"/>
        </w:rPr>
      </w:pPr>
    </w:p>
    <w:p w14:paraId="03FAA20A" w14:textId="366FB341" w:rsidR="00B01859" w:rsidRPr="004C15A2" w:rsidRDefault="00B01859" w:rsidP="00211D4A">
      <w:pPr>
        <w:spacing w:after="0" w:line="240" w:lineRule="auto"/>
        <w:rPr>
          <w:rFonts w:eastAsia="Times New Roman" w:cstheme="minorHAnsi"/>
          <w:b/>
          <w:bCs/>
          <w:color w:val="000000"/>
        </w:rPr>
      </w:pPr>
      <w:r w:rsidRPr="004C15A2">
        <w:rPr>
          <w:rFonts w:eastAsia="Times New Roman" w:cstheme="minorHAnsi"/>
          <w:b/>
          <w:bCs/>
          <w:color w:val="000000"/>
        </w:rPr>
        <w:t xml:space="preserve">ORC09j. Please enter the action plan approval date. </w:t>
      </w:r>
      <w:r w:rsidRPr="004C15A2">
        <w:rPr>
          <w:rFonts w:eastAsia="Times New Roman" w:cstheme="minorHAnsi"/>
          <w:b/>
          <w:bCs/>
          <w:color w:val="808080" w:themeColor="background1" w:themeShade="80"/>
        </w:rPr>
        <w:t>[</w:t>
      </w:r>
      <w:r w:rsidR="00B77406" w:rsidRPr="004C15A2">
        <w:rPr>
          <w:rFonts w:eastAsia="Times New Roman" w:cstheme="minorHAnsi"/>
          <w:b/>
          <w:bCs/>
          <w:color w:val="808080" w:themeColor="background1" w:themeShade="80"/>
        </w:rPr>
        <w:t>PROGRAMMER</w:t>
      </w:r>
      <w:r w:rsidRPr="004C15A2">
        <w:rPr>
          <w:rFonts w:eastAsia="Times New Roman" w:cstheme="minorHAnsi"/>
          <w:b/>
          <w:bCs/>
          <w:color w:val="808080" w:themeColor="background1" w:themeShade="80"/>
        </w:rPr>
        <w:t xml:space="preserve">: </w:t>
      </w:r>
      <w:r w:rsidR="002101C3">
        <w:rPr>
          <w:rFonts w:eastAsia="Times New Roman" w:cstheme="minorHAnsi"/>
          <w:b/>
          <w:bCs/>
          <w:color w:val="808080" w:themeColor="background1" w:themeShade="80"/>
        </w:rPr>
        <w:t>MM/YYYY</w:t>
      </w:r>
      <w:r w:rsidR="009F68BC" w:rsidRPr="004C15A2">
        <w:rPr>
          <w:rFonts w:eastAsia="Times New Roman" w:cstheme="minorHAnsi"/>
          <w:b/>
          <w:bCs/>
          <w:color w:val="808080" w:themeColor="background1" w:themeShade="80"/>
        </w:rPr>
        <w:t xml:space="preserve"> </w:t>
      </w:r>
      <w:r w:rsidR="00B77406" w:rsidRPr="004C15A2">
        <w:rPr>
          <w:rFonts w:eastAsia="Times New Roman" w:cstheme="minorHAnsi"/>
          <w:b/>
          <w:bCs/>
          <w:color w:val="808080" w:themeColor="background1" w:themeShade="80"/>
        </w:rPr>
        <w:t>DATE FIELD</w:t>
      </w:r>
      <w:r w:rsidR="009F68BC" w:rsidRPr="004C15A2">
        <w:rPr>
          <w:rFonts w:eastAsia="Times New Roman" w:cstheme="minorHAnsi"/>
          <w:b/>
          <w:bCs/>
          <w:color w:val="808080" w:themeColor="background1" w:themeShade="80"/>
        </w:rPr>
        <w:t>]</w:t>
      </w:r>
    </w:p>
    <w:p w14:paraId="395DE475" w14:textId="621220C3" w:rsidR="009F68BC" w:rsidRPr="004C15A2" w:rsidRDefault="009F68BC" w:rsidP="00211D4A">
      <w:pPr>
        <w:spacing w:after="0" w:line="240" w:lineRule="auto"/>
        <w:rPr>
          <w:rFonts w:eastAsia="Times New Roman" w:cstheme="minorHAnsi"/>
          <w:b/>
          <w:bCs/>
          <w:color w:val="000000"/>
        </w:rPr>
      </w:pPr>
    </w:p>
    <w:p w14:paraId="6C7FC4E2" w14:textId="03548300" w:rsidR="009F68BC" w:rsidRPr="004C15A2" w:rsidRDefault="009F68BC" w:rsidP="00211D4A">
      <w:pPr>
        <w:spacing w:after="0" w:line="240" w:lineRule="auto"/>
        <w:rPr>
          <w:rFonts w:eastAsia="Times New Roman" w:cstheme="minorHAnsi"/>
          <w:b/>
          <w:bCs/>
          <w:color w:val="000000"/>
        </w:rPr>
      </w:pPr>
      <w:r w:rsidRPr="004C15A2">
        <w:rPr>
          <w:rFonts w:eastAsia="Times New Roman" w:cstheme="minorHAnsi"/>
          <w:b/>
          <w:bCs/>
          <w:color w:val="000000"/>
        </w:rPr>
        <w:t>ORC09k. Has an implementation plan been developed for this strategy?</w:t>
      </w:r>
    </w:p>
    <w:p w14:paraId="5C325BEF" w14:textId="253C2FBC" w:rsidR="009F68BC" w:rsidRPr="004C15A2" w:rsidRDefault="009F68BC" w:rsidP="007B0A85">
      <w:pPr>
        <w:pStyle w:val="ListParagraph"/>
        <w:numPr>
          <w:ilvl w:val="0"/>
          <w:numId w:val="9"/>
        </w:numPr>
        <w:spacing w:after="0" w:line="240" w:lineRule="auto"/>
        <w:rPr>
          <w:rFonts w:eastAsia="Times New Roman" w:cstheme="minorHAnsi"/>
          <w:color w:val="000000"/>
        </w:rPr>
      </w:pPr>
      <w:r w:rsidRPr="004C15A2">
        <w:rPr>
          <w:rFonts w:eastAsia="Times New Roman" w:cstheme="minorHAnsi"/>
          <w:color w:val="000000"/>
        </w:rPr>
        <w:t>Yes</w:t>
      </w:r>
    </w:p>
    <w:p w14:paraId="1100111F" w14:textId="585263CC" w:rsidR="009F68BC" w:rsidRPr="004C15A2" w:rsidRDefault="009F68BC" w:rsidP="007B0A85">
      <w:pPr>
        <w:pStyle w:val="ListParagraph"/>
        <w:numPr>
          <w:ilvl w:val="0"/>
          <w:numId w:val="9"/>
        </w:numPr>
        <w:spacing w:after="0" w:line="240" w:lineRule="auto"/>
        <w:rPr>
          <w:rFonts w:eastAsia="Times New Roman" w:cstheme="minorHAnsi"/>
          <w:b/>
          <w:bCs/>
          <w:color w:val="000000"/>
        </w:rPr>
      </w:pPr>
      <w:r w:rsidRPr="004C15A2">
        <w:rPr>
          <w:rFonts w:eastAsia="Times New Roman" w:cstheme="minorHAnsi"/>
          <w:color w:val="000000"/>
        </w:rPr>
        <w:t>No</w:t>
      </w:r>
      <w:r w:rsidRPr="004C15A2">
        <w:rPr>
          <w:rFonts w:eastAsia="Times New Roman" w:cstheme="minorHAnsi"/>
          <w:b/>
          <w:bCs/>
          <w:color w:val="000000"/>
        </w:rPr>
        <w:t xml:space="preserve"> </w:t>
      </w:r>
      <w:r w:rsidRPr="004C15A2">
        <w:rPr>
          <w:rFonts w:eastAsia="Times New Roman" w:cstheme="minorHAnsi"/>
          <w:b/>
          <w:bCs/>
          <w:color w:val="808080" w:themeColor="background1" w:themeShade="80"/>
        </w:rPr>
        <w:t>[GO TO ORC09</w:t>
      </w:r>
      <w:r w:rsidR="001B0C10" w:rsidRPr="004C15A2">
        <w:rPr>
          <w:rFonts w:eastAsia="Times New Roman" w:cstheme="minorHAnsi"/>
          <w:b/>
          <w:bCs/>
          <w:color w:val="808080" w:themeColor="background1" w:themeShade="80"/>
        </w:rPr>
        <w:t>x</w:t>
      </w:r>
      <w:r w:rsidR="009A4CC6" w:rsidRPr="004C15A2">
        <w:rPr>
          <w:rFonts w:eastAsia="Times New Roman" w:cstheme="minorHAnsi"/>
          <w:b/>
          <w:bCs/>
          <w:color w:val="808080" w:themeColor="background1" w:themeShade="80"/>
        </w:rPr>
        <w:t xml:space="preserve"> UNLESS ORC09B=1</w:t>
      </w:r>
      <w:r w:rsidRPr="004C15A2">
        <w:rPr>
          <w:rFonts w:eastAsia="Times New Roman" w:cstheme="minorHAnsi"/>
          <w:b/>
          <w:bCs/>
          <w:color w:val="808080" w:themeColor="background1" w:themeShade="80"/>
        </w:rPr>
        <w:t>]</w:t>
      </w:r>
    </w:p>
    <w:p w14:paraId="442BE4CA" w14:textId="6B22096C" w:rsidR="009F68BC" w:rsidRPr="004C15A2" w:rsidRDefault="009F68BC" w:rsidP="009F68BC">
      <w:pPr>
        <w:spacing w:after="0" w:line="240" w:lineRule="auto"/>
        <w:rPr>
          <w:rFonts w:eastAsia="Times New Roman" w:cstheme="minorHAnsi"/>
          <w:b/>
          <w:bCs/>
          <w:color w:val="000000"/>
        </w:rPr>
      </w:pPr>
    </w:p>
    <w:p w14:paraId="38DA31EA" w14:textId="0C221623" w:rsidR="007F717C" w:rsidRPr="004C15A2" w:rsidRDefault="007F717C" w:rsidP="00B77406">
      <w:pPr>
        <w:spacing w:after="0" w:line="240" w:lineRule="auto"/>
        <w:rPr>
          <w:rFonts w:eastAsia="Times New Roman" w:cstheme="minorHAnsi"/>
          <w:b/>
          <w:bCs/>
          <w:color w:val="000000"/>
        </w:rPr>
      </w:pPr>
      <w:r w:rsidRPr="004C15A2">
        <w:rPr>
          <w:rFonts w:eastAsia="Times New Roman" w:cstheme="minorHAnsi"/>
          <w:b/>
          <w:bCs/>
          <w:color w:val="000000"/>
        </w:rPr>
        <w:t xml:space="preserve">ORC09l. </w:t>
      </w:r>
      <w:r w:rsidR="009A4CC6" w:rsidRPr="004C15A2">
        <w:rPr>
          <w:rFonts w:eastAsia="Times New Roman" w:cstheme="minorHAnsi"/>
          <w:b/>
          <w:bCs/>
          <w:color w:val="000000"/>
        </w:rPr>
        <w:t>[</w:t>
      </w:r>
      <w:r w:rsidR="00903438" w:rsidRPr="004C15A2">
        <w:rPr>
          <w:rFonts w:eastAsia="Times New Roman" w:cstheme="minorHAnsi"/>
          <w:b/>
          <w:bCs/>
          <w:color w:val="000000"/>
        </w:rPr>
        <w:t>[IF ORC09K=1 OR (ORC09B=1 AND ORC09K=2)]</w:t>
      </w:r>
      <w:r w:rsidR="009A4CC6" w:rsidRPr="004C15A2">
        <w:rPr>
          <w:rFonts w:eastAsia="Times New Roman" w:cstheme="minorHAnsi"/>
          <w:b/>
          <w:bCs/>
          <w:color w:val="000000"/>
        </w:rPr>
        <w:t xml:space="preserve">] </w:t>
      </w:r>
      <w:r w:rsidRPr="004C15A2">
        <w:rPr>
          <w:rFonts w:eastAsia="Times New Roman" w:cstheme="minorHAnsi"/>
          <w:b/>
          <w:bCs/>
          <w:color w:val="000000"/>
        </w:rPr>
        <w:t>Has implementation started for this strategy?</w:t>
      </w:r>
    </w:p>
    <w:p w14:paraId="42D33D93" w14:textId="23F8225D" w:rsidR="007F717C" w:rsidRPr="004C15A2" w:rsidRDefault="007F717C" w:rsidP="007F717C">
      <w:pPr>
        <w:pStyle w:val="ListParagraph"/>
        <w:numPr>
          <w:ilvl w:val="0"/>
          <w:numId w:val="41"/>
        </w:numPr>
        <w:spacing w:after="0" w:line="240" w:lineRule="auto"/>
        <w:rPr>
          <w:rFonts w:eastAsia="Times New Roman" w:cstheme="minorHAnsi"/>
          <w:color w:val="000000"/>
        </w:rPr>
      </w:pPr>
      <w:r w:rsidRPr="004C15A2">
        <w:rPr>
          <w:rFonts w:eastAsia="Times New Roman" w:cstheme="minorHAnsi"/>
          <w:color w:val="000000"/>
        </w:rPr>
        <w:t>Yes</w:t>
      </w:r>
    </w:p>
    <w:p w14:paraId="014B0A27" w14:textId="1CCA6C02" w:rsidR="007F717C" w:rsidRPr="004C15A2" w:rsidRDefault="007F717C" w:rsidP="007F717C">
      <w:pPr>
        <w:pStyle w:val="ListParagraph"/>
        <w:numPr>
          <w:ilvl w:val="0"/>
          <w:numId w:val="41"/>
        </w:numPr>
        <w:spacing w:after="0" w:line="240" w:lineRule="auto"/>
        <w:rPr>
          <w:rFonts w:eastAsia="Times New Roman" w:cstheme="minorHAnsi"/>
          <w:color w:val="000000"/>
        </w:rPr>
      </w:pPr>
      <w:r w:rsidRPr="004C15A2">
        <w:rPr>
          <w:rFonts w:eastAsia="Times New Roman" w:cstheme="minorHAnsi"/>
          <w:color w:val="000000"/>
        </w:rPr>
        <w:t>No</w:t>
      </w:r>
    </w:p>
    <w:p w14:paraId="1C9E4220" w14:textId="3A9C7587" w:rsidR="007F717C" w:rsidRPr="004C15A2" w:rsidRDefault="007F717C" w:rsidP="007F717C">
      <w:pPr>
        <w:spacing w:after="0" w:line="240" w:lineRule="auto"/>
        <w:rPr>
          <w:rFonts w:eastAsia="Times New Roman" w:cstheme="minorHAnsi"/>
          <w:color w:val="000000"/>
        </w:rPr>
      </w:pPr>
    </w:p>
    <w:p w14:paraId="1AE511F0" w14:textId="12B803FA" w:rsidR="007F717C" w:rsidRPr="004C15A2" w:rsidRDefault="007F717C" w:rsidP="007F717C">
      <w:pPr>
        <w:spacing w:after="0" w:line="240" w:lineRule="auto"/>
        <w:rPr>
          <w:rFonts w:eastAsia="Arial" w:cstheme="minorHAnsi"/>
          <w:b/>
          <w:bCs/>
          <w:color w:val="808080" w:themeColor="background1" w:themeShade="80"/>
        </w:rPr>
      </w:pPr>
      <w:r w:rsidRPr="004C15A2">
        <w:rPr>
          <w:rFonts w:eastAsia="Times New Roman" w:cstheme="minorHAnsi"/>
          <w:b/>
          <w:bCs/>
          <w:color w:val="000000"/>
        </w:rPr>
        <w:t>ORC09m.</w:t>
      </w:r>
      <w:r w:rsidRPr="004C15A2">
        <w:rPr>
          <w:rFonts w:eastAsia="Times New Roman" w:cstheme="minorHAnsi"/>
          <w:color w:val="000000"/>
        </w:rPr>
        <w:t xml:space="preserve"> </w:t>
      </w:r>
      <w:r w:rsidRPr="004C15A2">
        <w:rPr>
          <w:rFonts w:eastAsia="Times New Roman" w:cstheme="minorHAnsi"/>
          <w:b/>
          <w:bCs/>
          <w:color w:val="808080" w:themeColor="background1" w:themeShade="80"/>
        </w:rPr>
        <w:t>[IF ORC09l=2]</w:t>
      </w:r>
      <w:r w:rsidRPr="004C15A2">
        <w:rPr>
          <w:rFonts w:eastAsia="Times New Roman" w:cstheme="minorHAnsi"/>
          <w:color w:val="808080" w:themeColor="background1" w:themeShade="80"/>
        </w:rPr>
        <w:t xml:space="preserve"> </w:t>
      </w:r>
      <w:r w:rsidRPr="004C15A2">
        <w:rPr>
          <w:rFonts w:eastAsia="Times New Roman" w:cstheme="minorHAnsi"/>
          <w:b/>
          <w:bCs/>
          <w:color w:val="000000"/>
        </w:rPr>
        <w:t xml:space="preserve">Please briefly explain why implementation has not started for this strategy. </w:t>
      </w:r>
      <w:r w:rsidRPr="004C15A2">
        <w:rPr>
          <w:rFonts w:eastAsia="Arial" w:cstheme="minorHAnsi"/>
          <w:b/>
          <w:bCs/>
          <w:color w:val="808080" w:themeColor="background1" w:themeShade="80"/>
        </w:rPr>
        <w:t xml:space="preserve">[PROGRAMMER: OPEN-ENDED FIELD WITH </w:t>
      </w:r>
      <w:r w:rsidR="00D43D3F" w:rsidRPr="004C15A2">
        <w:rPr>
          <w:rFonts w:eastAsia="Arial" w:cstheme="minorHAnsi"/>
          <w:b/>
          <w:bCs/>
          <w:color w:val="808080" w:themeColor="background1" w:themeShade="80"/>
        </w:rPr>
        <w:t>10000</w:t>
      </w:r>
      <w:r w:rsidRPr="004C15A2">
        <w:rPr>
          <w:rFonts w:eastAsia="Arial" w:cstheme="minorHAnsi"/>
          <w:b/>
          <w:bCs/>
          <w:color w:val="808080" w:themeColor="background1" w:themeShade="80"/>
        </w:rPr>
        <w:t>-CHARACTER LIMIT] [GO TO</w:t>
      </w:r>
      <w:r w:rsidR="001B0C10" w:rsidRPr="004C15A2">
        <w:rPr>
          <w:rFonts w:eastAsia="Arial" w:cstheme="minorHAnsi"/>
          <w:b/>
          <w:bCs/>
          <w:color w:val="808080" w:themeColor="background1" w:themeShade="80"/>
        </w:rPr>
        <w:t xml:space="preserve"> ORC09s]</w:t>
      </w:r>
    </w:p>
    <w:p w14:paraId="1F558699" w14:textId="60EDEB25" w:rsidR="007F717C" w:rsidRPr="004C15A2" w:rsidRDefault="007F717C" w:rsidP="007F717C">
      <w:pPr>
        <w:spacing w:after="0" w:line="240" w:lineRule="auto"/>
        <w:rPr>
          <w:rFonts w:eastAsia="Times New Roman" w:cstheme="minorHAnsi"/>
          <w:color w:val="000000"/>
        </w:rPr>
      </w:pPr>
      <w:r w:rsidRPr="004C15A2">
        <w:rPr>
          <w:rFonts w:eastAsia="Times New Roman" w:cstheme="minorHAnsi"/>
          <w:color w:val="000000"/>
        </w:rPr>
        <w:t xml:space="preserve"> </w:t>
      </w:r>
    </w:p>
    <w:p w14:paraId="4E6F7EEB" w14:textId="387D3755" w:rsidR="00B77406" w:rsidRPr="004C15A2" w:rsidRDefault="009F68BC" w:rsidP="00B77406">
      <w:pPr>
        <w:spacing w:after="0" w:line="240" w:lineRule="auto"/>
        <w:rPr>
          <w:rFonts w:eastAsia="Arial" w:cstheme="minorHAnsi"/>
          <w:b/>
          <w:bCs/>
          <w:color w:val="808080" w:themeColor="background1" w:themeShade="80"/>
        </w:rPr>
      </w:pPr>
      <w:r w:rsidRPr="004C15A2">
        <w:rPr>
          <w:rFonts w:eastAsia="Times New Roman" w:cstheme="minorHAnsi"/>
          <w:b/>
          <w:bCs/>
          <w:color w:val="000000"/>
        </w:rPr>
        <w:t>ORC09</w:t>
      </w:r>
      <w:r w:rsidR="001B0C10" w:rsidRPr="004C15A2">
        <w:rPr>
          <w:rFonts w:eastAsia="Times New Roman" w:cstheme="minorHAnsi"/>
          <w:b/>
          <w:bCs/>
          <w:color w:val="000000"/>
        </w:rPr>
        <w:t>n</w:t>
      </w:r>
      <w:r w:rsidRPr="004C15A2">
        <w:rPr>
          <w:rFonts w:eastAsia="Times New Roman" w:cstheme="minorHAnsi"/>
          <w:b/>
          <w:bCs/>
          <w:color w:val="000000"/>
        </w:rPr>
        <w:t xml:space="preserve">. Please provide a brief description of the </w:t>
      </w:r>
      <w:r w:rsidR="00B77406" w:rsidRPr="004C15A2">
        <w:rPr>
          <w:rFonts w:cstheme="minorHAnsi"/>
          <w:b/>
          <w:bCs/>
          <w:color w:val="808080" w:themeColor="background1" w:themeShade="80"/>
        </w:rPr>
        <w:t xml:space="preserve">[INSERT STRATEGY FROM ORC09] </w:t>
      </w:r>
      <w:r w:rsidRPr="004C15A2">
        <w:rPr>
          <w:rFonts w:eastAsia="Times New Roman" w:cstheme="minorHAnsi"/>
          <w:b/>
          <w:bCs/>
          <w:color w:val="000000"/>
        </w:rPr>
        <w:t>strategy</w:t>
      </w:r>
      <w:r w:rsidR="00D7652B" w:rsidRPr="004C15A2">
        <w:rPr>
          <w:rFonts w:eastAsia="Times New Roman" w:cstheme="minorHAnsi"/>
          <w:b/>
          <w:bCs/>
          <w:color w:val="000000"/>
        </w:rPr>
        <w:t>.</w:t>
      </w:r>
      <w:r w:rsidRPr="004C15A2">
        <w:rPr>
          <w:rFonts w:eastAsia="Times New Roman" w:cstheme="minorHAnsi"/>
          <w:b/>
          <w:bCs/>
          <w:color w:val="000000"/>
        </w:rPr>
        <w:t xml:space="preserve"> </w:t>
      </w:r>
      <w:bookmarkStart w:id="2" w:name="_Hlk78531739"/>
      <w:r w:rsidR="00B77406" w:rsidRPr="004C15A2">
        <w:rPr>
          <w:rFonts w:eastAsia="Arial" w:cstheme="minorHAnsi"/>
          <w:b/>
          <w:bCs/>
          <w:color w:val="808080" w:themeColor="background1" w:themeShade="80"/>
        </w:rPr>
        <w:t xml:space="preserve">[PROGRAMMER: OPEN-ENDED FIELD WITH </w:t>
      </w:r>
      <w:r w:rsidR="00D43D3F" w:rsidRPr="004C15A2">
        <w:rPr>
          <w:rFonts w:eastAsia="Arial" w:cstheme="minorHAnsi"/>
          <w:b/>
          <w:bCs/>
          <w:color w:val="808080" w:themeColor="background1" w:themeShade="80"/>
        </w:rPr>
        <w:t>10000</w:t>
      </w:r>
      <w:r w:rsidR="00B77406" w:rsidRPr="004C15A2">
        <w:rPr>
          <w:rFonts w:eastAsia="Arial" w:cstheme="minorHAnsi"/>
          <w:b/>
          <w:bCs/>
          <w:color w:val="808080" w:themeColor="background1" w:themeShade="80"/>
        </w:rPr>
        <w:t>-CHARACTER LIMIT]</w:t>
      </w:r>
    </w:p>
    <w:bookmarkEnd w:id="2"/>
    <w:p w14:paraId="40EE14B8" w14:textId="2664DA36" w:rsidR="009F68BC" w:rsidRPr="004C15A2" w:rsidRDefault="009F68BC" w:rsidP="009F68BC">
      <w:pPr>
        <w:spacing w:after="0" w:line="240" w:lineRule="auto"/>
        <w:rPr>
          <w:rFonts w:eastAsia="Times New Roman" w:cstheme="minorHAnsi"/>
          <w:b/>
          <w:bCs/>
          <w:color w:val="000000"/>
        </w:rPr>
      </w:pPr>
    </w:p>
    <w:p w14:paraId="1788078C" w14:textId="36C0837C" w:rsidR="00B77406" w:rsidRPr="004C15A2" w:rsidRDefault="009F68BC" w:rsidP="00B77406">
      <w:pPr>
        <w:spacing w:after="0" w:line="240" w:lineRule="auto"/>
        <w:rPr>
          <w:rFonts w:eastAsia="Times New Roman" w:cstheme="minorHAnsi"/>
          <w:b/>
          <w:bCs/>
          <w:color w:val="000000"/>
        </w:rPr>
      </w:pPr>
      <w:r w:rsidRPr="004C15A2">
        <w:rPr>
          <w:rFonts w:eastAsia="Times New Roman" w:cstheme="minorHAnsi"/>
          <w:b/>
          <w:bCs/>
          <w:color w:val="000000"/>
        </w:rPr>
        <w:t>ORC</w:t>
      </w:r>
      <w:r w:rsidR="00DC6BE0" w:rsidRPr="004C15A2">
        <w:rPr>
          <w:rFonts w:eastAsia="Times New Roman" w:cstheme="minorHAnsi"/>
          <w:b/>
          <w:bCs/>
          <w:color w:val="000000"/>
        </w:rPr>
        <w:t>0</w:t>
      </w:r>
      <w:r w:rsidRPr="004C15A2">
        <w:rPr>
          <w:rFonts w:eastAsia="Times New Roman" w:cstheme="minorHAnsi"/>
          <w:b/>
          <w:bCs/>
          <w:color w:val="000000"/>
        </w:rPr>
        <w:t>9</w:t>
      </w:r>
      <w:r w:rsidR="001B0C10" w:rsidRPr="004C15A2">
        <w:rPr>
          <w:rFonts w:eastAsia="Times New Roman" w:cstheme="minorHAnsi"/>
          <w:b/>
          <w:bCs/>
          <w:color w:val="000000"/>
        </w:rPr>
        <w:t>o.</w:t>
      </w:r>
      <w:r w:rsidRPr="004C15A2">
        <w:rPr>
          <w:rFonts w:eastAsia="Times New Roman" w:cstheme="minorHAnsi"/>
          <w:b/>
          <w:bCs/>
          <w:color w:val="000000"/>
        </w:rPr>
        <w:t xml:space="preserve"> Please enter the implementation start date for </w:t>
      </w:r>
      <w:r w:rsidR="00B77406" w:rsidRPr="004C15A2">
        <w:rPr>
          <w:rFonts w:eastAsia="Times New Roman" w:cstheme="minorHAnsi"/>
          <w:b/>
          <w:bCs/>
          <w:color w:val="000000"/>
        </w:rPr>
        <w:t xml:space="preserve">the </w:t>
      </w:r>
      <w:r w:rsidR="00B77406" w:rsidRPr="004C15A2">
        <w:rPr>
          <w:rFonts w:cstheme="minorHAnsi"/>
          <w:b/>
          <w:bCs/>
          <w:color w:val="808080" w:themeColor="background1" w:themeShade="80"/>
        </w:rPr>
        <w:t>[INSERT STRATEGY FROM ORC09</w:t>
      </w:r>
      <w:r w:rsidR="004E76D9" w:rsidRPr="004C15A2">
        <w:rPr>
          <w:rFonts w:cstheme="minorHAnsi"/>
          <w:b/>
          <w:bCs/>
          <w:color w:val="808080" w:themeColor="background1" w:themeShade="80"/>
        </w:rPr>
        <w:t xml:space="preserve">] </w:t>
      </w:r>
      <w:r w:rsidR="004E76D9" w:rsidRPr="004C15A2">
        <w:rPr>
          <w:rFonts w:eastAsia="Times New Roman" w:cstheme="minorHAnsi"/>
          <w:b/>
          <w:bCs/>
          <w:color w:val="000000"/>
        </w:rPr>
        <w:t>strategy</w:t>
      </w:r>
      <w:r w:rsidRPr="004C15A2">
        <w:rPr>
          <w:rFonts w:eastAsia="Times New Roman" w:cstheme="minorHAnsi"/>
          <w:b/>
          <w:bCs/>
          <w:color w:val="000000"/>
        </w:rPr>
        <w:t xml:space="preserve">. </w:t>
      </w:r>
      <w:r w:rsidR="00B77406" w:rsidRPr="004C15A2">
        <w:rPr>
          <w:rFonts w:eastAsia="Times New Roman" w:cstheme="minorHAnsi"/>
          <w:b/>
          <w:bCs/>
          <w:color w:val="808080" w:themeColor="background1" w:themeShade="80"/>
        </w:rPr>
        <w:t xml:space="preserve">[PROGRAMMER: </w:t>
      </w:r>
      <w:r w:rsidR="002101C3">
        <w:rPr>
          <w:rFonts w:eastAsia="Times New Roman" w:cstheme="minorHAnsi"/>
          <w:b/>
          <w:bCs/>
          <w:color w:val="808080" w:themeColor="background1" w:themeShade="80"/>
        </w:rPr>
        <w:t>MM/YYYY</w:t>
      </w:r>
      <w:r w:rsidR="00B77406" w:rsidRPr="004C15A2">
        <w:rPr>
          <w:rFonts w:eastAsia="Times New Roman" w:cstheme="minorHAnsi"/>
          <w:b/>
          <w:bCs/>
          <w:color w:val="808080" w:themeColor="background1" w:themeShade="80"/>
        </w:rPr>
        <w:t xml:space="preserve"> DATE FIELD]</w:t>
      </w:r>
    </w:p>
    <w:p w14:paraId="7B90BA7C" w14:textId="589638E2" w:rsidR="009F68BC" w:rsidRPr="004C15A2" w:rsidRDefault="009F68BC" w:rsidP="009F68BC">
      <w:pPr>
        <w:spacing w:after="0" w:line="240" w:lineRule="auto"/>
        <w:rPr>
          <w:rFonts w:eastAsia="Times New Roman" w:cstheme="minorHAnsi"/>
          <w:b/>
          <w:bCs/>
          <w:color w:val="000000"/>
        </w:rPr>
      </w:pPr>
    </w:p>
    <w:p w14:paraId="142AFDAD" w14:textId="4378F99A" w:rsidR="00211D4A" w:rsidRPr="004C15A2" w:rsidRDefault="00211D4A" w:rsidP="00211D4A">
      <w:pPr>
        <w:spacing w:after="0" w:line="240" w:lineRule="auto"/>
        <w:rPr>
          <w:rFonts w:eastAsia="Times New Roman" w:cstheme="minorHAnsi"/>
          <w:b/>
          <w:bCs/>
          <w:color w:val="000000"/>
        </w:rPr>
      </w:pPr>
      <w:r w:rsidRPr="004C15A2">
        <w:rPr>
          <w:rFonts w:eastAsia="Times New Roman" w:cstheme="minorHAnsi"/>
          <w:b/>
          <w:bCs/>
          <w:color w:val="000000"/>
        </w:rPr>
        <w:t>ORC09</w:t>
      </w:r>
      <w:r w:rsidR="001B0C10" w:rsidRPr="004C15A2">
        <w:rPr>
          <w:rFonts w:eastAsia="Times New Roman" w:cstheme="minorHAnsi"/>
          <w:b/>
          <w:bCs/>
          <w:color w:val="000000"/>
        </w:rPr>
        <w:t>p</w:t>
      </w:r>
      <w:r w:rsidRPr="004C15A2">
        <w:rPr>
          <w:rFonts w:eastAsia="Times New Roman" w:cstheme="minorHAnsi"/>
          <w:b/>
          <w:bCs/>
          <w:color w:val="000000"/>
        </w:rPr>
        <w:t>. How many partner organizations</w:t>
      </w:r>
      <w:r w:rsidR="00B77406" w:rsidRPr="004C15A2">
        <w:rPr>
          <w:rFonts w:eastAsia="Times New Roman" w:cstheme="minorHAnsi"/>
          <w:b/>
          <w:bCs/>
          <w:color w:val="000000"/>
        </w:rPr>
        <w:t>/</w:t>
      </w:r>
      <w:r w:rsidRPr="004C15A2">
        <w:rPr>
          <w:rFonts w:eastAsia="Times New Roman" w:cstheme="minorHAnsi"/>
          <w:b/>
          <w:bCs/>
          <w:color w:val="000000"/>
        </w:rPr>
        <w:t xml:space="preserve">practices are </w:t>
      </w:r>
      <w:r w:rsidR="009F68BC" w:rsidRPr="004C15A2">
        <w:rPr>
          <w:rFonts w:eastAsia="Times New Roman" w:cstheme="minorHAnsi"/>
          <w:b/>
          <w:bCs/>
          <w:color w:val="000000"/>
        </w:rPr>
        <w:t>implementing the</w:t>
      </w:r>
      <w:r w:rsidRPr="004C15A2">
        <w:rPr>
          <w:rFonts w:eastAsia="Times New Roman" w:cstheme="minorHAnsi"/>
          <w:b/>
          <w:bCs/>
          <w:color w:val="000000"/>
        </w:rPr>
        <w:t xml:space="preserve"> </w:t>
      </w:r>
      <w:r w:rsidR="00B77406" w:rsidRPr="004C15A2">
        <w:rPr>
          <w:rFonts w:cstheme="minorHAnsi"/>
          <w:b/>
          <w:bCs/>
          <w:color w:val="808080" w:themeColor="background1" w:themeShade="80"/>
        </w:rPr>
        <w:t xml:space="preserve">[INSERT STRATEGY FROM ORC09] </w:t>
      </w:r>
      <w:r w:rsidR="009F68BC" w:rsidRPr="004C15A2">
        <w:rPr>
          <w:rFonts w:eastAsia="Times New Roman" w:cstheme="minorHAnsi"/>
          <w:b/>
          <w:bCs/>
          <w:color w:val="000000"/>
        </w:rPr>
        <w:t>strategy</w:t>
      </w:r>
      <w:r w:rsidRPr="004C15A2">
        <w:rPr>
          <w:rFonts w:eastAsia="Times New Roman" w:cstheme="minorHAnsi"/>
          <w:b/>
          <w:bCs/>
          <w:color w:val="000000"/>
        </w:rPr>
        <w:t>?</w:t>
      </w:r>
      <w:r w:rsidR="00B77406" w:rsidRPr="004C15A2">
        <w:rPr>
          <w:rFonts w:eastAsia="Times New Roman" w:cstheme="minorHAnsi"/>
          <w:b/>
          <w:bCs/>
          <w:color w:val="000000"/>
        </w:rPr>
        <w:t xml:space="preserve"> </w:t>
      </w:r>
      <w:r w:rsidR="00B77406" w:rsidRPr="004C15A2">
        <w:rPr>
          <w:rFonts w:eastAsia="Times New Roman" w:cstheme="minorHAnsi"/>
          <w:b/>
          <w:bCs/>
          <w:color w:val="808080" w:themeColor="background1" w:themeShade="80"/>
        </w:rPr>
        <w:t>[PROGRAMMER: 0-100 NUMBER FIELD]</w:t>
      </w:r>
    </w:p>
    <w:p w14:paraId="5B454110" w14:textId="77777777" w:rsidR="001B0C10" w:rsidRPr="004C15A2" w:rsidRDefault="001B0C10" w:rsidP="00211D4A">
      <w:pPr>
        <w:spacing w:after="0" w:line="240" w:lineRule="auto"/>
        <w:rPr>
          <w:rFonts w:eastAsia="Times New Roman" w:cstheme="minorHAnsi"/>
          <w:b/>
          <w:bCs/>
          <w:color w:val="000000"/>
        </w:rPr>
      </w:pPr>
    </w:p>
    <w:p w14:paraId="49AC6CC4" w14:textId="1280EA17" w:rsidR="00211D4A" w:rsidRPr="004C15A2" w:rsidRDefault="00211D4A" w:rsidP="00211D4A">
      <w:pPr>
        <w:spacing w:after="0" w:line="240" w:lineRule="auto"/>
        <w:rPr>
          <w:rFonts w:eastAsia="Times New Roman" w:cstheme="minorHAnsi"/>
          <w:b/>
          <w:bCs/>
          <w:color w:val="000000"/>
        </w:rPr>
      </w:pPr>
      <w:r w:rsidRPr="004C15A2">
        <w:rPr>
          <w:rFonts w:eastAsia="Times New Roman" w:cstheme="minorHAnsi"/>
          <w:b/>
          <w:bCs/>
          <w:color w:val="000000"/>
        </w:rPr>
        <w:t>ORC09</w:t>
      </w:r>
      <w:r w:rsidR="001B0C10" w:rsidRPr="004C15A2">
        <w:rPr>
          <w:rFonts w:eastAsia="Times New Roman" w:cstheme="minorHAnsi"/>
          <w:b/>
          <w:bCs/>
          <w:color w:val="000000"/>
        </w:rPr>
        <w:t>q</w:t>
      </w:r>
      <w:r w:rsidRPr="004C15A2">
        <w:rPr>
          <w:rFonts w:eastAsia="Times New Roman" w:cstheme="minorHAnsi"/>
          <w:b/>
          <w:bCs/>
          <w:color w:val="000000"/>
        </w:rPr>
        <w:t xml:space="preserve">. Across all of </w:t>
      </w:r>
      <w:r w:rsidR="009F68BC" w:rsidRPr="004C15A2">
        <w:rPr>
          <w:rFonts w:eastAsia="Times New Roman" w:cstheme="minorHAnsi"/>
          <w:b/>
          <w:bCs/>
          <w:color w:val="000000"/>
        </w:rPr>
        <w:t xml:space="preserve">the </w:t>
      </w:r>
      <w:r w:rsidRPr="004C15A2">
        <w:rPr>
          <w:rFonts w:eastAsia="Times New Roman" w:cstheme="minorHAnsi"/>
          <w:b/>
          <w:bCs/>
          <w:color w:val="000000"/>
        </w:rPr>
        <w:t>organizations</w:t>
      </w:r>
      <w:r w:rsidR="00B77406" w:rsidRPr="004C15A2">
        <w:rPr>
          <w:rFonts w:eastAsia="Times New Roman" w:cstheme="minorHAnsi"/>
          <w:b/>
          <w:bCs/>
          <w:color w:val="000000"/>
        </w:rPr>
        <w:t>/</w:t>
      </w:r>
      <w:r w:rsidRPr="004C15A2">
        <w:rPr>
          <w:rFonts w:eastAsia="Times New Roman" w:cstheme="minorHAnsi"/>
          <w:b/>
          <w:bCs/>
          <w:color w:val="000000"/>
        </w:rPr>
        <w:t>practices</w:t>
      </w:r>
      <w:r w:rsidR="009F68BC" w:rsidRPr="004C15A2">
        <w:rPr>
          <w:rFonts w:eastAsia="Times New Roman" w:cstheme="minorHAnsi"/>
          <w:b/>
          <w:bCs/>
          <w:color w:val="000000"/>
        </w:rPr>
        <w:t xml:space="preserve"> implementing the </w:t>
      </w:r>
      <w:r w:rsidR="00B77406" w:rsidRPr="004C15A2">
        <w:rPr>
          <w:rFonts w:cstheme="minorHAnsi"/>
          <w:b/>
          <w:bCs/>
          <w:color w:val="808080" w:themeColor="background1" w:themeShade="80"/>
        </w:rPr>
        <w:t xml:space="preserve">[INSERT STRATEGY FROM ORC09] </w:t>
      </w:r>
      <w:r w:rsidR="00B77406" w:rsidRPr="004C15A2">
        <w:rPr>
          <w:rFonts w:eastAsia="Times New Roman" w:cstheme="minorHAnsi"/>
          <w:b/>
          <w:bCs/>
          <w:color w:val="000000"/>
        </w:rPr>
        <w:t xml:space="preserve">strategy, </w:t>
      </w:r>
      <w:r w:rsidRPr="004C15A2">
        <w:rPr>
          <w:rFonts w:eastAsia="Times New Roman" w:cstheme="minorHAnsi"/>
          <w:b/>
          <w:bCs/>
          <w:color w:val="000000"/>
        </w:rPr>
        <w:t xml:space="preserve">how many </w:t>
      </w:r>
      <w:r w:rsidR="009F68BC" w:rsidRPr="004C15A2">
        <w:rPr>
          <w:rFonts w:eastAsia="Times New Roman" w:cstheme="minorHAnsi"/>
          <w:b/>
          <w:bCs/>
          <w:color w:val="000000"/>
        </w:rPr>
        <w:t xml:space="preserve">fixed </w:t>
      </w:r>
      <w:r w:rsidRPr="004C15A2">
        <w:rPr>
          <w:rFonts w:eastAsia="Times New Roman" w:cstheme="minorHAnsi"/>
          <w:b/>
          <w:bCs/>
          <w:color w:val="000000"/>
        </w:rPr>
        <w:t xml:space="preserve">physical locations </w:t>
      </w:r>
      <w:r w:rsidR="009F68BC" w:rsidRPr="004C15A2">
        <w:rPr>
          <w:rFonts w:eastAsia="Times New Roman" w:cstheme="minorHAnsi"/>
          <w:b/>
          <w:bCs/>
          <w:color w:val="000000"/>
        </w:rPr>
        <w:t>is the strategy being implement</w:t>
      </w:r>
      <w:r w:rsidR="00D7652B" w:rsidRPr="004C15A2">
        <w:rPr>
          <w:rFonts w:eastAsia="Times New Roman" w:cstheme="minorHAnsi"/>
          <w:b/>
          <w:bCs/>
          <w:color w:val="000000"/>
        </w:rPr>
        <w:t>ed</w:t>
      </w:r>
      <w:r w:rsidR="009F68BC" w:rsidRPr="004C15A2">
        <w:rPr>
          <w:rFonts w:eastAsia="Times New Roman" w:cstheme="minorHAnsi"/>
          <w:b/>
          <w:bCs/>
          <w:color w:val="000000"/>
        </w:rPr>
        <w:t xml:space="preserve"> in</w:t>
      </w:r>
      <w:r w:rsidRPr="004C15A2">
        <w:rPr>
          <w:rFonts w:eastAsia="Times New Roman" w:cstheme="minorHAnsi"/>
          <w:b/>
          <w:bCs/>
          <w:color w:val="000000"/>
        </w:rPr>
        <w:t>?</w:t>
      </w:r>
      <w:r w:rsidR="00B77406" w:rsidRPr="004C15A2">
        <w:rPr>
          <w:rFonts w:eastAsia="Times New Roman" w:cstheme="minorHAnsi"/>
          <w:b/>
          <w:bCs/>
          <w:color w:val="000000"/>
        </w:rPr>
        <w:t xml:space="preserve"> </w:t>
      </w:r>
      <w:r w:rsidR="00B77406" w:rsidRPr="004C15A2">
        <w:rPr>
          <w:rFonts w:eastAsia="Times New Roman" w:cstheme="minorHAnsi"/>
          <w:b/>
          <w:bCs/>
          <w:color w:val="808080" w:themeColor="background1" w:themeShade="80"/>
        </w:rPr>
        <w:t>[PROGRAMMER: 0-100 NUMBER FIELD]</w:t>
      </w:r>
    </w:p>
    <w:p w14:paraId="66BAC72A" w14:textId="267784DB" w:rsidR="004C540F" w:rsidRPr="004C15A2" w:rsidRDefault="004C540F" w:rsidP="00211D4A">
      <w:pPr>
        <w:spacing w:after="0" w:line="240" w:lineRule="auto"/>
        <w:rPr>
          <w:rFonts w:eastAsia="Times New Roman" w:cstheme="minorHAnsi"/>
          <w:b/>
          <w:bCs/>
          <w:color w:val="000000"/>
        </w:rPr>
      </w:pPr>
    </w:p>
    <w:p w14:paraId="0B21BE6A" w14:textId="68D44152" w:rsidR="00230BD6" w:rsidRPr="00E6307F" w:rsidRDefault="00230BD6" w:rsidP="00211D4A">
      <w:pPr>
        <w:spacing w:after="0" w:line="240" w:lineRule="auto"/>
        <w:rPr>
          <w:ins w:id="3" w:author="Glasgow, LaShawn" w:date="2021-07-30T09:45:00Z"/>
          <w:rFonts w:eastAsia="Times New Roman" w:cstheme="minorHAnsi"/>
          <w:b/>
          <w:bCs/>
          <w:color w:val="808080" w:themeColor="background1" w:themeShade="80"/>
        </w:rPr>
      </w:pPr>
      <w:ins w:id="4" w:author="Glasgow, LaShawn" w:date="2021-07-30T09:35:00Z">
        <w:r>
          <w:rPr>
            <w:rFonts w:eastAsia="Times New Roman" w:cstheme="minorHAnsi"/>
            <w:b/>
            <w:bCs/>
            <w:color w:val="000000"/>
          </w:rPr>
          <w:t xml:space="preserve">ORC09qb. </w:t>
        </w:r>
      </w:ins>
      <w:ins w:id="5" w:author="Glasgow, LaShawn" w:date="2021-07-30T09:36:00Z">
        <w:r>
          <w:rPr>
            <w:rFonts w:eastAsia="Times New Roman" w:cstheme="minorHAnsi"/>
            <w:b/>
            <w:bCs/>
            <w:color w:val="000000"/>
          </w:rPr>
          <w:t>How many fixed physical locations are delivering services to individuals meant to be</w:t>
        </w:r>
      </w:ins>
      <w:ins w:id="6" w:author="Glasgow, LaShawn" w:date="2021-07-30T09:37:00Z">
        <w:r>
          <w:rPr>
            <w:rFonts w:eastAsia="Times New Roman" w:cstheme="minorHAnsi"/>
            <w:b/>
            <w:bCs/>
            <w:color w:val="000000"/>
          </w:rPr>
          <w:t xml:space="preserve">nefit from the </w:t>
        </w:r>
        <w:r w:rsidRPr="00E6307F">
          <w:rPr>
            <w:rFonts w:eastAsia="Times New Roman" w:cstheme="minorHAnsi"/>
            <w:b/>
            <w:bCs/>
            <w:color w:val="808080" w:themeColor="background1" w:themeShade="80"/>
          </w:rPr>
          <w:t xml:space="preserve">[INSERT STRATEGY FROM ORC09] </w:t>
        </w:r>
        <w:r>
          <w:rPr>
            <w:rFonts w:eastAsia="Times New Roman" w:cstheme="minorHAnsi"/>
            <w:b/>
            <w:bCs/>
            <w:color w:val="000000"/>
          </w:rPr>
          <w:t xml:space="preserve">strategy? </w:t>
        </w:r>
      </w:ins>
      <w:ins w:id="7" w:author="Glasgow, LaShawn" w:date="2021-07-30T09:39:00Z">
        <w:r>
          <w:rPr>
            <w:rFonts w:eastAsia="Times New Roman" w:cstheme="minorHAnsi"/>
            <w:b/>
            <w:bCs/>
            <w:color w:val="000000"/>
          </w:rPr>
          <w:t xml:space="preserve">Please </w:t>
        </w:r>
      </w:ins>
      <w:ins w:id="8" w:author="Glasgow, LaShawn" w:date="2021-07-30T09:42:00Z">
        <w:r w:rsidR="000248AA">
          <w:rPr>
            <w:rFonts w:eastAsia="Times New Roman" w:cstheme="minorHAnsi"/>
            <w:b/>
            <w:bCs/>
            <w:color w:val="000000"/>
          </w:rPr>
          <w:t xml:space="preserve">see the </w:t>
        </w:r>
      </w:ins>
      <w:ins w:id="9" w:author="Glasgow, LaShawn" w:date="2021-07-30T10:46:00Z">
        <w:r w:rsidR="00846BDF">
          <w:rPr>
            <w:rFonts w:eastAsia="Times New Roman" w:cstheme="minorHAnsi"/>
            <w:b/>
            <w:bCs/>
            <w:color w:val="000000"/>
          </w:rPr>
          <w:t xml:space="preserve">ORCCAT </w:t>
        </w:r>
      </w:ins>
      <w:ins w:id="10" w:author="Glasgow, LaShawn" w:date="2021-07-30T09:42:00Z">
        <w:r w:rsidR="000248AA">
          <w:rPr>
            <w:rFonts w:eastAsia="Times New Roman" w:cstheme="minorHAnsi"/>
            <w:b/>
            <w:bCs/>
            <w:color w:val="000000"/>
          </w:rPr>
          <w:t xml:space="preserve">SOP and apply </w:t>
        </w:r>
      </w:ins>
      <w:ins w:id="11" w:author="Glasgow, LaShawn" w:date="2021-07-30T09:40:00Z">
        <w:r>
          <w:rPr>
            <w:rFonts w:eastAsia="Times New Roman" w:cstheme="minorHAnsi"/>
            <w:b/>
            <w:bCs/>
            <w:color w:val="000000"/>
          </w:rPr>
          <w:t xml:space="preserve">the definition for </w:t>
        </w:r>
      </w:ins>
      <w:ins w:id="12" w:author="Glasgow, LaShawn" w:date="2021-07-30T09:41:00Z">
        <w:r w:rsidR="000248AA">
          <w:rPr>
            <w:rFonts w:eastAsia="Times New Roman" w:cstheme="minorHAnsi"/>
            <w:b/>
            <w:bCs/>
            <w:color w:val="000000"/>
          </w:rPr>
          <w:t>“</w:t>
        </w:r>
      </w:ins>
      <w:ins w:id="13" w:author="Glasgow, LaShawn" w:date="2021-07-30T09:40:00Z">
        <w:r>
          <w:rPr>
            <w:rFonts w:eastAsia="Times New Roman" w:cstheme="minorHAnsi"/>
            <w:b/>
            <w:bCs/>
            <w:color w:val="000000"/>
          </w:rPr>
          <w:t xml:space="preserve">delivering services </w:t>
        </w:r>
      </w:ins>
      <w:ins w:id="14" w:author="Glasgow, LaShawn" w:date="2021-07-30T09:41:00Z">
        <w:r w:rsidR="000248AA">
          <w:rPr>
            <w:rFonts w:eastAsia="Times New Roman" w:cstheme="minorHAnsi"/>
            <w:b/>
            <w:bCs/>
            <w:color w:val="000000"/>
          </w:rPr>
          <w:t>to individuals” that is specified for this strategy.</w:t>
        </w:r>
      </w:ins>
      <w:ins w:id="15" w:author="Glasgow, LaShawn" w:date="2021-07-30T09:38:00Z">
        <w:r>
          <w:rPr>
            <w:rFonts w:eastAsia="Times New Roman" w:cstheme="minorHAnsi"/>
            <w:b/>
            <w:bCs/>
            <w:color w:val="000000"/>
          </w:rPr>
          <w:t xml:space="preserve"> </w:t>
        </w:r>
      </w:ins>
      <w:ins w:id="16" w:author="Glasgow, LaShawn" w:date="2021-07-30T09:43:00Z">
        <w:r w:rsidR="000248AA" w:rsidRPr="00E6307F">
          <w:rPr>
            <w:rFonts w:eastAsia="Times New Roman" w:cstheme="minorHAnsi"/>
            <w:b/>
            <w:bCs/>
            <w:color w:val="808080" w:themeColor="background1" w:themeShade="80"/>
          </w:rPr>
          <w:t>[PROGRAMMER: 0-100 NUMBER FIELD]</w:t>
        </w:r>
      </w:ins>
    </w:p>
    <w:p w14:paraId="4F3E6BE5" w14:textId="31D6AB5B" w:rsidR="000248AA" w:rsidRDefault="000248AA" w:rsidP="00211D4A">
      <w:pPr>
        <w:spacing w:after="0" w:line="240" w:lineRule="auto"/>
        <w:rPr>
          <w:ins w:id="17" w:author="Glasgow, LaShawn" w:date="2021-07-30T09:49:00Z"/>
          <w:rFonts w:eastAsia="Times New Roman" w:cstheme="minorHAnsi"/>
          <w:b/>
          <w:bCs/>
          <w:color w:val="000000"/>
        </w:rPr>
      </w:pPr>
      <w:ins w:id="18" w:author="Glasgow, LaShawn" w:date="2021-07-30T09:45:00Z">
        <w:r>
          <w:rPr>
            <w:rFonts w:eastAsia="Times New Roman" w:cstheme="minorHAnsi"/>
            <w:b/>
            <w:bCs/>
            <w:color w:val="000000"/>
          </w:rPr>
          <w:lastRenderedPageBreak/>
          <w:t xml:space="preserve">ORC09qc. </w:t>
        </w:r>
        <w:r w:rsidRPr="00E6307F">
          <w:rPr>
            <w:rFonts w:eastAsia="Times New Roman" w:cstheme="minorHAnsi"/>
            <w:b/>
            <w:bCs/>
            <w:color w:val="808080" w:themeColor="background1" w:themeShade="80"/>
          </w:rPr>
          <w:t xml:space="preserve">[IF </w:t>
        </w:r>
      </w:ins>
      <w:ins w:id="19" w:author="Glasgow, LaShawn" w:date="2021-07-30T09:49:00Z">
        <w:r w:rsidRPr="00E6307F">
          <w:rPr>
            <w:rFonts w:eastAsia="Times New Roman" w:cstheme="minorHAnsi"/>
            <w:b/>
            <w:bCs/>
            <w:color w:val="808080" w:themeColor="background1" w:themeShade="80"/>
          </w:rPr>
          <w:t xml:space="preserve">0 &lt; </w:t>
        </w:r>
      </w:ins>
      <w:ins w:id="20" w:author="Glasgow, LaShawn" w:date="2021-07-30T09:45:00Z">
        <w:r w:rsidRPr="00E6307F">
          <w:rPr>
            <w:rFonts w:eastAsia="Times New Roman" w:cstheme="minorHAnsi"/>
            <w:b/>
            <w:bCs/>
            <w:color w:val="808080" w:themeColor="background1" w:themeShade="80"/>
          </w:rPr>
          <w:t>ORC09qb</w:t>
        </w:r>
      </w:ins>
      <w:ins w:id="21" w:author="Glasgow, LaShawn" w:date="2021-07-30T09:46:00Z">
        <w:r w:rsidRPr="00E6307F">
          <w:rPr>
            <w:rFonts w:eastAsia="Times New Roman" w:cstheme="minorHAnsi"/>
            <w:b/>
            <w:bCs/>
            <w:color w:val="808080" w:themeColor="background1" w:themeShade="80"/>
          </w:rPr>
          <w:t xml:space="preserve"> &lt; ORC09q</w:t>
        </w:r>
      </w:ins>
      <w:ins w:id="22" w:author="Glasgow, LaShawn" w:date="2021-07-30T09:45:00Z">
        <w:r w:rsidRPr="00E6307F">
          <w:rPr>
            <w:rFonts w:eastAsia="Times New Roman" w:cstheme="minorHAnsi"/>
            <w:b/>
            <w:bCs/>
            <w:color w:val="808080" w:themeColor="background1" w:themeShade="80"/>
          </w:rPr>
          <w:t>]</w:t>
        </w:r>
      </w:ins>
      <w:ins w:id="23" w:author="Glasgow, LaShawn" w:date="2021-07-30T09:46:00Z">
        <w:r>
          <w:rPr>
            <w:rFonts w:eastAsia="Times New Roman" w:cstheme="minorHAnsi"/>
            <w:b/>
            <w:bCs/>
            <w:color w:val="000000"/>
          </w:rPr>
          <w:t xml:space="preserve"> </w:t>
        </w:r>
      </w:ins>
      <w:ins w:id="24" w:author="Glasgow, LaShawn" w:date="2021-07-30T09:54:00Z">
        <w:r w:rsidR="0018349B">
          <w:rPr>
            <w:rFonts w:eastAsia="Times New Roman" w:cstheme="minorHAnsi"/>
            <w:b/>
            <w:bCs/>
            <w:color w:val="000000"/>
          </w:rPr>
          <w:t>Services are not being delivered to individuals at all physical locations</w:t>
        </w:r>
      </w:ins>
      <w:ins w:id="25" w:author="Glasgow, LaShawn" w:date="2021-07-30T09:58:00Z">
        <w:r w:rsidR="0018349B">
          <w:rPr>
            <w:rFonts w:eastAsia="Times New Roman" w:cstheme="minorHAnsi"/>
            <w:b/>
            <w:bCs/>
            <w:color w:val="000000"/>
          </w:rPr>
          <w:t xml:space="preserve">—is </w:t>
        </w:r>
      </w:ins>
      <w:ins w:id="26" w:author="Glasgow, LaShawn" w:date="2021-07-30T09:55:00Z">
        <w:r w:rsidR="0018349B">
          <w:rPr>
            <w:rFonts w:eastAsia="Times New Roman" w:cstheme="minorHAnsi"/>
            <w:b/>
            <w:bCs/>
            <w:color w:val="000000"/>
          </w:rPr>
          <w:t xml:space="preserve">this because </w:t>
        </w:r>
      </w:ins>
      <w:ins w:id="27" w:author="Glasgow, LaShawn" w:date="2021-07-30T09:56:00Z">
        <w:r w:rsidR="0018349B">
          <w:rPr>
            <w:rFonts w:eastAsia="Times New Roman" w:cstheme="minorHAnsi"/>
            <w:b/>
            <w:bCs/>
            <w:color w:val="000000"/>
          </w:rPr>
          <w:t xml:space="preserve">new </w:t>
        </w:r>
      </w:ins>
      <w:ins w:id="28" w:author="Winhusen, T. John (winhust)" w:date="2021-08-03T11:25:00Z">
        <w:r w:rsidR="00185583">
          <w:rPr>
            <w:rFonts w:eastAsia="Times New Roman" w:cstheme="minorHAnsi"/>
            <w:b/>
            <w:bCs/>
            <w:color w:val="000000"/>
          </w:rPr>
          <w:t>physical locations</w:t>
        </w:r>
      </w:ins>
      <w:ins w:id="29" w:author="Glasgow, LaShawn" w:date="2021-07-30T09:56:00Z">
        <w:r w:rsidR="0018349B">
          <w:rPr>
            <w:rFonts w:eastAsia="Times New Roman" w:cstheme="minorHAnsi"/>
            <w:b/>
            <w:bCs/>
            <w:color w:val="000000"/>
          </w:rPr>
          <w:t xml:space="preserve"> are in the start-up phase</w:t>
        </w:r>
      </w:ins>
      <w:ins w:id="30" w:author="Glasgow, LaShawn" w:date="2021-07-30T10:46:00Z">
        <w:r w:rsidR="00846BDF">
          <w:rPr>
            <w:rFonts w:eastAsia="Times New Roman" w:cstheme="minorHAnsi"/>
            <w:b/>
            <w:bCs/>
            <w:color w:val="000000"/>
          </w:rPr>
          <w:t xml:space="preserve"> </w:t>
        </w:r>
        <w:r w:rsidR="00846BDF" w:rsidRPr="004C15A2">
          <w:rPr>
            <w:rFonts w:cstheme="minorHAnsi"/>
            <w:b/>
            <w:bCs/>
          </w:rPr>
          <w:t>(see the ORCCAT SOP for additional guidance)</w:t>
        </w:r>
      </w:ins>
      <w:ins w:id="31" w:author="Glasgow, LaShawn" w:date="2021-07-30T09:56:00Z">
        <w:r w:rsidR="0018349B">
          <w:rPr>
            <w:rFonts w:eastAsia="Times New Roman" w:cstheme="minorHAnsi"/>
            <w:b/>
            <w:bCs/>
            <w:color w:val="000000"/>
          </w:rPr>
          <w:t xml:space="preserve">? </w:t>
        </w:r>
      </w:ins>
    </w:p>
    <w:p w14:paraId="16D32FEC" w14:textId="63F52BF7" w:rsidR="000248AA" w:rsidRPr="004C15A2" w:rsidRDefault="0018349B" w:rsidP="000248AA">
      <w:pPr>
        <w:pStyle w:val="ListParagraph"/>
        <w:numPr>
          <w:ilvl w:val="0"/>
          <w:numId w:val="10"/>
        </w:numPr>
        <w:spacing w:after="0" w:line="240" w:lineRule="auto"/>
        <w:rPr>
          <w:ins w:id="32" w:author="Glasgow, LaShawn" w:date="2021-07-30T09:49:00Z"/>
          <w:rFonts w:eastAsia="Times New Roman" w:cstheme="minorHAnsi"/>
          <w:color w:val="000000"/>
        </w:rPr>
      </w:pPr>
      <w:ins w:id="33" w:author="Glasgow, LaShawn" w:date="2021-07-30T09:56:00Z">
        <w:r>
          <w:rPr>
            <w:rFonts w:eastAsia="Times New Roman" w:cstheme="minorHAnsi"/>
            <w:color w:val="000000"/>
          </w:rPr>
          <w:t>Yes</w:t>
        </w:r>
      </w:ins>
    </w:p>
    <w:p w14:paraId="3EE22C01" w14:textId="2855803C" w:rsidR="000248AA" w:rsidRPr="004C15A2" w:rsidRDefault="0018349B" w:rsidP="000248AA">
      <w:pPr>
        <w:pStyle w:val="ListParagraph"/>
        <w:numPr>
          <w:ilvl w:val="0"/>
          <w:numId w:val="10"/>
        </w:numPr>
        <w:spacing w:after="0" w:line="240" w:lineRule="auto"/>
        <w:rPr>
          <w:ins w:id="34" w:author="Glasgow, LaShawn" w:date="2021-07-30T09:49:00Z"/>
          <w:rFonts w:eastAsia="Times New Roman" w:cstheme="minorHAnsi"/>
          <w:color w:val="000000"/>
        </w:rPr>
      </w:pPr>
      <w:ins w:id="35" w:author="Glasgow, LaShawn" w:date="2021-07-30T09:56:00Z">
        <w:r>
          <w:rPr>
            <w:rFonts w:eastAsia="Times New Roman" w:cstheme="minorHAnsi"/>
            <w:color w:val="000000"/>
          </w:rPr>
          <w:t>No</w:t>
        </w:r>
      </w:ins>
    </w:p>
    <w:p w14:paraId="12991BFB" w14:textId="1549FF14" w:rsidR="000248AA" w:rsidRDefault="000248AA" w:rsidP="00211D4A">
      <w:pPr>
        <w:spacing w:after="0" w:line="240" w:lineRule="auto"/>
        <w:rPr>
          <w:ins w:id="36" w:author="Glasgow, LaShawn" w:date="2021-07-30T09:51:00Z"/>
          <w:rFonts w:eastAsia="Times New Roman" w:cstheme="minorHAnsi"/>
          <w:b/>
          <w:bCs/>
          <w:color w:val="000000"/>
        </w:rPr>
      </w:pPr>
    </w:p>
    <w:p w14:paraId="52CB7117" w14:textId="74BDB2EA" w:rsidR="0018349B" w:rsidRPr="00E6307F" w:rsidRDefault="0018349B" w:rsidP="00211D4A">
      <w:pPr>
        <w:spacing w:after="0" w:line="240" w:lineRule="auto"/>
        <w:rPr>
          <w:ins w:id="37" w:author="Glasgow, LaShawn" w:date="2021-07-30T09:42:00Z"/>
          <w:rFonts w:eastAsia="Times New Roman" w:cstheme="minorHAnsi"/>
          <w:b/>
          <w:bCs/>
          <w:color w:val="808080" w:themeColor="background1" w:themeShade="80"/>
        </w:rPr>
      </w:pPr>
      <w:ins w:id="38" w:author="Glasgow, LaShawn" w:date="2021-07-30T09:51:00Z">
        <w:r>
          <w:rPr>
            <w:rFonts w:eastAsia="Times New Roman" w:cstheme="minorHAnsi"/>
            <w:b/>
            <w:bCs/>
            <w:color w:val="000000"/>
          </w:rPr>
          <w:t xml:space="preserve">ORC09qd. </w:t>
        </w:r>
        <w:r w:rsidRPr="00E6307F">
          <w:rPr>
            <w:rFonts w:eastAsia="Times New Roman" w:cstheme="minorHAnsi"/>
            <w:b/>
            <w:bCs/>
            <w:color w:val="808080" w:themeColor="background1" w:themeShade="80"/>
          </w:rPr>
          <w:t xml:space="preserve">[IF </w:t>
        </w:r>
      </w:ins>
      <w:ins w:id="39" w:author="Glasgow, LaShawn" w:date="2021-07-30T09:58:00Z">
        <w:r w:rsidRPr="00E6307F">
          <w:rPr>
            <w:rFonts w:eastAsia="Times New Roman" w:cstheme="minorHAnsi"/>
            <w:b/>
            <w:bCs/>
            <w:color w:val="808080" w:themeColor="background1" w:themeShade="80"/>
          </w:rPr>
          <w:t xml:space="preserve">ORC 09qb=0 or </w:t>
        </w:r>
      </w:ins>
      <w:ins w:id="40" w:author="Glasgow, LaShawn" w:date="2021-07-30T09:51:00Z">
        <w:r w:rsidRPr="00E6307F">
          <w:rPr>
            <w:rFonts w:eastAsia="Times New Roman" w:cstheme="minorHAnsi"/>
            <w:b/>
            <w:bCs/>
            <w:color w:val="808080" w:themeColor="background1" w:themeShade="80"/>
          </w:rPr>
          <w:t>ORC09</w:t>
        </w:r>
      </w:ins>
      <w:ins w:id="41" w:author="Glasgow, LaShawn" w:date="2021-07-30T09:52:00Z">
        <w:r w:rsidRPr="00E6307F">
          <w:rPr>
            <w:rFonts w:eastAsia="Times New Roman" w:cstheme="minorHAnsi"/>
            <w:b/>
            <w:bCs/>
            <w:color w:val="808080" w:themeColor="background1" w:themeShade="80"/>
          </w:rPr>
          <w:t>qc = 2]</w:t>
        </w:r>
        <w:r>
          <w:rPr>
            <w:rFonts w:eastAsia="Times New Roman" w:cstheme="minorHAnsi"/>
            <w:b/>
            <w:bCs/>
            <w:color w:val="000000"/>
          </w:rPr>
          <w:t xml:space="preserve"> Please briefly explain why </w:t>
        </w:r>
      </w:ins>
      <w:ins w:id="42" w:author="Glasgow, LaShawn" w:date="2021-07-30T09:53:00Z">
        <w:r>
          <w:rPr>
            <w:rFonts w:eastAsia="Times New Roman" w:cstheme="minorHAnsi"/>
            <w:b/>
            <w:bCs/>
            <w:color w:val="000000"/>
          </w:rPr>
          <w:t xml:space="preserve">services are not being delivered to individuals at all physical locations. </w:t>
        </w:r>
        <w:r w:rsidRPr="00E6307F">
          <w:rPr>
            <w:rFonts w:eastAsia="Times New Roman" w:cstheme="minorHAnsi"/>
            <w:b/>
            <w:bCs/>
            <w:color w:val="808080" w:themeColor="background1" w:themeShade="80"/>
          </w:rPr>
          <w:t>[PROGRAMMER: OPEN-ENDED FIELD WITH 10000-CHARACTER LIMIT]</w:t>
        </w:r>
      </w:ins>
    </w:p>
    <w:p w14:paraId="5F26EEB9" w14:textId="77777777" w:rsidR="000248AA" w:rsidRDefault="000248AA" w:rsidP="00211D4A">
      <w:pPr>
        <w:spacing w:after="0" w:line="240" w:lineRule="auto"/>
        <w:rPr>
          <w:ins w:id="43" w:author="Glasgow, LaShawn" w:date="2021-07-30T09:35:00Z"/>
          <w:rFonts w:eastAsia="Times New Roman" w:cstheme="minorHAnsi"/>
          <w:b/>
          <w:bCs/>
          <w:color w:val="000000"/>
        </w:rPr>
      </w:pPr>
    </w:p>
    <w:p w14:paraId="2DF0F604" w14:textId="49CE51B7" w:rsidR="00A73262" w:rsidRPr="004C15A2" w:rsidRDefault="009F68BC" w:rsidP="00211D4A">
      <w:pPr>
        <w:spacing w:after="0" w:line="240" w:lineRule="auto"/>
        <w:rPr>
          <w:rFonts w:eastAsia="Times New Roman" w:cstheme="minorHAnsi"/>
          <w:b/>
          <w:bCs/>
          <w:color w:val="000000"/>
        </w:rPr>
      </w:pPr>
      <w:r w:rsidRPr="004C15A2">
        <w:rPr>
          <w:rFonts w:eastAsia="Times New Roman" w:cstheme="minorHAnsi"/>
          <w:b/>
          <w:bCs/>
          <w:color w:val="000000"/>
        </w:rPr>
        <w:t>ORC09</w:t>
      </w:r>
      <w:r w:rsidR="001B0C10" w:rsidRPr="004C15A2">
        <w:rPr>
          <w:rFonts w:eastAsia="Times New Roman" w:cstheme="minorHAnsi"/>
          <w:b/>
          <w:bCs/>
          <w:color w:val="000000"/>
        </w:rPr>
        <w:t>r</w:t>
      </w:r>
      <w:r w:rsidRPr="004C15A2">
        <w:rPr>
          <w:rFonts w:eastAsia="Times New Roman" w:cstheme="minorHAnsi"/>
          <w:b/>
          <w:bCs/>
          <w:color w:val="000000"/>
        </w:rPr>
        <w:t xml:space="preserve">. Is the </w:t>
      </w:r>
      <w:r w:rsidR="00B77406" w:rsidRPr="004C15A2">
        <w:rPr>
          <w:rFonts w:cstheme="minorHAnsi"/>
          <w:b/>
          <w:bCs/>
          <w:color w:val="808080" w:themeColor="background1" w:themeShade="80"/>
        </w:rPr>
        <w:t xml:space="preserve">[INSERT STRATEGY FROM ORC09] </w:t>
      </w:r>
      <w:r w:rsidRPr="004C15A2">
        <w:rPr>
          <w:rFonts w:eastAsia="Times New Roman" w:cstheme="minorHAnsi"/>
          <w:b/>
          <w:bCs/>
          <w:color w:val="000000"/>
        </w:rPr>
        <w:t>strategy being delivered by mobile outreach?</w:t>
      </w:r>
      <w:r w:rsidR="00827055" w:rsidRPr="004C15A2">
        <w:rPr>
          <w:rFonts w:eastAsia="Times New Roman" w:cstheme="minorHAnsi"/>
          <w:b/>
          <w:bCs/>
          <w:color w:val="000000"/>
        </w:rPr>
        <w:t xml:space="preserve"> </w:t>
      </w:r>
    </w:p>
    <w:p w14:paraId="224A7EF0" w14:textId="77777777" w:rsidR="00561BB2" w:rsidRPr="004C15A2" w:rsidRDefault="009F68BC" w:rsidP="00846BDF">
      <w:pPr>
        <w:pStyle w:val="ListParagraph"/>
        <w:numPr>
          <w:ilvl w:val="0"/>
          <w:numId w:val="48"/>
        </w:numPr>
        <w:spacing w:after="0" w:line="240" w:lineRule="auto"/>
        <w:rPr>
          <w:rFonts w:eastAsia="Times New Roman" w:cstheme="minorHAnsi"/>
          <w:color w:val="000000"/>
        </w:rPr>
      </w:pPr>
      <w:r w:rsidRPr="004C15A2">
        <w:rPr>
          <w:rFonts w:eastAsia="Times New Roman" w:cstheme="minorHAnsi"/>
          <w:color w:val="000000"/>
        </w:rPr>
        <w:t>Yes</w:t>
      </w:r>
    </w:p>
    <w:p w14:paraId="5F93A8DE" w14:textId="32A29568" w:rsidR="009F68BC" w:rsidRPr="004C15A2" w:rsidRDefault="009F68BC" w:rsidP="00846BDF">
      <w:pPr>
        <w:pStyle w:val="ListParagraph"/>
        <w:numPr>
          <w:ilvl w:val="0"/>
          <w:numId w:val="48"/>
        </w:numPr>
        <w:spacing w:after="0" w:line="240" w:lineRule="auto"/>
        <w:rPr>
          <w:rFonts w:eastAsia="Times New Roman" w:cstheme="minorHAnsi"/>
          <w:color w:val="000000"/>
        </w:rPr>
      </w:pPr>
      <w:r w:rsidRPr="004C15A2">
        <w:rPr>
          <w:rFonts w:eastAsia="Times New Roman" w:cstheme="minorHAnsi"/>
          <w:color w:val="000000"/>
        </w:rPr>
        <w:t>No</w:t>
      </w:r>
    </w:p>
    <w:p w14:paraId="7FA17103" w14:textId="77777777" w:rsidR="00B77406" w:rsidRPr="004C15A2" w:rsidRDefault="00B77406" w:rsidP="00B77406">
      <w:pPr>
        <w:spacing w:after="60"/>
        <w:ind w:left="446" w:hanging="446"/>
        <w:rPr>
          <w:rFonts w:cstheme="minorHAnsi"/>
          <w:b/>
          <w:bCs/>
          <w:noProof/>
        </w:rPr>
      </w:pPr>
    </w:p>
    <w:p w14:paraId="06B92849" w14:textId="21229502" w:rsidR="00174B85" w:rsidRDefault="00174B85" w:rsidP="00174B85">
      <w:pPr>
        <w:spacing w:after="0" w:line="240" w:lineRule="auto"/>
        <w:rPr>
          <w:rFonts w:eastAsia="Times New Roman" w:cstheme="minorHAnsi"/>
          <w:b/>
          <w:bCs/>
          <w:color w:val="000000"/>
        </w:rPr>
      </w:pPr>
      <w:r>
        <w:rPr>
          <w:rFonts w:cstheme="minorHAnsi"/>
          <w:b/>
          <w:bCs/>
          <w:noProof/>
        </w:rPr>
        <w:t>ORC09</w:t>
      </w:r>
      <w:r w:rsidR="001459B1">
        <w:rPr>
          <w:rFonts w:cstheme="minorHAnsi"/>
          <w:b/>
          <w:bCs/>
          <w:noProof/>
        </w:rPr>
        <w:t>rb</w:t>
      </w:r>
      <w:r>
        <w:rPr>
          <w:rFonts w:cstheme="minorHAnsi"/>
          <w:b/>
          <w:bCs/>
          <w:noProof/>
        </w:rPr>
        <w:t xml:space="preserve">. </w:t>
      </w:r>
      <w:r>
        <w:rPr>
          <w:rFonts w:eastAsia="Times New Roman" w:cstheme="minorHAnsi"/>
          <w:b/>
          <w:bCs/>
          <w:color w:val="000000"/>
        </w:rPr>
        <w:t xml:space="preserve">Is the </w:t>
      </w:r>
      <w:r>
        <w:rPr>
          <w:rFonts w:cstheme="minorHAnsi"/>
          <w:b/>
          <w:bCs/>
          <w:color w:val="808080" w:themeColor="background1" w:themeShade="80"/>
        </w:rPr>
        <w:t xml:space="preserve">[INSERT STRATEGY FROM ORC09] </w:t>
      </w:r>
      <w:r>
        <w:rPr>
          <w:rFonts w:eastAsia="Times New Roman" w:cstheme="minorHAnsi"/>
          <w:b/>
          <w:bCs/>
          <w:color w:val="000000"/>
        </w:rPr>
        <w:t>strategy being delivered electronically and/or by mail (e.g., mail delivery of naloxone rescue kits, post-overdose outreach by phone or text</w:t>
      </w:r>
      <w:proofErr w:type="gramStart"/>
      <w:r>
        <w:rPr>
          <w:rFonts w:eastAsia="Times New Roman" w:cstheme="minorHAnsi"/>
          <w:b/>
          <w:bCs/>
          <w:color w:val="000000"/>
        </w:rPr>
        <w:t>) ?</w:t>
      </w:r>
      <w:proofErr w:type="gramEnd"/>
      <w:r>
        <w:rPr>
          <w:rFonts w:eastAsia="Times New Roman" w:cstheme="minorHAnsi"/>
          <w:b/>
          <w:bCs/>
          <w:color w:val="000000"/>
        </w:rPr>
        <w:t xml:space="preserve"> </w:t>
      </w:r>
    </w:p>
    <w:p w14:paraId="084B1A3E" w14:textId="77777777" w:rsidR="00174B85" w:rsidRDefault="00174B85" w:rsidP="00174B85">
      <w:pPr>
        <w:pStyle w:val="ListParagraph"/>
        <w:numPr>
          <w:ilvl w:val="0"/>
          <w:numId w:val="46"/>
        </w:numPr>
        <w:spacing w:after="0" w:line="240" w:lineRule="auto"/>
        <w:rPr>
          <w:rFonts w:eastAsia="Times New Roman" w:cstheme="minorHAnsi"/>
          <w:color w:val="000000"/>
        </w:rPr>
      </w:pPr>
      <w:r>
        <w:rPr>
          <w:rFonts w:eastAsia="Times New Roman" w:cstheme="minorHAnsi"/>
          <w:color w:val="000000"/>
        </w:rPr>
        <w:t>Yes</w:t>
      </w:r>
    </w:p>
    <w:p w14:paraId="443A65F5" w14:textId="22D38F00" w:rsidR="00174B85" w:rsidRPr="001459B1" w:rsidRDefault="00174B85" w:rsidP="00174B85">
      <w:pPr>
        <w:pStyle w:val="ListParagraph"/>
        <w:numPr>
          <w:ilvl w:val="0"/>
          <w:numId w:val="46"/>
        </w:numPr>
        <w:spacing w:after="0" w:line="240" w:lineRule="auto"/>
        <w:rPr>
          <w:rFonts w:eastAsia="Times New Roman" w:cstheme="minorHAnsi"/>
          <w:color w:val="000000"/>
        </w:rPr>
      </w:pPr>
      <w:r w:rsidRPr="001459B1">
        <w:rPr>
          <w:rFonts w:eastAsia="Times New Roman" w:cstheme="minorHAnsi"/>
          <w:color w:val="000000"/>
        </w:rPr>
        <w:t>No</w:t>
      </w:r>
    </w:p>
    <w:p w14:paraId="2C2E9F8B" w14:textId="4F42F2D6" w:rsidR="00174B85" w:rsidRDefault="00174B85" w:rsidP="00174B85">
      <w:pPr>
        <w:spacing w:after="0" w:line="240" w:lineRule="auto"/>
        <w:rPr>
          <w:rFonts w:eastAsia="Times New Roman" w:cstheme="minorHAnsi"/>
          <w:color w:val="000000"/>
        </w:rPr>
      </w:pPr>
    </w:p>
    <w:p w14:paraId="27DCDE85" w14:textId="74E546FA" w:rsidR="00561BB2" w:rsidRPr="004C15A2" w:rsidRDefault="00561BB2" w:rsidP="004E76D9">
      <w:pPr>
        <w:spacing w:after="60"/>
        <w:rPr>
          <w:rFonts w:cstheme="minorHAnsi"/>
          <w:b/>
          <w:bCs/>
          <w:noProof/>
        </w:rPr>
      </w:pPr>
      <w:r w:rsidRPr="004C15A2">
        <w:rPr>
          <w:rFonts w:cstheme="minorHAnsi"/>
          <w:b/>
          <w:bCs/>
          <w:noProof/>
        </w:rPr>
        <w:t>ORC09</w:t>
      </w:r>
      <w:r w:rsidR="001B0C10" w:rsidRPr="004C15A2">
        <w:rPr>
          <w:rFonts w:cstheme="minorHAnsi"/>
          <w:b/>
          <w:bCs/>
          <w:noProof/>
        </w:rPr>
        <w:t>s</w:t>
      </w:r>
      <w:r w:rsidRPr="004C15A2">
        <w:rPr>
          <w:rFonts w:cstheme="minorHAnsi"/>
          <w:b/>
          <w:bCs/>
          <w:noProof/>
        </w:rPr>
        <w:t>. Has there been a coalition-approved change to this strategy since the action plan was approved?</w:t>
      </w:r>
    </w:p>
    <w:p w14:paraId="5DA1290A" w14:textId="3F0A7943" w:rsidR="00561BB2" w:rsidRPr="004C15A2" w:rsidRDefault="00561BB2" w:rsidP="007B0A85">
      <w:pPr>
        <w:pStyle w:val="ListParagraph"/>
        <w:numPr>
          <w:ilvl w:val="0"/>
          <w:numId w:val="11"/>
        </w:numPr>
        <w:spacing w:after="60"/>
        <w:rPr>
          <w:rFonts w:cstheme="minorHAnsi"/>
          <w:noProof/>
        </w:rPr>
      </w:pPr>
      <w:r w:rsidRPr="004C15A2">
        <w:rPr>
          <w:rFonts w:cstheme="minorHAnsi"/>
          <w:noProof/>
        </w:rPr>
        <w:t>Yes</w:t>
      </w:r>
    </w:p>
    <w:p w14:paraId="0FDADEBA" w14:textId="6D95F88A" w:rsidR="00561BB2" w:rsidRPr="004C15A2" w:rsidRDefault="00561BB2" w:rsidP="007B0A85">
      <w:pPr>
        <w:pStyle w:val="ListParagraph"/>
        <w:numPr>
          <w:ilvl w:val="0"/>
          <w:numId w:val="11"/>
        </w:numPr>
        <w:spacing w:before="480" w:after="60"/>
        <w:rPr>
          <w:rFonts w:cstheme="minorHAnsi"/>
          <w:b/>
          <w:bCs/>
          <w:noProof/>
          <w:color w:val="808080" w:themeColor="background1" w:themeShade="80"/>
        </w:rPr>
      </w:pPr>
      <w:r w:rsidRPr="004C15A2">
        <w:rPr>
          <w:rFonts w:cstheme="minorHAnsi"/>
          <w:noProof/>
        </w:rPr>
        <w:t xml:space="preserve">No </w:t>
      </w:r>
      <w:r w:rsidRPr="004C15A2">
        <w:rPr>
          <w:rFonts w:cstheme="minorHAnsi"/>
          <w:b/>
          <w:bCs/>
          <w:noProof/>
          <w:color w:val="808080" w:themeColor="background1" w:themeShade="80"/>
        </w:rPr>
        <w:t>[GO TO ORC09</w:t>
      </w:r>
      <w:r w:rsidR="001B0C10" w:rsidRPr="004C15A2">
        <w:rPr>
          <w:rFonts w:cstheme="minorHAnsi"/>
          <w:b/>
          <w:bCs/>
          <w:noProof/>
          <w:color w:val="808080" w:themeColor="background1" w:themeShade="80"/>
        </w:rPr>
        <w:t>v</w:t>
      </w:r>
      <w:r w:rsidRPr="004C15A2">
        <w:rPr>
          <w:rFonts w:cstheme="minorHAnsi"/>
          <w:b/>
          <w:bCs/>
          <w:noProof/>
          <w:color w:val="808080" w:themeColor="background1" w:themeShade="80"/>
        </w:rPr>
        <w:t>]</w:t>
      </w:r>
    </w:p>
    <w:p w14:paraId="344AED7E" w14:textId="77777777" w:rsidR="008600C1" w:rsidRPr="004C15A2" w:rsidRDefault="008600C1" w:rsidP="008600C1">
      <w:pPr>
        <w:spacing w:after="0" w:line="240" w:lineRule="auto"/>
        <w:rPr>
          <w:rFonts w:cstheme="minorHAnsi"/>
          <w:b/>
          <w:bCs/>
          <w:noProof/>
        </w:rPr>
      </w:pPr>
    </w:p>
    <w:p w14:paraId="402BC6F9" w14:textId="35CC75F5" w:rsidR="008600C1" w:rsidRPr="004C15A2" w:rsidRDefault="00561BB2" w:rsidP="008600C1">
      <w:pPr>
        <w:spacing w:after="0" w:line="240" w:lineRule="auto"/>
        <w:rPr>
          <w:rFonts w:eastAsia="Times New Roman" w:cstheme="minorHAnsi"/>
          <w:b/>
          <w:bCs/>
          <w:color w:val="000000"/>
        </w:rPr>
      </w:pPr>
      <w:r w:rsidRPr="004C15A2">
        <w:rPr>
          <w:rFonts w:cstheme="minorHAnsi"/>
          <w:b/>
          <w:bCs/>
          <w:noProof/>
        </w:rPr>
        <w:t>ORC09</w:t>
      </w:r>
      <w:r w:rsidR="001B0C10" w:rsidRPr="004C15A2">
        <w:rPr>
          <w:rFonts w:cstheme="minorHAnsi"/>
          <w:b/>
          <w:bCs/>
          <w:noProof/>
        </w:rPr>
        <w:t>t</w:t>
      </w:r>
      <w:r w:rsidRPr="004C15A2">
        <w:rPr>
          <w:rFonts w:cstheme="minorHAnsi"/>
          <w:b/>
          <w:bCs/>
          <w:noProof/>
        </w:rPr>
        <w:t xml:space="preserve">. When did the coalition approve the change? </w:t>
      </w:r>
      <w:r w:rsidR="008600C1" w:rsidRPr="004C15A2">
        <w:rPr>
          <w:rFonts w:eastAsia="Times New Roman" w:cstheme="minorHAnsi"/>
          <w:b/>
          <w:bCs/>
          <w:color w:val="808080" w:themeColor="background1" w:themeShade="80"/>
        </w:rPr>
        <w:t xml:space="preserve">[PROGRAMMER: </w:t>
      </w:r>
      <w:r w:rsidR="002101C3">
        <w:rPr>
          <w:rFonts w:eastAsia="Times New Roman" w:cstheme="minorHAnsi"/>
          <w:b/>
          <w:bCs/>
          <w:color w:val="808080" w:themeColor="background1" w:themeShade="80"/>
        </w:rPr>
        <w:t>MM/YYYY</w:t>
      </w:r>
      <w:r w:rsidR="008600C1" w:rsidRPr="004C15A2">
        <w:rPr>
          <w:rFonts w:eastAsia="Times New Roman" w:cstheme="minorHAnsi"/>
          <w:b/>
          <w:bCs/>
          <w:color w:val="808080" w:themeColor="background1" w:themeShade="80"/>
        </w:rPr>
        <w:t xml:space="preserve"> DATE FIELD]</w:t>
      </w:r>
    </w:p>
    <w:p w14:paraId="5F20525C" w14:textId="77777777" w:rsidR="008600C1" w:rsidRPr="004C15A2" w:rsidRDefault="008600C1" w:rsidP="008600C1">
      <w:pPr>
        <w:spacing w:after="0" w:line="240" w:lineRule="auto"/>
        <w:rPr>
          <w:rFonts w:cstheme="minorHAnsi"/>
          <w:b/>
          <w:bCs/>
          <w:noProof/>
        </w:rPr>
      </w:pPr>
    </w:p>
    <w:p w14:paraId="2E25E5F2" w14:textId="7FD613DD" w:rsidR="008600C1" w:rsidRPr="004C15A2" w:rsidRDefault="00561BB2" w:rsidP="008600C1">
      <w:pPr>
        <w:spacing w:after="0" w:line="240" w:lineRule="auto"/>
        <w:rPr>
          <w:rFonts w:eastAsia="Arial" w:cstheme="minorHAnsi"/>
          <w:b/>
          <w:bCs/>
          <w:color w:val="808080" w:themeColor="background1" w:themeShade="80"/>
        </w:rPr>
      </w:pPr>
      <w:r w:rsidRPr="004C15A2">
        <w:rPr>
          <w:rFonts w:cstheme="minorHAnsi"/>
          <w:b/>
          <w:bCs/>
          <w:noProof/>
        </w:rPr>
        <w:t>ORC09</w:t>
      </w:r>
      <w:r w:rsidR="001B0C10" w:rsidRPr="004C15A2">
        <w:rPr>
          <w:rFonts w:cstheme="minorHAnsi"/>
          <w:b/>
          <w:bCs/>
          <w:noProof/>
        </w:rPr>
        <w:t>u</w:t>
      </w:r>
      <w:r w:rsidRPr="004C15A2">
        <w:rPr>
          <w:rFonts w:cstheme="minorHAnsi"/>
          <w:b/>
          <w:bCs/>
          <w:noProof/>
        </w:rPr>
        <w:t xml:space="preserve">. Please describe the coalition-approved change to the strategy. </w:t>
      </w:r>
      <w:r w:rsidR="008600C1" w:rsidRPr="004C15A2">
        <w:rPr>
          <w:rFonts w:eastAsia="Arial" w:cstheme="minorHAnsi"/>
          <w:b/>
          <w:bCs/>
          <w:color w:val="808080" w:themeColor="background1" w:themeShade="80"/>
        </w:rPr>
        <w:t xml:space="preserve">[PROGRAMMER: OPEN-ENDED FIELD WITH </w:t>
      </w:r>
      <w:r w:rsidR="00D43D3F" w:rsidRPr="004C15A2">
        <w:rPr>
          <w:rFonts w:eastAsia="Arial" w:cstheme="minorHAnsi"/>
          <w:b/>
          <w:bCs/>
          <w:color w:val="808080" w:themeColor="background1" w:themeShade="80"/>
        </w:rPr>
        <w:t>10000</w:t>
      </w:r>
      <w:r w:rsidR="008600C1" w:rsidRPr="004C15A2">
        <w:rPr>
          <w:rFonts w:eastAsia="Arial" w:cstheme="minorHAnsi"/>
          <w:b/>
          <w:bCs/>
          <w:color w:val="808080" w:themeColor="background1" w:themeShade="80"/>
        </w:rPr>
        <w:t>-CHARACTER LIMIT]</w:t>
      </w:r>
    </w:p>
    <w:p w14:paraId="66EB6D3E" w14:textId="7EF34A2E" w:rsidR="00561BB2" w:rsidRPr="004C15A2" w:rsidRDefault="00561BB2" w:rsidP="00561BB2">
      <w:pPr>
        <w:spacing w:after="0" w:line="240" w:lineRule="auto"/>
        <w:rPr>
          <w:rFonts w:eastAsia="Times New Roman" w:cstheme="minorHAnsi"/>
          <w:b/>
          <w:bCs/>
          <w:color w:val="000000"/>
        </w:rPr>
      </w:pPr>
    </w:p>
    <w:p w14:paraId="2D060800" w14:textId="04281C95" w:rsidR="00561BB2" w:rsidRPr="004C15A2" w:rsidRDefault="00561BB2" w:rsidP="00561BB2">
      <w:pPr>
        <w:spacing w:after="0" w:line="240" w:lineRule="auto"/>
        <w:rPr>
          <w:rFonts w:eastAsia="Times New Roman" w:cstheme="minorHAnsi"/>
          <w:b/>
          <w:bCs/>
          <w:color w:val="000000"/>
        </w:rPr>
      </w:pPr>
      <w:r w:rsidRPr="004C15A2">
        <w:rPr>
          <w:rFonts w:eastAsia="Times New Roman" w:cstheme="minorHAnsi"/>
          <w:b/>
          <w:bCs/>
          <w:color w:val="000000"/>
        </w:rPr>
        <w:t>ORC09</w:t>
      </w:r>
      <w:r w:rsidR="001B0C10" w:rsidRPr="004C15A2">
        <w:rPr>
          <w:rFonts w:eastAsia="Times New Roman" w:cstheme="minorHAnsi"/>
          <w:b/>
          <w:bCs/>
          <w:color w:val="000000"/>
        </w:rPr>
        <w:t>v</w:t>
      </w:r>
      <w:r w:rsidRPr="004C15A2">
        <w:rPr>
          <w:rFonts w:eastAsia="Times New Roman" w:cstheme="minorHAnsi"/>
          <w:b/>
          <w:bCs/>
          <w:color w:val="000000"/>
        </w:rPr>
        <w:t>. Has this strategy been discontinued?</w:t>
      </w:r>
    </w:p>
    <w:p w14:paraId="2076DDB5" w14:textId="3A01C068" w:rsidR="00561BB2" w:rsidRPr="004C15A2" w:rsidRDefault="00561BB2" w:rsidP="007B0A85">
      <w:pPr>
        <w:pStyle w:val="ListParagraph"/>
        <w:numPr>
          <w:ilvl w:val="0"/>
          <w:numId w:val="12"/>
        </w:numPr>
        <w:spacing w:after="0" w:line="240" w:lineRule="auto"/>
        <w:rPr>
          <w:rFonts w:eastAsia="Times New Roman" w:cstheme="minorHAnsi"/>
          <w:color w:val="000000"/>
        </w:rPr>
      </w:pPr>
      <w:r w:rsidRPr="004C15A2">
        <w:rPr>
          <w:rFonts w:eastAsia="Times New Roman" w:cstheme="minorHAnsi"/>
          <w:color w:val="000000"/>
        </w:rPr>
        <w:t>Yes</w:t>
      </w:r>
    </w:p>
    <w:p w14:paraId="703F35E9" w14:textId="3EBFDD0F" w:rsidR="00561BB2" w:rsidRPr="004C15A2" w:rsidRDefault="00561BB2" w:rsidP="007B0A85">
      <w:pPr>
        <w:pStyle w:val="ListParagraph"/>
        <w:numPr>
          <w:ilvl w:val="0"/>
          <w:numId w:val="12"/>
        </w:numPr>
        <w:spacing w:after="0" w:line="240" w:lineRule="auto"/>
        <w:rPr>
          <w:rFonts w:eastAsia="Times New Roman" w:cstheme="minorHAnsi"/>
          <w:color w:val="000000"/>
        </w:rPr>
      </w:pPr>
      <w:r w:rsidRPr="004C15A2">
        <w:rPr>
          <w:rFonts w:eastAsia="Times New Roman" w:cstheme="minorHAnsi"/>
          <w:color w:val="000000"/>
        </w:rPr>
        <w:t xml:space="preserve">No </w:t>
      </w:r>
      <w:r w:rsidRPr="004C15A2">
        <w:rPr>
          <w:rFonts w:eastAsia="Times New Roman" w:cstheme="minorHAnsi"/>
          <w:b/>
          <w:bCs/>
          <w:color w:val="808080" w:themeColor="background1" w:themeShade="80"/>
        </w:rPr>
        <w:t>[GO TO ORC09</w:t>
      </w:r>
      <w:r w:rsidR="001B0C10" w:rsidRPr="004C15A2">
        <w:rPr>
          <w:rFonts w:eastAsia="Times New Roman" w:cstheme="minorHAnsi"/>
          <w:b/>
          <w:bCs/>
          <w:color w:val="808080" w:themeColor="background1" w:themeShade="80"/>
        </w:rPr>
        <w:t>y</w:t>
      </w:r>
      <w:r w:rsidRPr="004C15A2">
        <w:rPr>
          <w:rFonts w:eastAsia="Times New Roman" w:cstheme="minorHAnsi"/>
          <w:b/>
          <w:bCs/>
          <w:color w:val="808080" w:themeColor="background1" w:themeShade="80"/>
        </w:rPr>
        <w:t>]</w:t>
      </w:r>
    </w:p>
    <w:p w14:paraId="0BAB9E86" w14:textId="51ED350C" w:rsidR="00561BB2" w:rsidRPr="004C15A2" w:rsidRDefault="00561BB2" w:rsidP="00561BB2">
      <w:pPr>
        <w:spacing w:after="0" w:line="240" w:lineRule="auto"/>
        <w:rPr>
          <w:rFonts w:eastAsia="Times New Roman" w:cstheme="minorHAnsi"/>
          <w:b/>
          <w:bCs/>
          <w:color w:val="000000"/>
        </w:rPr>
      </w:pPr>
    </w:p>
    <w:p w14:paraId="5458079D" w14:textId="52C4F9A6" w:rsidR="008600C1" w:rsidRPr="004C15A2" w:rsidRDefault="00561BB2" w:rsidP="008600C1">
      <w:pPr>
        <w:spacing w:after="0" w:line="240" w:lineRule="auto"/>
        <w:rPr>
          <w:rFonts w:eastAsia="Times New Roman" w:cstheme="minorHAnsi"/>
          <w:b/>
          <w:bCs/>
          <w:color w:val="000000"/>
        </w:rPr>
      </w:pPr>
      <w:r w:rsidRPr="004C15A2">
        <w:rPr>
          <w:rFonts w:eastAsia="Times New Roman" w:cstheme="minorHAnsi"/>
          <w:b/>
          <w:bCs/>
          <w:color w:val="000000"/>
        </w:rPr>
        <w:t>ORC09</w:t>
      </w:r>
      <w:r w:rsidR="001B0C10" w:rsidRPr="004C15A2">
        <w:rPr>
          <w:rFonts w:eastAsia="Times New Roman" w:cstheme="minorHAnsi"/>
          <w:b/>
          <w:bCs/>
          <w:color w:val="000000"/>
        </w:rPr>
        <w:t>w</w:t>
      </w:r>
      <w:r w:rsidRPr="004C15A2">
        <w:rPr>
          <w:rFonts w:eastAsia="Times New Roman" w:cstheme="minorHAnsi"/>
          <w:b/>
          <w:bCs/>
          <w:color w:val="000000"/>
        </w:rPr>
        <w:t xml:space="preserve">. When was the strategy discontinued? </w:t>
      </w:r>
      <w:r w:rsidR="008600C1" w:rsidRPr="004C15A2">
        <w:rPr>
          <w:rFonts w:eastAsia="Times New Roman" w:cstheme="minorHAnsi"/>
          <w:b/>
          <w:bCs/>
          <w:color w:val="808080" w:themeColor="background1" w:themeShade="80"/>
        </w:rPr>
        <w:t xml:space="preserve">[PROGRAMMER: </w:t>
      </w:r>
      <w:r w:rsidR="002101C3">
        <w:rPr>
          <w:rFonts w:eastAsia="Times New Roman" w:cstheme="minorHAnsi"/>
          <w:b/>
          <w:bCs/>
          <w:color w:val="808080" w:themeColor="background1" w:themeShade="80"/>
        </w:rPr>
        <w:t>MM/YYYY</w:t>
      </w:r>
      <w:r w:rsidR="008600C1" w:rsidRPr="004C15A2">
        <w:rPr>
          <w:rFonts w:eastAsia="Times New Roman" w:cstheme="minorHAnsi"/>
          <w:b/>
          <w:bCs/>
          <w:color w:val="808080" w:themeColor="background1" w:themeShade="80"/>
        </w:rPr>
        <w:t xml:space="preserve"> DATE FIELD]</w:t>
      </w:r>
    </w:p>
    <w:p w14:paraId="1418FA4F" w14:textId="5028F564" w:rsidR="00561BB2" w:rsidRPr="004C15A2" w:rsidRDefault="00561BB2" w:rsidP="00561BB2">
      <w:pPr>
        <w:spacing w:after="0" w:line="240" w:lineRule="auto"/>
        <w:rPr>
          <w:rFonts w:eastAsia="Times New Roman" w:cstheme="minorHAnsi"/>
          <w:b/>
          <w:bCs/>
          <w:color w:val="000000"/>
        </w:rPr>
      </w:pPr>
    </w:p>
    <w:p w14:paraId="2D822B1F" w14:textId="69AA3297" w:rsidR="008600C1" w:rsidRPr="004C15A2" w:rsidRDefault="00561BB2" w:rsidP="008600C1">
      <w:pPr>
        <w:spacing w:after="0" w:line="240" w:lineRule="auto"/>
        <w:rPr>
          <w:rFonts w:eastAsia="Arial" w:cstheme="minorHAnsi"/>
          <w:b/>
          <w:bCs/>
          <w:color w:val="808080" w:themeColor="background1" w:themeShade="80"/>
        </w:rPr>
      </w:pPr>
      <w:bookmarkStart w:id="44" w:name="_Hlk57652837"/>
      <w:r w:rsidRPr="004C15A2">
        <w:rPr>
          <w:rFonts w:eastAsia="Times New Roman" w:cstheme="minorHAnsi"/>
          <w:b/>
          <w:bCs/>
          <w:color w:val="000000"/>
        </w:rPr>
        <w:t>ORC09</w:t>
      </w:r>
      <w:r w:rsidR="001B0C10" w:rsidRPr="004C15A2">
        <w:rPr>
          <w:rFonts w:eastAsia="Times New Roman" w:cstheme="minorHAnsi"/>
          <w:b/>
          <w:bCs/>
          <w:color w:val="000000"/>
        </w:rPr>
        <w:t>x</w:t>
      </w:r>
      <w:r w:rsidRPr="004C15A2">
        <w:rPr>
          <w:rFonts w:eastAsia="Times New Roman" w:cstheme="minorHAnsi"/>
          <w:b/>
          <w:bCs/>
          <w:color w:val="000000"/>
        </w:rPr>
        <w:t>. If the strategy was discontinued or no implementation plan was developed for the strategy, please explain why</w:t>
      </w:r>
      <w:r w:rsidR="008600C1" w:rsidRPr="004C15A2">
        <w:rPr>
          <w:rFonts w:eastAsia="Times New Roman" w:cstheme="minorHAnsi"/>
          <w:b/>
          <w:bCs/>
          <w:color w:val="000000"/>
        </w:rPr>
        <w:t>.</w:t>
      </w:r>
      <w:r w:rsidRPr="004C15A2">
        <w:rPr>
          <w:rFonts w:eastAsia="Times New Roman" w:cstheme="minorHAnsi"/>
          <w:b/>
          <w:bCs/>
          <w:color w:val="000000"/>
        </w:rPr>
        <w:t xml:space="preserve"> </w:t>
      </w:r>
      <w:bookmarkEnd w:id="44"/>
      <w:r w:rsidR="008600C1" w:rsidRPr="004C15A2">
        <w:rPr>
          <w:rFonts w:eastAsia="Arial" w:cstheme="minorHAnsi"/>
          <w:b/>
          <w:bCs/>
          <w:color w:val="808080" w:themeColor="background1" w:themeShade="80"/>
        </w:rPr>
        <w:t xml:space="preserve">[PROGRAMMER: OPEN-ENDED FIELD WITH </w:t>
      </w:r>
      <w:r w:rsidR="00D43D3F" w:rsidRPr="004C15A2">
        <w:rPr>
          <w:rFonts w:eastAsia="Arial" w:cstheme="minorHAnsi"/>
          <w:b/>
          <w:bCs/>
          <w:color w:val="808080" w:themeColor="background1" w:themeShade="80"/>
        </w:rPr>
        <w:t>10000</w:t>
      </w:r>
      <w:r w:rsidR="008600C1" w:rsidRPr="004C15A2">
        <w:rPr>
          <w:rFonts w:eastAsia="Arial" w:cstheme="minorHAnsi"/>
          <w:b/>
          <w:bCs/>
          <w:color w:val="808080" w:themeColor="background1" w:themeShade="80"/>
        </w:rPr>
        <w:t>-CHARACTER LIMIT]</w:t>
      </w:r>
    </w:p>
    <w:p w14:paraId="1605AABA" w14:textId="75BD1B2D" w:rsidR="00561BB2" w:rsidRPr="004C15A2" w:rsidRDefault="00561BB2" w:rsidP="00561BB2">
      <w:pPr>
        <w:spacing w:after="0" w:line="240" w:lineRule="auto"/>
        <w:rPr>
          <w:rFonts w:eastAsia="Times New Roman" w:cstheme="minorHAnsi"/>
          <w:b/>
          <w:bCs/>
          <w:color w:val="000000"/>
        </w:rPr>
      </w:pPr>
    </w:p>
    <w:p w14:paraId="4360E7B1" w14:textId="1CEBB73A" w:rsidR="00561BB2" w:rsidRPr="004C15A2" w:rsidRDefault="00EC2271" w:rsidP="00561BB2">
      <w:pPr>
        <w:spacing w:after="0" w:line="240" w:lineRule="auto"/>
        <w:rPr>
          <w:rFonts w:eastAsia="Times New Roman" w:cstheme="minorHAnsi"/>
          <w:b/>
          <w:bCs/>
          <w:color w:val="000000"/>
        </w:rPr>
      </w:pPr>
      <w:r w:rsidRPr="004C15A2">
        <w:rPr>
          <w:rFonts w:eastAsia="Times New Roman" w:cstheme="minorHAnsi"/>
          <w:b/>
          <w:bCs/>
          <w:color w:val="000000"/>
        </w:rPr>
        <w:t>ORC09</w:t>
      </w:r>
      <w:r w:rsidR="001B0C10" w:rsidRPr="004C15A2">
        <w:rPr>
          <w:rFonts w:eastAsia="Times New Roman" w:cstheme="minorHAnsi"/>
          <w:b/>
          <w:bCs/>
          <w:color w:val="000000"/>
        </w:rPr>
        <w:t>y</w:t>
      </w:r>
      <w:r w:rsidRPr="004C15A2">
        <w:rPr>
          <w:rFonts w:eastAsia="Times New Roman" w:cstheme="minorHAnsi"/>
          <w:b/>
          <w:bCs/>
          <w:color w:val="000000"/>
        </w:rPr>
        <w:t xml:space="preserve">. </w:t>
      </w:r>
      <w:r w:rsidR="008600C1" w:rsidRPr="004C15A2">
        <w:rPr>
          <w:rFonts w:eastAsia="Times New Roman" w:cstheme="minorHAnsi"/>
          <w:b/>
          <w:bCs/>
          <w:color w:val="000000"/>
        </w:rPr>
        <w:t>Do you have</w:t>
      </w:r>
      <w:r w:rsidRPr="004C15A2">
        <w:rPr>
          <w:rFonts w:eastAsia="Times New Roman" w:cstheme="minorHAnsi"/>
          <w:b/>
          <w:bCs/>
          <w:color w:val="000000"/>
        </w:rPr>
        <w:t xml:space="preserve"> additional Menu 1: OEND strategies </w:t>
      </w:r>
      <w:r w:rsidR="008600C1" w:rsidRPr="004C15A2">
        <w:rPr>
          <w:rFonts w:eastAsia="Times New Roman" w:cstheme="minorHAnsi"/>
          <w:b/>
          <w:bCs/>
          <w:color w:val="000000"/>
        </w:rPr>
        <w:t>to enter in the ORCCAT</w:t>
      </w:r>
      <w:r w:rsidRPr="004C15A2">
        <w:rPr>
          <w:rFonts w:eastAsia="Times New Roman" w:cstheme="minorHAnsi"/>
          <w:b/>
          <w:bCs/>
          <w:color w:val="000000"/>
        </w:rPr>
        <w:t xml:space="preserve">? </w:t>
      </w:r>
    </w:p>
    <w:p w14:paraId="739B918D" w14:textId="6EB67F45" w:rsidR="00EC2271" w:rsidRPr="004C15A2" w:rsidRDefault="00EC2271" w:rsidP="007B0A85">
      <w:pPr>
        <w:pStyle w:val="ListParagraph"/>
        <w:numPr>
          <w:ilvl w:val="0"/>
          <w:numId w:val="13"/>
        </w:numPr>
        <w:spacing w:after="0" w:line="240" w:lineRule="auto"/>
        <w:rPr>
          <w:rFonts w:eastAsia="Times New Roman" w:cstheme="minorHAnsi"/>
          <w:b/>
          <w:bCs/>
          <w:color w:val="808080" w:themeColor="background1" w:themeShade="80"/>
        </w:rPr>
      </w:pPr>
      <w:r w:rsidRPr="004C15A2">
        <w:rPr>
          <w:rFonts w:eastAsia="Times New Roman" w:cstheme="minorHAnsi"/>
          <w:color w:val="000000"/>
        </w:rPr>
        <w:t xml:space="preserve">Yes </w:t>
      </w:r>
      <w:r w:rsidRPr="004C15A2">
        <w:rPr>
          <w:rFonts w:eastAsia="Times New Roman" w:cstheme="minorHAnsi"/>
          <w:b/>
          <w:bCs/>
          <w:color w:val="808080" w:themeColor="background1" w:themeShade="80"/>
        </w:rPr>
        <w:t>[REPEAT ORC09 through ORC09</w:t>
      </w:r>
      <w:r w:rsidR="0046485B" w:rsidRPr="004C15A2">
        <w:rPr>
          <w:rFonts w:eastAsia="Times New Roman" w:cstheme="minorHAnsi"/>
          <w:b/>
          <w:bCs/>
          <w:color w:val="808080" w:themeColor="background1" w:themeShade="80"/>
        </w:rPr>
        <w:t>y</w:t>
      </w:r>
      <w:r w:rsidR="004C15A2" w:rsidRPr="004C15A2">
        <w:rPr>
          <w:rFonts w:eastAsia="Times New Roman" w:cstheme="minorHAnsi"/>
          <w:b/>
          <w:bCs/>
          <w:color w:val="808080" w:themeColor="background1" w:themeShade="80"/>
        </w:rPr>
        <w:t xml:space="preserve"> up to </w:t>
      </w:r>
      <w:r w:rsidR="000F4CE7">
        <w:rPr>
          <w:rFonts w:eastAsia="Times New Roman" w:cstheme="minorHAnsi"/>
          <w:b/>
          <w:bCs/>
          <w:color w:val="808080" w:themeColor="background1" w:themeShade="80"/>
        </w:rPr>
        <w:t>3</w:t>
      </w:r>
      <w:r w:rsidR="004C15A2" w:rsidRPr="004C15A2">
        <w:rPr>
          <w:rFonts w:eastAsia="Times New Roman" w:cstheme="minorHAnsi"/>
          <w:b/>
          <w:bCs/>
          <w:color w:val="808080" w:themeColor="background1" w:themeShade="80"/>
        </w:rPr>
        <w:t>0 times</w:t>
      </w:r>
      <w:r w:rsidRPr="004C15A2">
        <w:rPr>
          <w:rFonts w:eastAsia="Times New Roman" w:cstheme="minorHAnsi"/>
          <w:b/>
          <w:bCs/>
          <w:color w:val="808080" w:themeColor="background1" w:themeShade="80"/>
        </w:rPr>
        <w:t>]</w:t>
      </w:r>
    </w:p>
    <w:p w14:paraId="61ED708E" w14:textId="59183A8F" w:rsidR="00EC2271" w:rsidRPr="004C15A2" w:rsidRDefault="00EC2271" w:rsidP="007B0A85">
      <w:pPr>
        <w:pStyle w:val="ListParagraph"/>
        <w:numPr>
          <w:ilvl w:val="0"/>
          <w:numId w:val="13"/>
        </w:numPr>
        <w:spacing w:after="0" w:line="240" w:lineRule="auto"/>
        <w:rPr>
          <w:rFonts w:eastAsia="Times New Roman" w:cstheme="minorHAnsi"/>
          <w:color w:val="000000"/>
        </w:rPr>
      </w:pPr>
      <w:r w:rsidRPr="004C15A2">
        <w:rPr>
          <w:rFonts w:eastAsia="Times New Roman" w:cstheme="minorHAnsi"/>
          <w:color w:val="000000"/>
        </w:rPr>
        <w:t xml:space="preserve">No </w:t>
      </w:r>
      <w:r w:rsidRPr="004C15A2">
        <w:rPr>
          <w:rFonts w:eastAsia="Times New Roman" w:cstheme="minorHAnsi"/>
          <w:b/>
          <w:bCs/>
          <w:color w:val="808080" w:themeColor="background1" w:themeShade="80"/>
        </w:rPr>
        <w:t>[GO TO ORC10]</w:t>
      </w:r>
    </w:p>
    <w:p w14:paraId="1F138407" w14:textId="77777777" w:rsidR="00A02496" w:rsidRPr="004C15A2" w:rsidRDefault="00A02496" w:rsidP="008600C1">
      <w:pPr>
        <w:spacing w:before="480" w:after="60"/>
        <w:rPr>
          <w:rFonts w:cstheme="minorHAnsi"/>
          <w:b/>
          <w:bCs/>
          <w:noProof/>
        </w:rPr>
      </w:pPr>
    </w:p>
    <w:p w14:paraId="642415F6" w14:textId="448015BB" w:rsidR="00A02496" w:rsidRPr="004C15A2" w:rsidRDefault="00A02496" w:rsidP="008600C1">
      <w:pPr>
        <w:spacing w:before="480" w:after="60"/>
        <w:rPr>
          <w:rFonts w:cstheme="minorHAnsi"/>
          <w:b/>
          <w:bCs/>
          <w:noProof/>
        </w:rPr>
      </w:pPr>
      <w:r w:rsidRPr="004C15A2">
        <w:rPr>
          <w:rFonts w:cstheme="minorHAnsi"/>
          <w:b/>
          <w:bCs/>
          <w:noProof/>
        </w:rPr>
        <w:lastRenderedPageBreak/>
        <w:t>PROGRAMMER CHECKPOINT: DECIDE WHICH FORM TO LAUNCH GIVEN LOGIC STATEMENTS IN ORCX. ELSE GO TO END.</w:t>
      </w:r>
    </w:p>
    <w:p w14:paraId="12674A27" w14:textId="3A8A3BC7" w:rsidR="00A02496" w:rsidRPr="004C15A2" w:rsidRDefault="00A02496" w:rsidP="008600C1">
      <w:pPr>
        <w:spacing w:before="480" w:after="60"/>
        <w:rPr>
          <w:rFonts w:cstheme="minorHAnsi"/>
          <w:b/>
          <w:bCs/>
          <w:noProof/>
        </w:rPr>
      </w:pPr>
      <w:r w:rsidRPr="004C15A2">
        <w:rPr>
          <w:rFonts w:cstheme="minorHAnsi"/>
          <w:b/>
          <w:bCs/>
          <w:noProof/>
        </w:rPr>
        <w:t xml:space="preserve">FORM 3: MENU 2 </w:t>
      </w:r>
    </w:p>
    <w:p w14:paraId="1053E85B" w14:textId="35156F9B" w:rsidR="008600C1" w:rsidRPr="004C15A2" w:rsidRDefault="00A73262" w:rsidP="008600C1">
      <w:pPr>
        <w:spacing w:before="480" w:after="60"/>
        <w:rPr>
          <w:rFonts w:cstheme="minorHAnsi"/>
          <w:b/>
          <w:bCs/>
        </w:rPr>
      </w:pPr>
      <w:r w:rsidRPr="004C15A2">
        <w:rPr>
          <w:rFonts w:cstheme="minorHAnsi"/>
          <w:b/>
          <w:bCs/>
          <w:noProof/>
        </w:rPr>
        <w:t xml:space="preserve">ORC10. </w:t>
      </w:r>
      <w:r w:rsidR="007F717C" w:rsidRPr="004C15A2">
        <w:rPr>
          <w:rFonts w:cstheme="minorHAnsi"/>
          <w:b/>
          <w:bCs/>
          <w:color w:val="808080" w:themeColor="background1" w:themeShade="80"/>
        </w:rPr>
        <w:t xml:space="preserve">IF ORCX=2] OR [IF THERE ARE PRIOR RESPONSES AND ORCB2=1] </w:t>
      </w:r>
      <w:r w:rsidR="007F717C" w:rsidRPr="004C15A2">
        <w:rPr>
          <w:rFonts w:cstheme="minorHAnsi"/>
          <w:b/>
          <w:bCs/>
        </w:rPr>
        <w:t xml:space="preserve">Please select the </w:t>
      </w:r>
      <w:r w:rsidR="007F717C" w:rsidRPr="004C15A2">
        <w:rPr>
          <w:rFonts w:cstheme="minorHAnsi"/>
          <w:b/>
          <w:bCs/>
          <w:color w:val="808080" w:themeColor="background1" w:themeShade="80"/>
        </w:rPr>
        <w:t>[“first”] OR [“next” IF ORC10</w:t>
      </w:r>
      <w:r w:rsidR="0046485B" w:rsidRPr="004C15A2">
        <w:rPr>
          <w:rFonts w:cstheme="minorHAnsi"/>
          <w:b/>
          <w:bCs/>
          <w:color w:val="808080" w:themeColor="background1" w:themeShade="80"/>
        </w:rPr>
        <w:t>y</w:t>
      </w:r>
      <w:r w:rsidR="007F717C" w:rsidRPr="004C15A2">
        <w:rPr>
          <w:rFonts w:cstheme="minorHAnsi"/>
          <w:b/>
          <w:bCs/>
          <w:color w:val="808080" w:themeColor="background1" w:themeShade="80"/>
        </w:rPr>
        <w:t xml:space="preserve">=1] </w:t>
      </w:r>
      <w:r w:rsidR="008600C1" w:rsidRPr="004C15A2">
        <w:rPr>
          <w:rFonts w:cstheme="minorHAnsi"/>
          <w:b/>
          <w:bCs/>
        </w:rPr>
        <w:t xml:space="preserve">Menu 2: MOUD strategy in the community action plan. </w:t>
      </w:r>
      <w:r w:rsidR="008600C1" w:rsidRPr="004C15A2">
        <w:rPr>
          <w:rFonts w:cstheme="minorHAnsi"/>
          <w:b/>
          <w:bCs/>
          <w:color w:val="808080" w:themeColor="background1" w:themeShade="80"/>
        </w:rPr>
        <w:t xml:space="preserve">[PROGRAMMER: SELECT ONE] </w:t>
      </w:r>
    </w:p>
    <w:p w14:paraId="0A328FD6" w14:textId="77777777" w:rsidR="008600C1" w:rsidRPr="004C15A2" w:rsidRDefault="008600C1" w:rsidP="007B0A85">
      <w:pPr>
        <w:pStyle w:val="ListParagraph"/>
        <w:numPr>
          <w:ilvl w:val="0"/>
          <w:numId w:val="16"/>
        </w:numPr>
        <w:rPr>
          <w:noProof/>
        </w:rPr>
      </w:pPr>
      <w:r w:rsidRPr="004C15A2">
        <w:rPr>
          <w:noProof/>
        </w:rPr>
        <w:t>Adding/expanding MOUD treatment in primary care, other general medical and behavioral health settings, and in specialty addiction/substance abuse disorder treatment settings and recovery programs</w:t>
      </w:r>
    </w:p>
    <w:p w14:paraId="0D4A3A9D" w14:textId="77777777" w:rsidR="008600C1" w:rsidRPr="004C15A2" w:rsidRDefault="008600C1" w:rsidP="007B0A85">
      <w:pPr>
        <w:pStyle w:val="ListParagraph"/>
        <w:numPr>
          <w:ilvl w:val="0"/>
          <w:numId w:val="16"/>
        </w:numPr>
        <w:rPr>
          <w:noProof/>
        </w:rPr>
      </w:pPr>
      <w:r w:rsidRPr="004C15A2">
        <w:rPr>
          <w:rFonts w:cstheme="minorHAnsi"/>
          <w:noProof/>
        </w:rPr>
        <w:t>Adding/expanding MOUD treatment in criminal justice settings</w:t>
      </w:r>
    </w:p>
    <w:p w14:paraId="45E4475A" w14:textId="77777777" w:rsidR="008600C1" w:rsidRPr="004C15A2" w:rsidRDefault="008600C1" w:rsidP="007B0A85">
      <w:pPr>
        <w:pStyle w:val="ListParagraph"/>
        <w:numPr>
          <w:ilvl w:val="0"/>
          <w:numId w:val="16"/>
        </w:numPr>
        <w:rPr>
          <w:noProof/>
        </w:rPr>
      </w:pPr>
      <w:r w:rsidRPr="004C15A2">
        <w:rPr>
          <w:rFonts w:cstheme="minorHAnsi"/>
          <w:noProof/>
        </w:rPr>
        <w:t>Adding/expanding access to MOUD through telemedicine</w:t>
      </w:r>
    </w:p>
    <w:p w14:paraId="4A52772C" w14:textId="77777777" w:rsidR="008600C1" w:rsidRPr="004C15A2" w:rsidRDefault="008600C1" w:rsidP="007B0A85">
      <w:pPr>
        <w:pStyle w:val="ListParagraph"/>
        <w:numPr>
          <w:ilvl w:val="0"/>
          <w:numId w:val="16"/>
        </w:numPr>
        <w:rPr>
          <w:noProof/>
        </w:rPr>
      </w:pPr>
      <w:r w:rsidRPr="004C15A2">
        <w:rPr>
          <w:rFonts w:cstheme="minorHAnsi"/>
          <w:noProof/>
        </w:rPr>
        <w:t>Adding/expanding access to MOUD through interim buprenorphine or methadone or medication units</w:t>
      </w:r>
    </w:p>
    <w:p w14:paraId="258754A3" w14:textId="77777777" w:rsidR="008600C1" w:rsidRPr="004C15A2" w:rsidRDefault="008600C1" w:rsidP="007B0A85">
      <w:pPr>
        <w:pStyle w:val="ListParagraph"/>
        <w:numPr>
          <w:ilvl w:val="0"/>
          <w:numId w:val="16"/>
        </w:numPr>
        <w:rPr>
          <w:noProof/>
        </w:rPr>
      </w:pPr>
      <w:r w:rsidRPr="004C15A2">
        <w:rPr>
          <w:rFonts w:cstheme="minorHAnsi"/>
          <w:noProof/>
        </w:rPr>
        <w:t>Linkage Programs</w:t>
      </w:r>
    </w:p>
    <w:p w14:paraId="2EC81D16" w14:textId="77777777" w:rsidR="008600C1" w:rsidRPr="004C15A2" w:rsidRDefault="008600C1" w:rsidP="007B0A85">
      <w:pPr>
        <w:pStyle w:val="ListParagraph"/>
        <w:numPr>
          <w:ilvl w:val="0"/>
          <w:numId w:val="16"/>
        </w:numPr>
        <w:rPr>
          <w:noProof/>
        </w:rPr>
      </w:pPr>
      <w:r w:rsidRPr="004C15A2">
        <w:rPr>
          <w:rFonts w:cstheme="minorHAnsi"/>
          <w:noProof/>
        </w:rPr>
        <w:t>Bridging MOUD medications as linkage adjunct</w:t>
      </w:r>
    </w:p>
    <w:p w14:paraId="01153A56" w14:textId="77777777" w:rsidR="008600C1" w:rsidRPr="004C15A2" w:rsidRDefault="008600C1" w:rsidP="007B0A85">
      <w:pPr>
        <w:pStyle w:val="ListParagraph"/>
        <w:numPr>
          <w:ilvl w:val="0"/>
          <w:numId w:val="16"/>
        </w:numPr>
        <w:rPr>
          <w:noProof/>
        </w:rPr>
      </w:pPr>
      <w:r w:rsidRPr="004C15A2">
        <w:rPr>
          <w:rFonts w:cstheme="minorHAnsi"/>
          <w:noProof/>
        </w:rPr>
        <w:t>Enhancement of clinical delivery approaches that support engagement and retention</w:t>
      </w:r>
    </w:p>
    <w:p w14:paraId="1C76A163" w14:textId="77777777" w:rsidR="008600C1" w:rsidRPr="004C15A2" w:rsidRDefault="008600C1" w:rsidP="007B0A85">
      <w:pPr>
        <w:pStyle w:val="ListParagraph"/>
        <w:numPr>
          <w:ilvl w:val="0"/>
          <w:numId w:val="16"/>
        </w:numPr>
        <w:rPr>
          <w:noProof/>
        </w:rPr>
      </w:pPr>
      <w:r w:rsidRPr="004C15A2">
        <w:rPr>
          <w:rFonts w:cstheme="minorHAnsi"/>
          <w:noProof/>
        </w:rPr>
        <w:t>Use of virtual retention approaches</w:t>
      </w:r>
    </w:p>
    <w:p w14:paraId="0AD40FFE" w14:textId="77777777" w:rsidR="008600C1" w:rsidRPr="004C15A2" w:rsidRDefault="008600C1" w:rsidP="007B0A85">
      <w:pPr>
        <w:pStyle w:val="ListParagraph"/>
        <w:numPr>
          <w:ilvl w:val="0"/>
          <w:numId w:val="16"/>
        </w:numPr>
        <w:rPr>
          <w:noProof/>
        </w:rPr>
      </w:pPr>
      <w:r w:rsidRPr="004C15A2">
        <w:rPr>
          <w:rFonts w:cstheme="minorHAnsi"/>
          <w:noProof/>
        </w:rPr>
        <w:t>Use of retention care coordinators</w:t>
      </w:r>
    </w:p>
    <w:p w14:paraId="5A49CEDB" w14:textId="77777777" w:rsidR="008600C1" w:rsidRPr="004C15A2" w:rsidRDefault="008600C1" w:rsidP="007B0A85">
      <w:pPr>
        <w:pStyle w:val="ListParagraph"/>
        <w:numPr>
          <w:ilvl w:val="0"/>
          <w:numId w:val="16"/>
        </w:numPr>
        <w:rPr>
          <w:noProof/>
        </w:rPr>
      </w:pPr>
      <w:r w:rsidRPr="004C15A2">
        <w:rPr>
          <w:rFonts w:cstheme="minorHAnsi"/>
          <w:noProof/>
        </w:rPr>
        <w:t>Mental health and polysubstance use integration into MOUD treatment</w:t>
      </w:r>
    </w:p>
    <w:p w14:paraId="3260A38B" w14:textId="77777777" w:rsidR="008600C1" w:rsidRPr="004C15A2" w:rsidRDefault="008600C1" w:rsidP="007B0A85">
      <w:pPr>
        <w:pStyle w:val="ListParagraph"/>
        <w:numPr>
          <w:ilvl w:val="0"/>
          <w:numId w:val="16"/>
        </w:numPr>
        <w:rPr>
          <w:noProof/>
        </w:rPr>
      </w:pPr>
      <w:r w:rsidRPr="004C15A2">
        <w:rPr>
          <w:rFonts w:cstheme="minorHAnsi"/>
          <w:noProof/>
        </w:rPr>
        <w:t>Reducing barriers to housing, transportation, childcare, and accessing other community benefits for people with OUD</w:t>
      </w:r>
    </w:p>
    <w:p w14:paraId="4D7EA416" w14:textId="1448518B" w:rsidR="00A73262" w:rsidRPr="004C15A2" w:rsidRDefault="008600C1" w:rsidP="007B0A85">
      <w:pPr>
        <w:pStyle w:val="ListParagraph"/>
        <w:numPr>
          <w:ilvl w:val="0"/>
          <w:numId w:val="16"/>
        </w:numPr>
        <w:rPr>
          <w:noProof/>
        </w:rPr>
      </w:pPr>
      <w:r w:rsidRPr="004C15A2">
        <w:rPr>
          <w:rFonts w:cstheme="minorHAnsi"/>
          <w:noProof/>
        </w:rPr>
        <w:t xml:space="preserve">Other </w:t>
      </w:r>
    </w:p>
    <w:p w14:paraId="0D9DF747" w14:textId="76F9B2F1" w:rsidR="00344FA5" w:rsidRPr="004C15A2" w:rsidRDefault="008600C1" w:rsidP="00344FA5">
      <w:pPr>
        <w:spacing w:after="0" w:line="240" w:lineRule="auto"/>
        <w:rPr>
          <w:rFonts w:eastAsia="Arial" w:cstheme="minorHAnsi"/>
          <w:b/>
          <w:bCs/>
          <w:color w:val="808080" w:themeColor="background1" w:themeShade="80"/>
        </w:rPr>
      </w:pPr>
      <w:r w:rsidRPr="004C15A2">
        <w:rPr>
          <w:rFonts w:eastAsia="Arial" w:cstheme="minorHAnsi"/>
          <w:b/>
          <w:bCs/>
        </w:rPr>
        <w:t>ORC</w:t>
      </w:r>
      <w:r w:rsidR="00344FA5" w:rsidRPr="004C15A2">
        <w:rPr>
          <w:rFonts w:eastAsia="Arial" w:cstheme="minorHAnsi"/>
          <w:b/>
          <w:bCs/>
        </w:rPr>
        <w:t>10</w:t>
      </w:r>
      <w:r w:rsidRPr="004C15A2">
        <w:rPr>
          <w:rFonts w:eastAsia="Arial" w:cstheme="minorHAnsi"/>
          <w:b/>
          <w:bCs/>
        </w:rPr>
        <w:t>a</w:t>
      </w:r>
      <w:r w:rsidRPr="004C15A2">
        <w:rPr>
          <w:rFonts w:eastAsia="Arial" w:cstheme="minorHAnsi"/>
        </w:rPr>
        <w:t xml:space="preserve">. </w:t>
      </w:r>
      <w:r w:rsidRPr="004C15A2">
        <w:rPr>
          <w:rFonts w:eastAsia="Arial" w:cstheme="minorHAnsi"/>
          <w:b/>
          <w:bCs/>
          <w:color w:val="808080" w:themeColor="background1" w:themeShade="80"/>
        </w:rPr>
        <w:t>[IF ORC</w:t>
      </w:r>
      <w:r w:rsidR="00344FA5" w:rsidRPr="004C15A2">
        <w:rPr>
          <w:rFonts w:eastAsia="Arial" w:cstheme="minorHAnsi"/>
          <w:b/>
          <w:bCs/>
          <w:color w:val="808080" w:themeColor="background1" w:themeShade="80"/>
        </w:rPr>
        <w:t>10</w:t>
      </w:r>
      <w:r w:rsidRPr="004C15A2">
        <w:rPr>
          <w:rFonts w:eastAsia="Arial" w:cstheme="minorHAnsi"/>
          <w:b/>
          <w:bCs/>
          <w:color w:val="808080" w:themeColor="background1" w:themeShade="80"/>
        </w:rPr>
        <w:t xml:space="preserve">= </w:t>
      </w:r>
      <w:r w:rsidR="00344FA5" w:rsidRPr="004C15A2">
        <w:rPr>
          <w:rFonts w:eastAsia="Arial" w:cstheme="minorHAnsi"/>
          <w:b/>
          <w:bCs/>
          <w:color w:val="808080" w:themeColor="background1" w:themeShade="80"/>
        </w:rPr>
        <w:t>12</w:t>
      </w:r>
      <w:r w:rsidRPr="004C15A2">
        <w:rPr>
          <w:rFonts w:eastAsia="Arial" w:cstheme="minorHAnsi"/>
          <w:b/>
          <w:bCs/>
          <w:color w:val="808080" w:themeColor="background1" w:themeShade="80"/>
        </w:rPr>
        <w:t>]</w:t>
      </w:r>
      <w:r w:rsidRPr="004C15A2">
        <w:rPr>
          <w:rFonts w:eastAsia="Arial" w:cstheme="minorHAnsi"/>
          <w:color w:val="808080" w:themeColor="background1" w:themeShade="80"/>
        </w:rPr>
        <w:t xml:space="preserve"> </w:t>
      </w:r>
      <w:r w:rsidRPr="004C15A2">
        <w:rPr>
          <w:rFonts w:eastAsia="Arial" w:cstheme="minorHAnsi"/>
          <w:b/>
          <w:bCs/>
        </w:rPr>
        <w:t xml:space="preserve">What is the Other </w:t>
      </w:r>
      <w:r w:rsidR="00344FA5" w:rsidRPr="004C15A2">
        <w:rPr>
          <w:rFonts w:eastAsia="Arial" w:cstheme="minorHAnsi"/>
          <w:b/>
          <w:bCs/>
        </w:rPr>
        <w:t xml:space="preserve">MOUD </w:t>
      </w:r>
      <w:r w:rsidRPr="004C15A2">
        <w:rPr>
          <w:rFonts w:eastAsia="Arial" w:cstheme="minorHAnsi"/>
          <w:b/>
          <w:bCs/>
        </w:rPr>
        <w:t>strategy?</w:t>
      </w:r>
      <w:r w:rsidR="00344FA5" w:rsidRPr="004C15A2">
        <w:rPr>
          <w:rFonts w:eastAsia="Arial" w:cstheme="minorHAnsi"/>
          <w:b/>
          <w:bCs/>
        </w:rPr>
        <w:t xml:space="preserve"> </w:t>
      </w:r>
      <w:r w:rsidR="00344FA5" w:rsidRPr="004C15A2">
        <w:rPr>
          <w:rFonts w:eastAsia="Arial" w:cstheme="minorHAnsi"/>
          <w:b/>
          <w:bCs/>
          <w:color w:val="808080" w:themeColor="background1" w:themeShade="80"/>
        </w:rPr>
        <w:t>[PROGRAMMER: OPEN-ENDED FIELD WITH 75-CHARACTER LIMIT]</w:t>
      </w:r>
    </w:p>
    <w:p w14:paraId="73087AA9" w14:textId="77777777" w:rsidR="004E76D9" w:rsidRPr="004C15A2" w:rsidRDefault="004E76D9" w:rsidP="008600C1">
      <w:pPr>
        <w:rPr>
          <w:rFonts w:cstheme="minorHAnsi"/>
          <w:b/>
          <w:bCs/>
        </w:rPr>
      </w:pPr>
    </w:p>
    <w:p w14:paraId="5AB924B3" w14:textId="62FF3105" w:rsidR="008600C1" w:rsidRPr="004C15A2" w:rsidRDefault="008600C1" w:rsidP="008600C1">
      <w:pPr>
        <w:rPr>
          <w:rFonts w:cstheme="minorHAnsi"/>
          <w:b/>
          <w:bCs/>
        </w:rPr>
      </w:pPr>
      <w:r w:rsidRPr="004C15A2">
        <w:rPr>
          <w:rFonts w:cstheme="minorHAnsi"/>
          <w:b/>
          <w:bCs/>
        </w:rPr>
        <w:t>ORC</w:t>
      </w:r>
      <w:r w:rsidR="00344FA5" w:rsidRPr="004C15A2">
        <w:rPr>
          <w:rFonts w:cstheme="minorHAnsi"/>
          <w:b/>
          <w:bCs/>
        </w:rPr>
        <w:t>10b</w:t>
      </w:r>
      <w:r w:rsidRPr="004C15A2">
        <w:rPr>
          <w:rFonts w:cstheme="minorHAnsi"/>
          <w:b/>
          <w:bCs/>
        </w:rPr>
        <w:t xml:space="preserve">. Please select the sector for the </w:t>
      </w:r>
      <w:r w:rsidRPr="004C15A2">
        <w:rPr>
          <w:rFonts w:cstheme="minorHAnsi"/>
          <w:b/>
          <w:bCs/>
          <w:color w:val="808080" w:themeColor="background1" w:themeShade="80"/>
        </w:rPr>
        <w:t>[INSERT STRATEGY FROM ORC</w:t>
      </w:r>
      <w:r w:rsidR="00344FA5" w:rsidRPr="004C15A2">
        <w:rPr>
          <w:rFonts w:cstheme="minorHAnsi"/>
          <w:b/>
          <w:bCs/>
          <w:color w:val="808080" w:themeColor="background1" w:themeShade="80"/>
        </w:rPr>
        <w:t>10</w:t>
      </w:r>
      <w:r w:rsidRPr="004C15A2">
        <w:rPr>
          <w:rFonts w:cstheme="minorHAnsi"/>
          <w:b/>
          <w:bCs/>
          <w:color w:val="808080" w:themeColor="background1" w:themeShade="80"/>
        </w:rPr>
        <w:t>]</w:t>
      </w:r>
      <w:r w:rsidR="00344FA5" w:rsidRPr="004C15A2">
        <w:rPr>
          <w:rFonts w:cstheme="minorHAnsi"/>
          <w:b/>
          <w:bCs/>
          <w:color w:val="808080" w:themeColor="background1" w:themeShade="80"/>
        </w:rPr>
        <w:t xml:space="preserve"> </w:t>
      </w:r>
      <w:r w:rsidRPr="004C15A2">
        <w:rPr>
          <w:rFonts w:cstheme="minorHAnsi"/>
          <w:b/>
          <w:bCs/>
        </w:rPr>
        <w:t xml:space="preserve">strategy. Select one sector. You will need to create a new strategy entry if the same strategy is being implemented in more than one sector. You will have the option to create an additional strategy entry at the end of this survey section (see the ORCCAT SOP for additional guidance). </w:t>
      </w:r>
      <w:r w:rsidR="00344FA5" w:rsidRPr="004C15A2">
        <w:rPr>
          <w:rFonts w:cstheme="minorHAnsi"/>
          <w:b/>
          <w:bCs/>
          <w:color w:val="808080" w:themeColor="background1" w:themeShade="80"/>
        </w:rPr>
        <w:t>[PROGRAMMER: SELECT ONE]</w:t>
      </w:r>
    </w:p>
    <w:p w14:paraId="0BC1C451" w14:textId="77777777" w:rsidR="008600C1" w:rsidRPr="004C15A2" w:rsidRDefault="008600C1" w:rsidP="007B0A85">
      <w:pPr>
        <w:pStyle w:val="ListParagraph"/>
        <w:numPr>
          <w:ilvl w:val="0"/>
          <w:numId w:val="18"/>
        </w:numPr>
        <w:rPr>
          <w:rFonts w:cstheme="minorHAnsi"/>
        </w:rPr>
      </w:pPr>
      <w:r w:rsidRPr="004C15A2">
        <w:rPr>
          <w:rFonts w:cstheme="minorHAnsi"/>
        </w:rPr>
        <w:t>Healthcare</w:t>
      </w:r>
    </w:p>
    <w:p w14:paraId="23951060" w14:textId="77777777" w:rsidR="008600C1" w:rsidRPr="004C15A2" w:rsidRDefault="008600C1" w:rsidP="007B0A85">
      <w:pPr>
        <w:pStyle w:val="ListParagraph"/>
        <w:numPr>
          <w:ilvl w:val="0"/>
          <w:numId w:val="18"/>
        </w:numPr>
        <w:rPr>
          <w:rFonts w:cstheme="minorHAnsi"/>
        </w:rPr>
      </w:pPr>
      <w:r w:rsidRPr="004C15A2">
        <w:rPr>
          <w:rFonts w:cstheme="minorHAnsi"/>
        </w:rPr>
        <w:t>Behavioral Health</w:t>
      </w:r>
    </w:p>
    <w:p w14:paraId="28A1E827" w14:textId="6452BBFD" w:rsidR="008600C1" w:rsidRPr="004C15A2" w:rsidRDefault="008600C1" w:rsidP="007B0A85">
      <w:pPr>
        <w:pStyle w:val="ListParagraph"/>
        <w:numPr>
          <w:ilvl w:val="0"/>
          <w:numId w:val="18"/>
        </w:numPr>
        <w:rPr>
          <w:rFonts w:cstheme="minorHAnsi"/>
        </w:rPr>
      </w:pPr>
      <w:r w:rsidRPr="004C15A2">
        <w:rPr>
          <w:rFonts w:cstheme="minorHAnsi"/>
        </w:rPr>
        <w:t>Criminal Justice</w:t>
      </w:r>
    </w:p>
    <w:p w14:paraId="5502BD3D" w14:textId="219F7FEC" w:rsidR="00344FA5" w:rsidRPr="004C15A2" w:rsidRDefault="00344FA5" w:rsidP="00344FA5">
      <w:pPr>
        <w:rPr>
          <w:rFonts w:cstheme="minorHAnsi"/>
          <w:b/>
          <w:bCs/>
          <w:color w:val="808080" w:themeColor="background1" w:themeShade="80"/>
        </w:rPr>
      </w:pPr>
      <w:r w:rsidRPr="004C15A2">
        <w:rPr>
          <w:rFonts w:cstheme="minorHAnsi"/>
          <w:b/>
          <w:bCs/>
        </w:rPr>
        <w:t xml:space="preserve">ORC10c. What medications does the </w:t>
      </w:r>
      <w:r w:rsidRPr="004C15A2">
        <w:rPr>
          <w:rFonts w:cstheme="minorHAnsi"/>
          <w:b/>
          <w:bCs/>
          <w:color w:val="808080" w:themeColor="background1" w:themeShade="80"/>
        </w:rPr>
        <w:t xml:space="preserve">[INSERT STRATEGY FROM ORC10] </w:t>
      </w:r>
      <w:r w:rsidRPr="004C15A2">
        <w:rPr>
          <w:rFonts w:cstheme="minorHAnsi"/>
          <w:b/>
          <w:bCs/>
          <w:color w:val="000000" w:themeColor="text1"/>
        </w:rPr>
        <w:t xml:space="preserve">strategy apply to? Select all that apply. </w:t>
      </w:r>
      <w:r w:rsidRPr="004C15A2">
        <w:rPr>
          <w:rFonts w:cstheme="minorHAnsi"/>
          <w:b/>
          <w:bCs/>
          <w:color w:val="808080" w:themeColor="background1" w:themeShade="80"/>
        </w:rPr>
        <w:t>[PROGRAMMER: SELECT ALL THAT APPLY]</w:t>
      </w:r>
    </w:p>
    <w:p w14:paraId="2E0A6BED" w14:textId="77777777" w:rsidR="00344FA5" w:rsidRPr="004C15A2" w:rsidRDefault="00344FA5" w:rsidP="007B0A85">
      <w:pPr>
        <w:pStyle w:val="ListParagraph"/>
        <w:numPr>
          <w:ilvl w:val="0"/>
          <w:numId w:val="17"/>
        </w:numPr>
        <w:rPr>
          <w:rFonts w:cstheme="minorHAnsi"/>
          <w:color w:val="000000" w:themeColor="text1"/>
        </w:rPr>
      </w:pPr>
      <w:r w:rsidRPr="004C15A2">
        <w:rPr>
          <w:rFonts w:cstheme="minorHAnsi"/>
          <w:color w:val="000000" w:themeColor="text1"/>
        </w:rPr>
        <w:t>Methadone</w:t>
      </w:r>
    </w:p>
    <w:p w14:paraId="60DB39A3" w14:textId="77777777" w:rsidR="00344FA5" w:rsidRPr="004C15A2" w:rsidRDefault="00344FA5" w:rsidP="007B0A85">
      <w:pPr>
        <w:pStyle w:val="ListParagraph"/>
        <w:numPr>
          <w:ilvl w:val="0"/>
          <w:numId w:val="17"/>
        </w:numPr>
        <w:rPr>
          <w:rFonts w:cstheme="minorHAnsi"/>
          <w:color w:val="000000" w:themeColor="text1"/>
        </w:rPr>
      </w:pPr>
      <w:r w:rsidRPr="004C15A2">
        <w:rPr>
          <w:rFonts w:cstheme="minorHAnsi"/>
          <w:color w:val="000000" w:themeColor="text1"/>
        </w:rPr>
        <w:t>Buprenorphine</w:t>
      </w:r>
    </w:p>
    <w:p w14:paraId="553F1A8C" w14:textId="77777777" w:rsidR="00344FA5" w:rsidRPr="004C15A2" w:rsidRDefault="00344FA5" w:rsidP="007B0A85">
      <w:pPr>
        <w:pStyle w:val="ListParagraph"/>
        <w:numPr>
          <w:ilvl w:val="0"/>
          <w:numId w:val="17"/>
        </w:numPr>
        <w:rPr>
          <w:rFonts w:cstheme="minorHAnsi"/>
          <w:color w:val="000000" w:themeColor="text1"/>
        </w:rPr>
      </w:pPr>
      <w:r w:rsidRPr="004C15A2">
        <w:rPr>
          <w:rFonts w:cstheme="minorHAnsi"/>
          <w:color w:val="000000" w:themeColor="text1"/>
        </w:rPr>
        <w:t>Long-acting naltrexone</w:t>
      </w:r>
    </w:p>
    <w:p w14:paraId="70EA621F" w14:textId="7BBDB74D" w:rsidR="00344FA5" w:rsidRPr="004C15A2" w:rsidRDefault="00344FA5" w:rsidP="007B0A85">
      <w:pPr>
        <w:pStyle w:val="ListParagraph"/>
        <w:numPr>
          <w:ilvl w:val="0"/>
          <w:numId w:val="17"/>
        </w:numPr>
        <w:rPr>
          <w:rFonts w:cstheme="minorHAnsi"/>
          <w:color w:val="000000" w:themeColor="text1"/>
        </w:rPr>
      </w:pPr>
      <w:r w:rsidRPr="004C15A2">
        <w:rPr>
          <w:rFonts w:cstheme="minorHAnsi"/>
          <w:color w:val="000000" w:themeColor="text1"/>
        </w:rPr>
        <w:t xml:space="preserve">Other </w:t>
      </w:r>
    </w:p>
    <w:p w14:paraId="7EFB5720" w14:textId="6AC3235D" w:rsidR="00344FA5" w:rsidRPr="004C15A2" w:rsidRDefault="00344FA5" w:rsidP="007B0A85">
      <w:pPr>
        <w:pStyle w:val="ListParagraph"/>
        <w:numPr>
          <w:ilvl w:val="0"/>
          <w:numId w:val="17"/>
        </w:numPr>
        <w:rPr>
          <w:rFonts w:cstheme="minorHAnsi"/>
          <w:color w:val="000000" w:themeColor="text1"/>
        </w:rPr>
      </w:pPr>
      <w:r w:rsidRPr="004C15A2">
        <w:rPr>
          <w:rFonts w:cstheme="minorHAnsi"/>
          <w:color w:val="000000" w:themeColor="text1"/>
        </w:rPr>
        <w:lastRenderedPageBreak/>
        <w:t>Unknown</w:t>
      </w:r>
    </w:p>
    <w:p w14:paraId="4F0ABB1C" w14:textId="1784C750" w:rsidR="00344FA5" w:rsidRPr="004C15A2" w:rsidRDefault="00344FA5" w:rsidP="004E76D9">
      <w:pPr>
        <w:spacing w:after="0" w:line="240" w:lineRule="auto"/>
        <w:rPr>
          <w:rFonts w:eastAsia="Arial" w:cstheme="minorHAnsi"/>
          <w:b/>
          <w:bCs/>
          <w:color w:val="808080" w:themeColor="background1" w:themeShade="80"/>
        </w:rPr>
      </w:pPr>
      <w:r w:rsidRPr="004C15A2">
        <w:rPr>
          <w:rFonts w:eastAsia="Arial" w:cstheme="minorHAnsi"/>
          <w:b/>
          <w:bCs/>
        </w:rPr>
        <w:t>ORC10d</w:t>
      </w:r>
      <w:r w:rsidRPr="004C15A2">
        <w:rPr>
          <w:rFonts w:eastAsia="Arial" w:cstheme="minorHAnsi"/>
        </w:rPr>
        <w:t xml:space="preserve">. </w:t>
      </w:r>
      <w:r w:rsidRPr="004C15A2">
        <w:rPr>
          <w:rFonts w:eastAsia="Arial" w:cstheme="minorHAnsi"/>
          <w:b/>
          <w:bCs/>
          <w:color w:val="808080" w:themeColor="background1" w:themeShade="80"/>
        </w:rPr>
        <w:t>[IF ORC10c= 4]</w:t>
      </w:r>
      <w:r w:rsidRPr="004C15A2">
        <w:rPr>
          <w:rFonts w:eastAsia="Arial" w:cstheme="minorHAnsi"/>
          <w:color w:val="808080" w:themeColor="background1" w:themeShade="80"/>
        </w:rPr>
        <w:t xml:space="preserve"> </w:t>
      </w:r>
      <w:r w:rsidRPr="004C15A2">
        <w:rPr>
          <w:rFonts w:eastAsia="Arial" w:cstheme="minorHAnsi"/>
          <w:b/>
          <w:bCs/>
        </w:rPr>
        <w:t xml:space="preserve">What is the Other medication? </w:t>
      </w:r>
      <w:r w:rsidRPr="004C15A2">
        <w:rPr>
          <w:rFonts w:eastAsia="Arial" w:cstheme="minorHAnsi"/>
          <w:b/>
          <w:bCs/>
          <w:color w:val="808080" w:themeColor="background1" w:themeShade="80"/>
        </w:rPr>
        <w:t>[PROGRAMMER: OPEN-ENDED FIELD WITH 75-CHARACTER LIMIT]</w:t>
      </w:r>
    </w:p>
    <w:p w14:paraId="6653D943" w14:textId="5D52D83D" w:rsidR="008600C1" w:rsidRPr="004C15A2" w:rsidRDefault="008600C1" w:rsidP="008600C1">
      <w:pPr>
        <w:spacing w:after="0" w:line="240" w:lineRule="auto"/>
        <w:rPr>
          <w:rFonts w:eastAsia="Times New Roman" w:cstheme="minorHAnsi"/>
          <w:b/>
          <w:bCs/>
          <w:color w:val="000000"/>
        </w:rPr>
      </w:pPr>
    </w:p>
    <w:p w14:paraId="39C2C8EA" w14:textId="64520A3E" w:rsidR="008600C1" w:rsidRPr="004C15A2" w:rsidRDefault="008600C1" w:rsidP="008600C1">
      <w:pPr>
        <w:rPr>
          <w:rFonts w:cstheme="minorHAnsi"/>
          <w:b/>
          <w:bCs/>
        </w:rPr>
      </w:pPr>
      <w:r w:rsidRPr="004C15A2">
        <w:rPr>
          <w:rFonts w:cstheme="minorHAnsi"/>
          <w:b/>
          <w:bCs/>
        </w:rPr>
        <w:t>ORC</w:t>
      </w:r>
      <w:r w:rsidR="00344FA5" w:rsidRPr="004C15A2">
        <w:rPr>
          <w:rFonts w:cstheme="minorHAnsi"/>
          <w:b/>
          <w:bCs/>
        </w:rPr>
        <w:t>10e</w:t>
      </w:r>
      <w:r w:rsidRPr="004C15A2">
        <w:rPr>
          <w:rFonts w:cstheme="minorHAnsi"/>
          <w:b/>
          <w:bCs/>
        </w:rPr>
        <w:t xml:space="preserve">. Please select the venue for the </w:t>
      </w:r>
      <w:r w:rsidR="00344FA5" w:rsidRPr="004C15A2">
        <w:rPr>
          <w:rFonts w:cstheme="minorHAnsi"/>
          <w:b/>
          <w:bCs/>
          <w:color w:val="808080" w:themeColor="background1" w:themeShade="80"/>
        </w:rPr>
        <w:t xml:space="preserve">[INSERT STRATEGY FROM ORC10] </w:t>
      </w:r>
      <w:r w:rsidRPr="004C15A2">
        <w:rPr>
          <w:rFonts w:cstheme="minorHAnsi"/>
          <w:b/>
          <w:bCs/>
        </w:rPr>
        <w:t xml:space="preserve">strategy. Select one venue. You will need to create a new strategy entry if the same strategy is being implemented in more than one venue. You will have the option to create an additional strategy entry at the end of this survey section (see the ORCCAT SOP for additional guidance). </w:t>
      </w:r>
      <w:r w:rsidR="00344FA5" w:rsidRPr="004C15A2">
        <w:rPr>
          <w:rFonts w:cstheme="minorHAnsi"/>
          <w:b/>
          <w:bCs/>
          <w:color w:val="808080" w:themeColor="background1" w:themeShade="80"/>
        </w:rPr>
        <w:t>[PROGRAMMER: SELECT ONE]</w:t>
      </w:r>
    </w:p>
    <w:p w14:paraId="00A2903B" w14:textId="77777777" w:rsidR="008600C1" w:rsidRPr="004C15A2" w:rsidRDefault="008600C1" w:rsidP="007B0A85">
      <w:pPr>
        <w:pStyle w:val="ListParagraph"/>
        <w:numPr>
          <w:ilvl w:val="0"/>
          <w:numId w:val="19"/>
        </w:numPr>
        <w:rPr>
          <w:rFonts w:cstheme="minorHAnsi"/>
        </w:rPr>
      </w:pPr>
      <w:r w:rsidRPr="004C15A2">
        <w:rPr>
          <w:rFonts w:cstheme="minorHAnsi"/>
        </w:rPr>
        <w:t>Criminal Justice - Jails</w:t>
      </w:r>
    </w:p>
    <w:p w14:paraId="7783C507" w14:textId="77777777" w:rsidR="008600C1" w:rsidRPr="004C15A2" w:rsidRDefault="008600C1" w:rsidP="007B0A85">
      <w:pPr>
        <w:pStyle w:val="ListParagraph"/>
        <w:numPr>
          <w:ilvl w:val="0"/>
          <w:numId w:val="19"/>
        </w:numPr>
        <w:rPr>
          <w:rFonts w:cstheme="minorHAnsi"/>
        </w:rPr>
      </w:pPr>
      <w:r w:rsidRPr="004C15A2">
        <w:rPr>
          <w:rFonts w:cstheme="minorHAnsi"/>
        </w:rPr>
        <w:t>Criminal Justice - Community Supervision (probation, parole)</w:t>
      </w:r>
    </w:p>
    <w:p w14:paraId="152A9415" w14:textId="77777777" w:rsidR="008600C1" w:rsidRPr="004C15A2" w:rsidRDefault="008600C1" w:rsidP="007B0A85">
      <w:pPr>
        <w:pStyle w:val="ListParagraph"/>
        <w:numPr>
          <w:ilvl w:val="0"/>
          <w:numId w:val="19"/>
        </w:numPr>
        <w:rPr>
          <w:rFonts w:cstheme="minorHAnsi"/>
        </w:rPr>
      </w:pPr>
      <w:r w:rsidRPr="004C15A2">
        <w:rPr>
          <w:rFonts w:cstheme="minorHAnsi"/>
        </w:rPr>
        <w:t xml:space="preserve">Criminal Justice – Other </w:t>
      </w:r>
    </w:p>
    <w:p w14:paraId="1D7FB648" w14:textId="77777777" w:rsidR="008600C1" w:rsidRPr="004C15A2" w:rsidRDefault="008600C1" w:rsidP="007B0A85">
      <w:pPr>
        <w:pStyle w:val="ListParagraph"/>
        <w:numPr>
          <w:ilvl w:val="0"/>
          <w:numId w:val="19"/>
        </w:numPr>
        <w:rPr>
          <w:rFonts w:cstheme="minorHAnsi"/>
        </w:rPr>
      </w:pPr>
      <w:r w:rsidRPr="004C15A2">
        <w:rPr>
          <w:rFonts w:cstheme="minorHAnsi"/>
        </w:rPr>
        <w:t>Syringe Service Programs</w:t>
      </w:r>
    </w:p>
    <w:p w14:paraId="4780BB07" w14:textId="77777777" w:rsidR="008600C1" w:rsidRPr="004C15A2" w:rsidRDefault="008600C1" w:rsidP="007B0A85">
      <w:pPr>
        <w:pStyle w:val="ListParagraph"/>
        <w:numPr>
          <w:ilvl w:val="0"/>
          <w:numId w:val="19"/>
        </w:numPr>
        <w:rPr>
          <w:rFonts w:cstheme="minorHAnsi"/>
        </w:rPr>
      </w:pPr>
      <w:r w:rsidRPr="004C15A2">
        <w:rPr>
          <w:rFonts w:cstheme="minorHAnsi"/>
        </w:rPr>
        <w:t>Healthcare – Emergency Department</w:t>
      </w:r>
    </w:p>
    <w:p w14:paraId="3093D156" w14:textId="5A2FD05E" w:rsidR="008600C1" w:rsidRPr="004C15A2" w:rsidRDefault="00006171" w:rsidP="007B0A85">
      <w:pPr>
        <w:pStyle w:val="ListParagraph"/>
        <w:numPr>
          <w:ilvl w:val="0"/>
          <w:numId w:val="19"/>
        </w:numPr>
        <w:rPr>
          <w:rFonts w:cstheme="minorHAnsi"/>
        </w:rPr>
      </w:pPr>
      <w:r w:rsidRPr="004C15A2">
        <w:rPr>
          <w:rFonts w:cstheme="minorHAnsi"/>
        </w:rPr>
        <w:t>Healthcare</w:t>
      </w:r>
      <w:r w:rsidR="008600C1" w:rsidRPr="004C15A2">
        <w:rPr>
          <w:rFonts w:cstheme="minorHAnsi"/>
        </w:rPr>
        <w:t xml:space="preserve"> – Health Department</w:t>
      </w:r>
    </w:p>
    <w:p w14:paraId="31D2A942" w14:textId="77777777" w:rsidR="008600C1" w:rsidRPr="004C15A2" w:rsidRDefault="008600C1" w:rsidP="007B0A85">
      <w:pPr>
        <w:pStyle w:val="ListParagraph"/>
        <w:numPr>
          <w:ilvl w:val="0"/>
          <w:numId w:val="19"/>
        </w:numPr>
        <w:rPr>
          <w:rFonts w:cstheme="minorHAnsi"/>
        </w:rPr>
      </w:pPr>
      <w:r w:rsidRPr="004C15A2">
        <w:rPr>
          <w:rFonts w:cstheme="minorHAnsi"/>
        </w:rPr>
        <w:t>Healthcare – Pharmacy</w:t>
      </w:r>
    </w:p>
    <w:p w14:paraId="79B41AB8" w14:textId="77777777" w:rsidR="008600C1" w:rsidRPr="004C15A2" w:rsidRDefault="008600C1" w:rsidP="007B0A85">
      <w:pPr>
        <w:pStyle w:val="ListParagraph"/>
        <w:numPr>
          <w:ilvl w:val="0"/>
          <w:numId w:val="19"/>
        </w:numPr>
        <w:rPr>
          <w:rFonts w:cstheme="minorHAnsi"/>
        </w:rPr>
      </w:pPr>
      <w:r w:rsidRPr="004C15A2">
        <w:rPr>
          <w:rFonts w:cstheme="minorHAnsi"/>
        </w:rPr>
        <w:t>Healthcare – Inpatient Services</w:t>
      </w:r>
    </w:p>
    <w:p w14:paraId="0D720B91" w14:textId="77777777" w:rsidR="008600C1" w:rsidRPr="004C15A2" w:rsidRDefault="008600C1" w:rsidP="007B0A85">
      <w:pPr>
        <w:pStyle w:val="ListParagraph"/>
        <w:numPr>
          <w:ilvl w:val="0"/>
          <w:numId w:val="19"/>
        </w:numPr>
        <w:rPr>
          <w:rFonts w:cstheme="minorHAnsi"/>
        </w:rPr>
      </w:pPr>
      <w:r w:rsidRPr="004C15A2">
        <w:rPr>
          <w:rFonts w:cstheme="minorHAnsi"/>
        </w:rPr>
        <w:t>Healthcare – Outpatient Clinics</w:t>
      </w:r>
    </w:p>
    <w:p w14:paraId="6B3283ED" w14:textId="77777777" w:rsidR="008600C1" w:rsidRPr="004C15A2" w:rsidRDefault="008600C1" w:rsidP="007B0A85">
      <w:pPr>
        <w:pStyle w:val="ListParagraph"/>
        <w:numPr>
          <w:ilvl w:val="0"/>
          <w:numId w:val="19"/>
        </w:numPr>
        <w:rPr>
          <w:rFonts w:cstheme="minorHAnsi"/>
        </w:rPr>
      </w:pPr>
      <w:r w:rsidRPr="004C15A2">
        <w:rPr>
          <w:rFonts w:cstheme="minorHAnsi"/>
        </w:rPr>
        <w:t>Healthcare – Ambulatory Surgery</w:t>
      </w:r>
    </w:p>
    <w:p w14:paraId="0BFC1B87" w14:textId="77777777" w:rsidR="008600C1" w:rsidRPr="004C15A2" w:rsidRDefault="008600C1" w:rsidP="007B0A85">
      <w:pPr>
        <w:pStyle w:val="ListParagraph"/>
        <w:numPr>
          <w:ilvl w:val="0"/>
          <w:numId w:val="19"/>
        </w:numPr>
        <w:rPr>
          <w:rFonts w:cstheme="minorHAnsi"/>
        </w:rPr>
      </w:pPr>
      <w:r w:rsidRPr="004C15A2">
        <w:rPr>
          <w:rFonts w:cstheme="minorHAnsi"/>
        </w:rPr>
        <w:t>Healthcare – Dental Clinics</w:t>
      </w:r>
    </w:p>
    <w:p w14:paraId="61B8CA68" w14:textId="775999C2" w:rsidR="008600C1" w:rsidRPr="004C15A2" w:rsidRDefault="00006171" w:rsidP="007B0A85">
      <w:pPr>
        <w:pStyle w:val="ListParagraph"/>
        <w:numPr>
          <w:ilvl w:val="0"/>
          <w:numId w:val="19"/>
        </w:numPr>
        <w:rPr>
          <w:rFonts w:cstheme="minorHAnsi"/>
        </w:rPr>
      </w:pPr>
      <w:r w:rsidRPr="004C15A2">
        <w:rPr>
          <w:rFonts w:cstheme="minorHAnsi"/>
        </w:rPr>
        <w:t>Healthcare</w:t>
      </w:r>
      <w:r w:rsidR="008600C1" w:rsidRPr="004C15A2">
        <w:rPr>
          <w:rFonts w:cstheme="minorHAnsi"/>
        </w:rPr>
        <w:t xml:space="preserve"> – Other </w:t>
      </w:r>
    </w:p>
    <w:p w14:paraId="0939D2BF" w14:textId="77777777" w:rsidR="008600C1" w:rsidRPr="004C15A2" w:rsidRDefault="008600C1" w:rsidP="007B0A85">
      <w:pPr>
        <w:pStyle w:val="ListParagraph"/>
        <w:numPr>
          <w:ilvl w:val="0"/>
          <w:numId w:val="19"/>
        </w:numPr>
        <w:rPr>
          <w:rFonts w:cstheme="minorHAnsi"/>
        </w:rPr>
      </w:pPr>
      <w:r w:rsidRPr="004C15A2">
        <w:rPr>
          <w:rFonts w:cstheme="minorHAnsi"/>
        </w:rPr>
        <w:t>First Responder Stations (e.g., police and fire stations) </w:t>
      </w:r>
    </w:p>
    <w:p w14:paraId="0A56B07F" w14:textId="77777777" w:rsidR="008600C1" w:rsidRPr="004C15A2" w:rsidRDefault="008600C1" w:rsidP="007B0A85">
      <w:pPr>
        <w:pStyle w:val="ListParagraph"/>
        <w:numPr>
          <w:ilvl w:val="0"/>
          <w:numId w:val="19"/>
        </w:numPr>
        <w:rPr>
          <w:rFonts w:cstheme="minorHAnsi"/>
        </w:rPr>
      </w:pPr>
      <w:r w:rsidRPr="004C15A2">
        <w:rPr>
          <w:rFonts w:cstheme="minorHAnsi"/>
        </w:rPr>
        <w:t>Addiction Treatment and Recovery Facilities- Medical</w:t>
      </w:r>
    </w:p>
    <w:p w14:paraId="3ABDBA13" w14:textId="77777777" w:rsidR="008600C1" w:rsidRPr="004C15A2" w:rsidRDefault="008600C1" w:rsidP="007B0A85">
      <w:pPr>
        <w:pStyle w:val="ListParagraph"/>
        <w:numPr>
          <w:ilvl w:val="0"/>
          <w:numId w:val="19"/>
        </w:numPr>
        <w:rPr>
          <w:rFonts w:cstheme="minorHAnsi"/>
        </w:rPr>
      </w:pPr>
      <w:r w:rsidRPr="004C15A2">
        <w:rPr>
          <w:rFonts w:cstheme="minorHAnsi"/>
        </w:rPr>
        <w:t>Addiction Treatment and Recovery Facilities- Non-Medical</w:t>
      </w:r>
    </w:p>
    <w:p w14:paraId="1B983EC0" w14:textId="77777777" w:rsidR="008600C1" w:rsidRPr="004C15A2" w:rsidRDefault="008600C1" w:rsidP="007B0A85">
      <w:pPr>
        <w:pStyle w:val="ListParagraph"/>
        <w:numPr>
          <w:ilvl w:val="0"/>
          <w:numId w:val="19"/>
        </w:numPr>
        <w:rPr>
          <w:rFonts w:cstheme="minorHAnsi"/>
        </w:rPr>
      </w:pPr>
      <w:r w:rsidRPr="004C15A2">
        <w:rPr>
          <w:rFonts w:cstheme="minorHAnsi"/>
        </w:rPr>
        <w:t>Mental/Behavioral Health Treatment Facilities- Medical </w:t>
      </w:r>
    </w:p>
    <w:p w14:paraId="3AAC090B" w14:textId="77777777" w:rsidR="008600C1" w:rsidRPr="004C15A2" w:rsidRDefault="008600C1" w:rsidP="007B0A85">
      <w:pPr>
        <w:pStyle w:val="ListParagraph"/>
        <w:numPr>
          <w:ilvl w:val="0"/>
          <w:numId w:val="19"/>
        </w:numPr>
        <w:rPr>
          <w:rFonts w:cstheme="minorHAnsi"/>
        </w:rPr>
      </w:pPr>
      <w:r w:rsidRPr="004C15A2">
        <w:rPr>
          <w:rFonts w:cstheme="minorHAnsi"/>
        </w:rPr>
        <w:t>Mental/Behavioral Health Treatment Facilities-Non-Medical </w:t>
      </w:r>
    </w:p>
    <w:p w14:paraId="74E3B4CC" w14:textId="77777777" w:rsidR="008600C1" w:rsidRPr="004C15A2" w:rsidRDefault="008600C1" w:rsidP="007B0A85">
      <w:pPr>
        <w:pStyle w:val="ListParagraph"/>
        <w:numPr>
          <w:ilvl w:val="0"/>
          <w:numId w:val="19"/>
        </w:numPr>
        <w:spacing w:after="0" w:line="240" w:lineRule="auto"/>
        <w:rPr>
          <w:rFonts w:eastAsia="Times New Roman" w:cstheme="minorHAnsi"/>
          <w:color w:val="000000"/>
        </w:rPr>
      </w:pPr>
      <w:r w:rsidRPr="004C15A2">
        <w:rPr>
          <w:rFonts w:eastAsia="Times New Roman" w:cstheme="minorHAnsi"/>
          <w:color w:val="000000"/>
        </w:rPr>
        <w:t>Community-Based Social Service Agencies-Homeless Shelters </w:t>
      </w:r>
    </w:p>
    <w:p w14:paraId="5E9BF317" w14:textId="77777777" w:rsidR="008600C1" w:rsidRPr="004C15A2" w:rsidRDefault="008600C1" w:rsidP="007B0A85">
      <w:pPr>
        <w:pStyle w:val="ListParagraph"/>
        <w:numPr>
          <w:ilvl w:val="0"/>
          <w:numId w:val="19"/>
        </w:numPr>
        <w:rPr>
          <w:rFonts w:cstheme="minorHAnsi"/>
        </w:rPr>
      </w:pPr>
      <w:r w:rsidRPr="004C15A2">
        <w:rPr>
          <w:rFonts w:cstheme="minorHAnsi"/>
        </w:rPr>
        <w:t>Community-Based Social Service Agencies-Half-Way Houses </w:t>
      </w:r>
    </w:p>
    <w:p w14:paraId="1FC9924C" w14:textId="77777777" w:rsidR="008600C1" w:rsidRPr="004C15A2" w:rsidRDefault="008600C1" w:rsidP="007B0A85">
      <w:pPr>
        <w:pStyle w:val="ListParagraph"/>
        <w:numPr>
          <w:ilvl w:val="0"/>
          <w:numId w:val="19"/>
        </w:numPr>
        <w:rPr>
          <w:rFonts w:cstheme="minorHAnsi"/>
        </w:rPr>
      </w:pPr>
      <w:r w:rsidRPr="004C15A2">
        <w:rPr>
          <w:rFonts w:cstheme="minorHAnsi"/>
        </w:rPr>
        <w:t xml:space="preserve">Community-Based Social Service Agencies-Other </w:t>
      </w:r>
    </w:p>
    <w:p w14:paraId="12FE3864" w14:textId="3BF91E0F" w:rsidR="008600C1" w:rsidRPr="004C15A2" w:rsidRDefault="008600C1" w:rsidP="007B0A85">
      <w:pPr>
        <w:pStyle w:val="ListParagraph"/>
        <w:numPr>
          <w:ilvl w:val="0"/>
          <w:numId w:val="19"/>
        </w:numPr>
        <w:spacing w:after="0" w:line="240" w:lineRule="auto"/>
        <w:rPr>
          <w:rFonts w:eastAsia="Times New Roman" w:cstheme="minorHAnsi"/>
          <w:color w:val="000000"/>
        </w:rPr>
      </w:pPr>
      <w:r w:rsidRPr="004C15A2">
        <w:rPr>
          <w:rFonts w:eastAsia="Times New Roman" w:cstheme="minorHAnsi"/>
          <w:color w:val="000000"/>
        </w:rPr>
        <w:t xml:space="preserve">Hotline (Phone or Internet) Responding </w:t>
      </w:r>
      <w:r w:rsidR="009B7353" w:rsidRPr="004C15A2">
        <w:rPr>
          <w:rFonts w:eastAsia="Times New Roman" w:cstheme="minorHAnsi"/>
          <w:color w:val="000000"/>
        </w:rPr>
        <w:t>to</w:t>
      </w:r>
      <w:r w:rsidRPr="004C15A2">
        <w:rPr>
          <w:rFonts w:eastAsia="Times New Roman" w:cstheme="minorHAnsi"/>
          <w:color w:val="000000"/>
        </w:rPr>
        <w:t xml:space="preserve"> Service Requests</w:t>
      </w:r>
    </w:p>
    <w:p w14:paraId="3DC61272" w14:textId="77777777" w:rsidR="008600C1" w:rsidRPr="004C15A2" w:rsidRDefault="008600C1" w:rsidP="007B0A85">
      <w:pPr>
        <w:pStyle w:val="ListParagraph"/>
        <w:numPr>
          <w:ilvl w:val="0"/>
          <w:numId w:val="19"/>
        </w:numPr>
        <w:spacing w:after="0" w:line="240" w:lineRule="auto"/>
        <w:rPr>
          <w:rFonts w:eastAsia="Times New Roman" w:cstheme="minorHAnsi"/>
          <w:color w:val="000000"/>
        </w:rPr>
      </w:pPr>
      <w:r w:rsidRPr="004C15A2">
        <w:rPr>
          <w:rFonts w:eastAsia="Times New Roman" w:cstheme="minorHAnsi"/>
          <w:color w:val="000000"/>
        </w:rPr>
        <w:t xml:space="preserve">Other </w:t>
      </w:r>
    </w:p>
    <w:p w14:paraId="72BE6924" w14:textId="77777777" w:rsidR="008600C1" w:rsidRPr="004C15A2" w:rsidRDefault="008600C1" w:rsidP="008600C1">
      <w:pPr>
        <w:spacing w:after="0" w:line="240" w:lineRule="auto"/>
        <w:rPr>
          <w:rFonts w:eastAsia="Times New Roman" w:cstheme="minorHAnsi"/>
          <w:b/>
          <w:bCs/>
          <w:color w:val="000000"/>
        </w:rPr>
      </w:pPr>
    </w:p>
    <w:p w14:paraId="0DD48018" w14:textId="57E2B4EB" w:rsidR="008600C1" w:rsidRPr="004C15A2" w:rsidRDefault="008600C1" w:rsidP="008600C1">
      <w:pPr>
        <w:spacing w:after="0" w:line="240" w:lineRule="auto"/>
        <w:rPr>
          <w:rFonts w:eastAsia="Arial" w:cstheme="minorHAnsi"/>
          <w:b/>
          <w:bCs/>
          <w:color w:val="808080" w:themeColor="background1" w:themeShade="80"/>
        </w:rPr>
      </w:pPr>
      <w:r w:rsidRPr="004C15A2">
        <w:rPr>
          <w:rFonts w:eastAsia="Times New Roman" w:cstheme="minorHAnsi"/>
          <w:b/>
          <w:bCs/>
          <w:color w:val="000000"/>
        </w:rPr>
        <w:t>ORC</w:t>
      </w:r>
      <w:r w:rsidR="00344FA5" w:rsidRPr="004C15A2">
        <w:rPr>
          <w:rFonts w:eastAsia="Times New Roman" w:cstheme="minorHAnsi"/>
          <w:b/>
          <w:bCs/>
          <w:color w:val="000000"/>
        </w:rPr>
        <w:t>10f</w:t>
      </w:r>
      <w:r w:rsidRPr="004C15A2">
        <w:rPr>
          <w:rFonts w:eastAsia="Times New Roman" w:cstheme="minorHAnsi"/>
          <w:b/>
          <w:bCs/>
          <w:color w:val="000000"/>
        </w:rPr>
        <w:t>.</w:t>
      </w:r>
      <w:r w:rsidRPr="004C15A2">
        <w:rPr>
          <w:rFonts w:eastAsia="Arial" w:cstheme="minorHAnsi"/>
        </w:rPr>
        <w:t xml:space="preserve"> </w:t>
      </w:r>
      <w:r w:rsidRPr="004C15A2">
        <w:rPr>
          <w:rFonts w:eastAsia="Arial" w:cstheme="minorHAnsi"/>
          <w:b/>
          <w:bCs/>
          <w:color w:val="808080" w:themeColor="background1" w:themeShade="80"/>
        </w:rPr>
        <w:t>[IF ORC</w:t>
      </w:r>
      <w:r w:rsidR="00344FA5" w:rsidRPr="004C15A2">
        <w:rPr>
          <w:rFonts w:eastAsia="Arial" w:cstheme="minorHAnsi"/>
          <w:b/>
          <w:bCs/>
          <w:color w:val="808080" w:themeColor="background1" w:themeShade="80"/>
        </w:rPr>
        <w:t>10e</w:t>
      </w:r>
      <w:r w:rsidRPr="004C15A2">
        <w:rPr>
          <w:rFonts w:eastAsia="Arial" w:cstheme="minorHAnsi"/>
          <w:b/>
          <w:bCs/>
          <w:color w:val="808080" w:themeColor="background1" w:themeShade="80"/>
        </w:rPr>
        <w:t>= 3 OR 12 OR 20 OR 22]</w:t>
      </w:r>
      <w:r w:rsidRPr="004C15A2">
        <w:rPr>
          <w:rFonts w:eastAsia="Arial" w:cstheme="minorHAnsi"/>
          <w:color w:val="808080" w:themeColor="background1" w:themeShade="80"/>
        </w:rPr>
        <w:t xml:space="preserve"> </w:t>
      </w:r>
      <w:r w:rsidRPr="004C15A2">
        <w:rPr>
          <w:rFonts w:eastAsia="Arial" w:cstheme="minorHAnsi"/>
          <w:b/>
          <w:bCs/>
        </w:rPr>
        <w:t xml:space="preserve">Please specify the </w:t>
      </w:r>
      <w:r w:rsidR="00CB0EF5" w:rsidRPr="004C15A2">
        <w:rPr>
          <w:rFonts w:eastAsia="Arial" w:cstheme="minorHAnsi"/>
          <w:b/>
          <w:bCs/>
        </w:rPr>
        <w:t>O</w:t>
      </w:r>
      <w:r w:rsidRPr="004C15A2">
        <w:rPr>
          <w:rFonts w:eastAsia="Arial" w:cstheme="minorHAnsi"/>
          <w:b/>
          <w:bCs/>
        </w:rPr>
        <w:t xml:space="preserve">ther venue. </w:t>
      </w:r>
      <w:r w:rsidRPr="004C15A2">
        <w:rPr>
          <w:rFonts w:eastAsia="Arial" w:cstheme="minorHAnsi"/>
          <w:b/>
          <w:bCs/>
          <w:color w:val="808080" w:themeColor="background1" w:themeShade="80"/>
        </w:rPr>
        <w:t>[PROGRAMMER: OPEN-ENDED FIELD WITH 75-CHARACTER LIMIT]</w:t>
      </w:r>
    </w:p>
    <w:p w14:paraId="2C42CF7E" w14:textId="77777777" w:rsidR="008600C1" w:rsidRPr="004C15A2" w:rsidRDefault="008600C1" w:rsidP="008600C1">
      <w:pPr>
        <w:rPr>
          <w:rFonts w:cstheme="minorHAnsi"/>
          <w:b/>
          <w:bCs/>
        </w:rPr>
      </w:pPr>
    </w:p>
    <w:p w14:paraId="1A1EE626" w14:textId="3985B78F" w:rsidR="008600C1" w:rsidRPr="004C15A2" w:rsidRDefault="008600C1" w:rsidP="008600C1">
      <w:pPr>
        <w:rPr>
          <w:rFonts w:cstheme="minorHAnsi"/>
          <w:b/>
          <w:bCs/>
        </w:rPr>
      </w:pPr>
      <w:r w:rsidRPr="004C15A2">
        <w:rPr>
          <w:rFonts w:cstheme="minorHAnsi"/>
          <w:b/>
          <w:bCs/>
        </w:rPr>
        <w:t>ORC</w:t>
      </w:r>
      <w:r w:rsidR="00344FA5" w:rsidRPr="004C15A2">
        <w:rPr>
          <w:rFonts w:cstheme="minorHAnsi"/>
          <w:b/>
          <w:bCs/>
        </w:rPr>
        <w:t>10g</w:t>
      </w:r>
      <w:r w:rsidRPr="004C15A2">
        <w:rPr>
          <w:rFonts w:cstheme="minorHAnsi"/>
          <w:b/>
          <w:bCs/>
        </w:rPr>
        <w:t xml:space="preserve">f. Please select the high-risk populations the </w:t>
      </w:r>
      <w:r w:rsidR="00344FA5" w:rsidRPr="004C15A2">
        <w:rPr>
          <w:rFonts w:cstheme="minorHAnsi"/>
          <w:b/>
          <w:bCs/>
          <w:color w:val="808080" w:themeColor="background1" w:themeShade="80"/>
        </w:rPr>
        <w:t xml:space="preserve">[INSERT STRATEGY FROM ORC10] </w:t>
      </w:r>
      <w:r w:rsidRPr="004C15A2">
        <w:rPr>
          <w:rFonts w:cstheme="minorHAnsi"/>
          <w:b/>
          <w:bCs/>
        </w:rPr>
        <w:t xml:space="preserve">strategy aims to reach. Select all that apply. </w:t>
      </w:r>
      <w:r w:rsidRPr="004C15A2">
        <w:rPr>
          <w:rFonts w:cstheme="minorHAnsi"/>
          <w:b/>
          <w:bCs/>
          <w:color w:val="808080" w:themeColor="background1" w:themeShade="80"/>
        </w:rPr>
        <w:t>[PROGRAMMER: SELECT ALL THAT APPLY]</w:t>
      </w:r>
    </w:p>
    <w:p w14:paraId="2E6FFD52" w14:textId="77777777" w:rsidR="008600C1" w:rsidRPr="004C15A2" w:rsidRDefault="008600C1" w:rsidP="007B0A85">
      <w:pPr>
        <w:pStyle w:val="ListParagraph"/>
        <w:numPr>
          <w:ilvl w:val="0"/>
          <w:numId w:val="20"/>
        </w:numPr>
        <w:spacing w:after="0" w:line="240" w:lineRule="auto"/>
        <w:rPr>
          <w:rFonts w:eastAsia="Times New Roman" w:cstheme="minorHAnsi"/>
          <w:color w:val="000000"/>
        </w:rPr>
      </w:pPr>
      <w:r w:rsidRPr="004C15A2">
        <w:rPr>
          <w:rFonts w:eastAsia="Times New Roman" w:cstheme="minorHAnsi"/>
          <w:color w:val="000000"/>
        </w:rPr>
        <w:t xml:space="preserve">Persons who have had a prior opioid overdose </w:t>
      </w:r>
    </w:p>
    <w:p w14:paraId="19561180" w14:textId="77777777" w:rsidR="008600C1" w:rsidRPr="004C15A2" w:rsidRDefault="008600C1" w:rsidP="007B0A85">
      <w:pPr>
        <w:pStyle w:val="ListParagraph"/>
        <w:numPr>
          <w:ilvl w:val="0"/>
          <w:numId w:val="20"/>
        </w:numPr>
        <w:spacing w:after="0" w:line="240" w:lineRule="auto"/>
        <w:rPr>
          <w:rFonts w:eastAsia="Times New Roman" w:cstheme="minorHAnsi"/>
          <w:color w:val="000000"/>
        </w:rPr>
      </w:pPr>
      <w:r w:rsidRPr="004C15A2">
        <w:rPr>
          <w:rFonts w:eastAsia="Times New Roman" w:cstheme="minorHAnsi"/>
          <w:color w:val="000000"/>
        </w:rPr>
        <w:t xml:space="preserve">Persons who have reduced opioid tolerance (e.g., completing detox or release from institutional setting such as jail, residential treatment, hospital) </w:t>
      </w:r>
    </w:p>
    <w:p w14:paraId="15EA25C2" w14:textId="77777777" w:rsidR="008600C1" w:rsidRPr="004C15A2" w:rsidRDefault="008600C1" w:rsidP="007B0A85">
      <w:pPr>
        <w:pStyle w:val="ListParagraph"/>
        <w:numPr>
          <w:ilvl w:val="0"/>
          <w:numId w:val="20"/>
        </w:numPr>
        <w:spacing w:after="0" w:line="240" w:lineRule="auto"/>
        <w:rPr>
          <w:rFonts w:eastAsia="Times New Roman" w:cstheme="minorHAnsi"/>
          <w:color w:val="000000"/>
        </w:rPr>
      </w:pPr>
      <w:r w:rsidRPr="004C15A2">
        <w:rPr>
          <w:rFonts w:eastAsia="Times New Roman" w:cstheme="minorHAnsi"/>
          <w:color w:val="000000"/>
        </w:rPr>
        <w:t>Persons who use other substances (e.g., alcohol, benzodiazepines, cocaine, and amphetamine like substances)</w:t>
      </w:r>
    </w:p>
    <w:p w14:paraId="52B7372D" w14:textId="77777777" w:rsidR="008600C1" w:rsidRPr="004C15A2" w:rsidRDefault="008600C1" w:rsidP="007B0A85">
      <w:pPr>
        <w:pStyle w:val="ListParagraph"/>
        <w:numPr>
          <w:ilvl w:val="0"/>
          <w:numId w:val="20"/>
        </w:numPr>
        <w:spacing w:after="0" w:line="240" w:lineRule="auto"/>
        <w:rPr>
          <w:rFonts w:eastAsia="Times New Roman" w:cstheme="minorHAnsi"/>
          <w:color w:val="000000"/>
        </w:rPr>
      </w:pPr>
      <w:r w:rsidRPr="004C15A2">
        <w:rPr>
          <w:rFonts w:eastAsia="Times New Roman" w:cstheme="minorHAnsi"/>
          <w:color w:val="000000"/>
        </w:rPr>
        <w:t xml:space="preserve">Persons who have concomitant major mental illness (e.g., major depression, bipolar disorder, schizophrenia, anxiety disorders) </w:t>
      </w:r>
    </w:p>
    <w:p w14:paraId="59CC9FEC" w14:textId="77777777" w:rsidR="008600C1" w:rsidRPr="004C15A2" w:rsidRDefault="008600C1" w:rsidP="007B0A85">
      <w:pPr>
        <w:pStyle w:val="ListParagraph"/>
        <w:numPr>
          <w:ilvl w:val="0"/>
          <w:numId w:val="20"/>
        </w:numPr>
        <w:spacing w:after="0" w:line="240" w:lineRule="auto"/>
        <w:rPr>
          <w:rFonts w:eastAsia="Times New Roman" w:cstheme="minorHAnsi"/>
          <w:color w:val="000000"/>
        </w:rPr>
      </w:pPr>
      <w:r w:rsidRPr="004C15A2">
        <w:rPr>
          <w:rFonts w:eastAsia="Times New Roman" w:cstheme="minorHAnsi"/>
          <w:color w:val="000000"/>
        </w:rPr>
        <w:lastRenderedPageBreak/>
        <w:t>Persons who have concomitant major medical illness (e.g., cirrhosis, chronic renal insufficiency, COPD, asthma, sleep apnea, congestive heart failure; infections related to drug use)</w:t>
      </w:r>
    </w:p>
    <w:p w14:paraId="1A201420" w14:textId="77777777" w:rsidR="008600C1" w:rsidRPr="004C15A2" w:rsidRDefault="008600C1" w:rsidP="007B0A85">
      <w:pPr>
        <w:pStyle w:val="ListParagraph"/>
        <w:numPr>
          <w:ilvl w:val="0"/>
          <w:numId w:val="20"/>
        </w:numPr>
        <w:spacing w:after="0" w:line="240" w:lineRule="auto"/>
        <w:rPr>
          <w:rFonts w:eastAsia="Times New Roman" w:cstheme="minorHAnsi"/>
          <w:color w:val="000000"/>
        </w:rPr>
      </w:pPr>
      <w:r w:rsidRPr="004C15A2">
        <w:rPr>
          <w:rFonts w:eastAsia="Times New Roman" w:cstheme="minorHAnsi"/>
          <w:color w:val="000000"/>
        </w:rPr>
        <w:t xml:space="preserve">Persons who inject drugs </w:t>
      </w:r>
    </w:p>
    <w:p w14:paraId="5BB0DEF9" w14:textId="77777777" w:rsidR="008600C1" w:rsidRPr="004C15A2" w:rsidRDefault="008600C1" w:rsidP="007B0A85">
      <w:pPr>
        <w:pStyle w:val="ListParagraph"/>
        <w:numPr>
          <w:ilvl w:val="0"/>
          <w:numId w:val="20"/>
        </w:numPr>
        <w:spacing w:after="0" w:line="240" w:lineRule="auto"/>
        <w:rPr>
          <w:rFonts w:eastAsia="Times New Roman" w:cstheme="minorHAnsi"/>
          <w:color w:val="000000"/>
        </w:rPr>
      </w:pPr>
      <w:r w:rsidRPr="004C15A2">
        <w:rPr>
          <w:rFonts w:eastAsia="Times New Roman" w:cstheme="minorHAnsi"/>
          <w:color w:val="000000"/>
        </w:rPr>
        <w:t>None of the above</w:t>
      </w:r>
    </w:p>
    <w:p w14:paraId="2B66DE02" w14:textId="77777777" w:rsidR="008600C1" w:rsidRPr="004C15A2" w:rsidRDefault="008600C1" w:rsidP="008600C1">
      <w:pPr>
        <w:pStyle w:val="ListParagraph"/>
        <w:spacing w:after="0" w:line="240" w:lineRule="auto"/>
        <w:rPr>
          <w:rFonts w:eastAsia="Times New Roman" w:cstheme="minorHAnsi"/>
          <w:b/>
          <w:bCs/>
          <w:color w:val="000000"/>
        </w:rPr>
      </w:pPr>
    </w:p>
    <w:p w14:paraId="245FCD9E" w14:textId="6FC21D95" w:rsidR="008600C1" w:rsidRPr="004C15A2" w:rsidRDefault="008600C1" w:rsidP="008600C1">
      <w:pPr>
        <w:spacing w:after="0" w:line="240" w:lineRule="auto"/>
        <w:rPr>
          <w:rFonts w:eastAsia="Arial" w:cstheme="minorHAnsi"/>
          <w:b/>
          <w:bCs/>
        </w:rPr>
      </w:pPr>
      <w:r w:rsidRPr="004C15A2">
        <w:rPr>
          <w:rFonts w:eastAsia="Arial" w:cstheme="minorHAnsi"/>
          <w:b/>
          <w:bCs/>
        </w:rPr>
        <w:t>ORC</w:t>
      </w:r>
      <w:r w:rsidR="00344FA5" w:rsidRPr="004C15A2">
        <w:rPr>
          <w:rFonts w:eastAsia="Arial" w:cstheme="minorHAnsi"/>
          <w:b/>
          <w:bCs/>
        </w:rPr>
        <w:t>10h</w:t>
      </w:r>
      <w:r w:rsidRPr="004C15A2">
        <w:rPr>
          <w:rFonts w:eastAsia="Arial" w:cstheme="minorHAnsi"/>
          <w:b/>
          <w:bCs/>
        </w:rPr>
        <w:t xml:space="preserve">. Does the action plan outline explicit and intentional efforts to reach special populations with the </w:t>
      </w:r>
      <w:r w:rsidR="00DC6BE0" w:rsidRPr="004C15A2">
        <w:rPr>
          <w:rFonts w:cstheme="minorHAnsi"/>
          <w:b/>
          <w:bCs/>
          <w:color w:val="808080" w:themeColor="background1" w:themeShade="80"/>
        </w:rPr>
        <w:t xml:space="preserve">[INSERT STRATEGY FROM ORC10] </w:t>
      </w:r>
      <w:r w:rsidRPr="004C15A2">
        <w:rPr>
          <w:rFonts w:eastAsia="Arial" w:cstheme="minorHAnsi"/>
          <w:b/>
          <w:bCs/>
        </w:rPr>
        <w:t>strategy?</w:t>
      </w:r>
    </w:p>
    <w:p w14:paraId="0A5FE68A" w14:textId="77777777" w:rsidR="008600C1" w:rsidRPr="004C15A2" w:rsidRDefault="008600C1" w:rsidP="007B0A85">
      <w:pPr>
        <w:pStyle w:val="ListParagraph"/>
        <w:numPr>
          <w:ilvl w:val="0"/>
          <w:numId w:val="23"/>
        </w:numPr>
        <w:spacing w:after="0" w:line="240" w:lineRule="auto"/>
        <w:rPr>
          <w:rFonts w:eastAsia="Arial" w:cstheme="minorHAnsi"/>
        </w:rPr>
      </w:pPr>
      <w:r w:rsidRPr="004C15A2">
        <w:rPr>
          <w:rFonts w:eastAsia="Arial" w:cstheme="minorHAnsi"/>
        </w:rPr>
        <w:t>Yes</w:t>
      </w:r>
    </w:p>
    <w:p w14:paraId="1C1C0231" w14:textId="77777777" w:rsidR="008600C1" w:rsidRPr="004C15A2" w:rsidRDefault="008600C1" w:rsidP="007B0A85">
      <w:pPr>
        <w:pStyle w:val="ListParagraph"/>
        <w:numPr>
          <w:ilvl w:val="0"/>
          <w:numId w:val="23"/>
        </w:numPr>
        <w:spacing w:after="0" w:line="240" w:lineRule="auto"/>
        <w:rPr>
          <w:rFonts w:eastAsia="Arial" w:cstheme="minorHAnsi"/>
        </w:rPr>
      </w:pPr>
      <w:r w:rsidRPr="004C15A2">
        <w:rPr>
          <w:rFonts w:eastAsia="Arial" w:cstheme="minorHAnsi"/>
        </w:rPr>
        <w:t>No</w:t>
      </w:r>
    </w:p>
    <w:p w14:paraId="798CE545" w14:textId="77777777" w:rsidR="008600C1" w:rsidRPr="004C15A2" w:rsidRDefault="008600C1" w:rsidP="008600C1">
      <w:pPr>
        <w:spacing w:after="0" w:line="240" w:lineRule="auto"/>
        <w:rPr>
          <w:rFonts w:eastAsia="Times New Roman" w:cstheme="minorHAnsi"/>
          <w:b/>
          <w:bCs/>
          <w:color w:val="000000"/>
        </w:rPr>
      </w:pPr>
    </w:p>
    <w:p w14:paraId="2D446F3E" w14:textId="33823C1C" w:rsidR="008600C1" w:rsidRPr="004C15A2" w:rsidRDefault="008600C1" w:rsidP="008600C1">
      <w:pPr>
        <w:rPr>
          <w:rFonts w:cstheme="minorHAnsi"/>
          <w:b/>
          <w:bCs/>
        </w:rPr>
      </w:pPr>
      <w:r w:rsidRPr="004C15A2">
        <w:rPr>
          <w:rFonts w:eastAsia="Times New Roman" w:cstheme="minorHAnsi"/>
          <w:b/>
          <w:bCs/>
          <w:color w:val="000000"/>
        </w:rPr>
        <w:t>ORC</w:t>
      </w:r>
      <w:r w:rsidR="00DC6BE0" w:rsidRPr="004C15A2">
        <w:rPr>
          <w:rFonts w:eastAsia="Times New Roman" w:cstheme="minorHAnsi"/>
          <w:b/>
          <w:bCs/>
          <w:color w:val="000000"/>
        </w:rPr>
        <w:t>10i</w:t>
      </w:r>
      <w:r w:rsidRPr="004C15A2">
        <w:rPr>
          <w:rFonts w:eastAsia="Times New Roman" w:cstheme="minorHAnsi"/>
          <w:b/>
          <w:bCs/>
          <w:color w:val="000000"/>
        </w:rPr>
        <w:t xml:space="preserve">. </w:t>
      </w:r>
      <w:r w:rsidRPr="004C15A2">
        <w:rPr>
          <w:rFonts w:eastAsia="Times New Roman" w:cstheme="minorHAnsi"/>
          <w:b/>
          <w:bCs/>
          <w:color w:val="808080" w:themeColor="background1" w:themeShade="80"/>
        </w:rPr>
        <w:t>[IF ORC</w:t>
      </w:r>
      <w:r w:rsidR="00DC6BE0" w:rsidRPr="004C15A2">
        <w:rPr>
          <w:rFonts w:eastAsia="Times New Roman" w:cstheme="minorHAnsi"/>
          <w:b/>
          <w:bCs/>
          <w:color w:val="808080" w:themeColor="background1" w:themeShade="80"/>
        </w:rPr>
        <w:t>10h</w:t>
      </w:r>
      <w:r w:rsidRPr="004C15A2">
        <w:rPr>
          <w:rFonts w:eastAsia="Times New Roman" w:cstheme="minorHAnsi"/>
          <w:b/>
          <w:bCs/>
          <w:color w:val="808080" w:themeColor="background1" w:themeShade="80"/>
        </w:rPr>
        <w:t xml:space="preserve">=1] </w:t>
      </w:r>
      <w:r w:rsidRPr="004C15A2">
        <w:rPr>
          <w:rFonts w:eastAsia="Times New Roman" w:cstheme="minorHAnsi"/>
          <w:b/>
          <w:bCs/>
          <w:color w:val="000000"/>
        </w:rPr>
        <w:t xml:space="preserve">Please select the special populations the </w:t>
      </w:r>
      <w:r w:rsidR="00DC6BE0" w:rsidRPr="004C15A2">
        <w:rPr>
          <w:rFonts w:cstheme="minorHAnsi"/>
          <w:b/>
          <w:bCs/>
          <w:color w:val="808080" w:themeColor="background1" w:themeShade="80"/>
        </w:rPr>
        <w:t xml:space="preserve">[INSERT STRATEGY FROM ORC10] </w:t>
      </w:r>
      <w:r w:rsidRPr="004C15A2">
        <w:rPr>
          <w:rFonts w:eastAsia="Times New Roman" w:cstheme="minorHAnsi"/>
          <w:b/>
          <w:bCs/>
          <w:color w:val="000000"/>
        </w:rPr>
        <w:t xml:space="preserve">strategy aims to reach. Select all that apply. </w:t>
      </w:r>
      <w:r w:rsidRPr="004C15A2">
        <w:rPr>
          <w:rFonts w:cstheme="minorHAnsi"/>
          <w:b/>
          <w:bCs/>
          <w:color w:val="808080" w:themeColor="background1" w:themeShade="80"/>
        </w:rPr>
        <w:t>[PROGRAMMER: SELECT ALL THAT APPLY]</w:t>
      </w:r>
    </w:p>
    <w:p w14:paraId="356C7C02" w14:textId="77777777" w:rsidR="008600C1" w:rsidRPr="004C15A2" w:rsidRDefault="008600C1" w:rsidP="007B0A85">
      <w:pPr>
        <w:pStyle w:val="ListParagraph"/>
        <w:numPr>
          <w:ilvl w:val="0"/>
          <w:numId w:val="21"/>
        </w:numPr>
        <w:spacing w:after="0" w:line="240" w:lineRule="auto"/>
        <w:rPr>
          <w:rFonts w:eastAsia="Times New Roman" w:cstheme="minorHAnsi"/>
          <w:color w:val="000000"/>
        </w:rPr>
      </w:pPr>
      <w:r w:rsidRPr="004C15A2">
        <w:rPr>
          <w:rFonts w:eastAsia="Times New Roman" w:cstheme="minorHAnsi"/>
          <w:color w:val="000000"/>
        </w:rPr>
        <w:t>Homeless persons</w:t>
      </w:r>
    </w:p>
    <w:p w14:paraId="1DDE3471" w14:textId="77777777" w:rsidR="008600C1" w:rsidRPr="004C15A2" w:rsidRDefault="008600C1" w:rsidP="007B0A85">
      <w:pPr>
        <w:pStyle w:val="ListParagraph"/>
        <w:numPr>
          <w:ilvl w:val="0"/>
          <w:numId w:val="21"/>
        </w:numPr>
        <w:spacing w:after="0" w:line="240" w:lineRule="auto"/>
        <w:rPr>
          <w:rFonts w:eastAsia="Times New Roman" w:cstheme="minorHAnsi"/>
          <w:color w:val="000000"/>
        </w:rPr>
      </w:pPr>
      <w:r w:rsidRPr="004C15A2">
        <w:rPr>
          <w:rFonts w:eastAsia="Times New Roman" w:cstheme="minorHAnsi"/>
          <w:color w:val="000000"/>
        </w:rPr>
        <w:t>Non-English speaking and/or immigrants</w:t>
      </w:r>
    </w:p>
    <w:p w14:paraId="708E931D" w14:textId="77777777" w:rsidR="008600C1" w:rsidRPr="004C15A2" w:rsidRDefault="008600C1" w:rsidP="007B0A85">
      <w:pPr>
        <w:pStyle w:val="ListParagraph"/>
        <w:numPr>
          <w:ilvl w:val="0"/>
          <w:numId w:val="21"/>
        </w:numPr>
        <w:spacing w:after="0" w:line="240" w:lineRule="auto"/>
        <w:rPr>
          <w:rFonts w:eastAsia="Times New Roman" w:cstheme="minorHAnsi"/>
          <w:color w:val="000000"/>
        </w:rPr>
      </w:pPr>
      <w:r w:rsidRPr="004C15A2">
        <w:rPr>
          <w:rFonts w:eastAsia="Times New Roman" w:cstheme="minorHAnsi"/>
          <w:color w:val="000000"/>
        </w:rPr>
        <w:t>People involved in transactional sex</w:t>
      </w:r>
    </w:p>
    <w:p w14:paraId="28AEA4FD" w14:textId="77777777" w:rsidR="008600C1" w:rsidRPr="004C15A2" w:rsidRDefault="008600C1" w:rsidP="007B0A85">
      <w:pPr>
        <w:pStyle w:val="ListParagraph"/>
        <w:numPr>
          <w:ilvl w:val="0"/>
          <w:numId w:val="21"/>
        </w:numPr>
        <w:spacing w:after="0" w:line="240" w:lineRule="auto"/>
        <w:rPr>
          <w:rFonts w:eastAsia="Times New Roman" w:cstheme="minorHAnsi"/>
          <w:color w:val="000000"/>
        </w:rPr>
      </w:pPr>
      <w:r w:rsidRPr="004C15A2">
        <w:rPr>
          <w:rFonts w:eastAsia="Times New Roman" w:cstheme="minorHAnsi"/>
          <w:color w:val="000000"/>
        </w:rPr>
        <w:t>Pregnant and post-partum women</w:t>
      </w:r>
    </w:p>
    <w:p w14:paraId="4EFC55A7" w14:textId="77777777" w:rsidR="008600C1" w:rsidRPr="004C15A2" w:rsidRDefault="008600C1" w:rsidP="007B0A85">
      <w:pPr>
        <w:pStyle w:val="ListParagraph"/>
        <w:numPr>
          <w:ilvl w:val="0"/>
          <w:numId w:val="21"/>
        </w:numPr>
        <w:spacing w:after="0" w:line="240" w:lineRule="auto"/>
        <w:rPr>
          <w:rFonts w:eastAsia="Times New Roman" w:cstheme="minorHAnsi"/>
          <w:color w:val="000000"/>
        </w:rPr>
      </w:pPr>
      <w:r w:rsidRPr="004C15A2">
        <w:rPr>
          <w:rFonts w:eastAsia="Times New Roman" w:cstheme="minorHAnsi"/>
          <w:color w:val="000000"/>
        </w:rPr>
        <w:t>Racial and ethnic minorities</w:t>
      </w:r>
    </w:p>
    <w:p w14:paraId="416EB60B" w14:textId="77777777" w:rsidR="008600C1" w:rsidRPr="004C15A2" w:rsidRDefault="008600C1" w:rsidP="007B0A85">
      <w:pPr>
        <w:pStyle w:val="ListParagraph"/>
        <w:numPr>
          <w:ilvl w:val="0"/>
          <w:numId w:val="21"/>
        </w:numPr>
        <w:spacing w:after="0" w:line="240" w:lineRule="auto"/>
        <w:rPr>
          <w:rFonts w:eastAsia="Times New Roman" w:cstheme="minorHAnsi"/>
          <w:color w:val="000000"/>
        </w:rPr>
      </w:pPr>
      <w:r w:rsidRPr="004C15A2">
        <w:rPr>
          <w:rFonts w:eastAsia="Times New Roman" w:cstheme="minorHAnsi"/>
          <w:color w:val="000000"/>
        </w:rPr>
        <w:t>Veterans</w:t>
      </w:r>
    </w:p>
    <w:p w14:paraId="4F4A9DAF" w14:textId="77777777" w:rsidR="008600C1" w:rsidRPr="004C15A2" w:rsidRDefault="008600C1" w:rsidP="007B0A85">
      <w:pPr>
        <w:pStyle w:val="ListParagraph"/>
        <w:numPr>
          <w:ilvl w:val="0"/>
          <w:numId w:val="21"/>
        </w:numPr>
        <w:spacing w:after="0" w:line="240" w:lineRule="auto"/>
        <w:rPr>
          <w:rFonts w:eastAsia="Times New Roman" w:cstheme="minorHAnsi"/>
          <w:color w:val="000000"/>
        </w:rPr>
      </w:pPr>
      <w:r w:rsidRPr="004C15A2">
        <w:rPr>
          <w:rFonts w:eastAsia="Times New Roman" w:cstheme="minorHAnsi"/>
          <w:color w:val="000000"/>
        </w:rPr>
        <w:t xml:space="preserve">Other </w:t>
      </w:r>
    </w:p>
    <w:p w14:paraId="7C902CAB" w14:textId="77777777" w:rsidR="008600C1" w:rsidRPr="004C15A2" w:rsidRDefault="008600C1" w:rsidP="008600C1">
      <w:pPr>
        <w:spacing w:after="0" w:line="240" w:lineRule="auto"/>
        <w:rPr>
          <w:rFonts w:eastAsia="Times New Roman" w:cstheme="minorHAnsi"/>
          <w:b/>
          <w:bCs/>
          <w:color w:val="000000"/>
        </w:rPr>
      </w:pPr>
    </w:p>
    <w:p w14:paraId="420EA41E" w14:textId="24165982" w:rsidR="008600C1" w:rsidRPr="004C15A2" w:rsidRDefault="008600C1" w:rsidP="008600C1">
      <w:pPr>
        <w:spacing w:after="0" w:line="240" w:lineRule="auto"/>
        <w:rPr>
          <w:rFonts w:eastAsia="Arial" w:cstheme="minorHAnsi"/>
          <w:b/>
          <w:bCs/>
          <w:color w:val="808080" w:themeColor="background1" w:themeShade="80"/>
        </w:rPr>
      </w:pPr>
      <w:r w:rsidRPr="004C15A2">
        <w:rPr>
          <w:rFonts w:eastAsia="Times New Roman" w:cstheme="minorHAnsi"/>
          <w:b/>
          <w:bCs/>
          <w:color w:val="000000"/>
        </w:rPr>
        <w:t>ORC</w:t>
      </w:r>
      <w:r w:rsidR="00DC6BE0" w:rsidRPr="004C15A2">
        <w:rPr>
          <w:rFonts w:eastAsia="Times New Roman" w:cstheme="minorHAnsi"/>
          <w:b/>
          <w:bCs/>
          <w:color w:val="000000"/>
        </w:rPr>
        <w:t>10j</w:t>
      </w:r>
      <w:r w:rsidRPr="004C15A2">
        <w:rPr>
          <w:rFonts w:eastAsia="Times New Roman" w:cstheme="minorHAnsi"/>
          <w:b/>
          <w:bCs/>
          <w:color w:val="000000"/>
        </w:rPr>
        <w:t xml:space="preserve">. </w:t>
      </w:r>
      <w:r w:rsidRPr="004C15A2">
        <w:rPr>
          <w:rFonts w:eastAsia="Times New Roman" w:cstheme="minorHAnsi"/>
          <w:b/>
          <w:bCs/>
          <w:color w:val="808080" w:themeColor="background1" w:themeShade="80"/>
        </w:rPr>
        <w:t>[IF ORC</w:t>
      </w:r>
      <w:r w:rsidR="00DC6BE0" w:rsidRPr="004C15A2">
        <w:rPr>
          <w:rFonts w:eastAsia="Times New Roman" w:cstheme="minorHAnsi"/>
          <w:b/>
          <w:bCs/>
          <w:color w:val="808080" w:themeColor="background1" w:themeShade="80"/>
        </w:rPr>
        <w:t>10i</w:t>
      </w:r>
      <w:r w:rsidRPr="004C15A2">
        <w:rPr>
          <w:rFonts w:eastAsia="Times New Roman" w:cstheme="minorHAnsi"/>
          <w:b/>
          <w:bCs/>
          <w:color w:val="808080" w:themeColor="background1" w:themeShade="80"/>
        </w:rPr>
        <w:t xml:space="preserve">=7] </w:t>
      </w:r>
      <w:r w:rsidRPr="004C15A2">
        <w:rPr>
          <w:rFonts w:eastAsia="Times New Roman" w:cstheme="minorHAnsi"/>
          <w:b/>
          <w:bCs/>
          <w:color w:val="000000"/>
        </w:rPr>
        <w:t>Please specify the special population.</w:t>
      </w:r>
      <w:r w:rsidRPr="004C15A2">
        <w:rPr>
          <w:rFonts w:eastAsia="Arial" w:cstheme="minorHAnsi"/>
          <w:b/>
          <w:bCs/>
          <w:color w:val="808080" w:themeColor="background1" w:themeShade="80"/>
        </w:rPr>
        <w:t xml:space="preserve"> [PROGRAMMER: OPEN-ENDED FIELD WITH 75-CHARACTER LIMIT]</w:t>
      </w:r>
    </w:p>
    <w:p w14:paraId="46BAE073" w14:textId="77777777" w:rsidR="008600C1" w:rsidRPr="004C15A2" w:rsidRDefault="008600C1" w:rsidP="008600C1">
      <w:pPr>
        <w:spacing w:after="0" w:line="240" w:lineRule="auto"/>
        <w:rPr>
          <w:rFonts w:eastAsia="Times New Roman" w:cstheme="minorHAnsi"/>
          <w:b/>
          <w:bCs/>
          <w:color w:val="000000"/>
        </w:rPr>
      </w:pPr>
    </w:p>
    <w:p w14:paraId="0A41758C" w14:textId="4163AA2A" w:rsidR="008600C1" w:rsidRPr="004C15A2" w:rsidRDefault="008600C1" w:rsidP="008600C1">
      <w:pPr>
        <w:spacing w:after="0" w:line="240" w:lineRule="auto"/>
        <w:rPr>
          <w:rFonts w:eastAsia="Times New Roman" w:cstheme="minorHAnsi"/>
          <w:b/>
          <w:bCs/>
          <w:color w:val="000000"/>
        </w:rPr>
      </w:pPr>
      <w:r w:rsidRPr="004C15A2">
        <w:rPr>
          <w:rFonts w:eastAsia="Times New Roman" w:cstheme="minorHAnsi"/>
          <w:b/>
          <w:bCs/>
          <w:color w:val="000000"/>
        </w:rPr>
        <w:t>ORC</w:t>
      </w:r>
      <w:r w:rsidR="00DC6BE0" w:rsidRPr="004C15A2">
        <w:rPr>
          <w:rFonts w:eastAsia="Times New Roman" w:cstheme="minorHAnsi"/>
          <w:b/>
          <w:bCs/>
          <w:color w:val="000000"/>
        </w:rPr>
        <w:t>10k</w:t>
      </w:r>
      <w:r w:rsidRPr="004C15A2">
        <w:rPr>
          <w:rFonts w:eastAsia="Times New Roman" w:cstheme="minorHAnsi"/>
          <w:b/>
          <w:bCs/>
          <w:color w:val="000000"/>
        </w:rPr>
        <w:t xml:space="preserve">. Please enter the action plan approval date. </w:t>
      </w:r>
      <w:r w:rsidRPr="004C15A2">
        <w:rPr>
          <w:rFonts w:eastAsia="Times New Roman" w:cstheme="minorHAnsi"/>
          <w:b/>
          <w:bCs/>
          <w:color w:val="808080" w:themeColor="background1" w:themeShade="80"/>
        </w:rPr>
        <w:t xml:space="preserve">[PROGRAMMER: </w:t>
      </w:r>
      <w:r w:rsidR="002101C3">
        <w:rPr>
          <w:rFonts w:eastAsia="Times New Roman" w:cstheme="minorHAnsi"/>
          <w:b/>
          <w:bCs/>
          <w:color w:val="808080" w:themeColor="background1" w:themeShade="80"/>
        </w:rPr>
        <w:t>MM/YYYY</w:t>
      </w:r>
      <w:r w:rsidRPr="004C15A2">
        <w:rPr>
          <w:rFonts w:eastAsia="Times New Roman" w:cstheme="minorHAnsi"/>
          <w:b/>
          <w:bCs/>
          <w:color w:val="808080" w:themeColor="background1" w:themeShade="80"/>
        </w:rPr>
        <w:t xml:space="preserve"> DATE FIELD]</w:t>
      </w:r>
    </w:p>
    <w:p w14:paraId="0C472034" w14:textId="77777777" w:rsidR="008600C1" w:rsidRPr="004C15A2" w:rsidRDefault="008600C1" w:rsidP="008600C1">
      <w:pPr>
        <w:spacing w:after="0" w:line="240" w:lineRule="auto"/>
        <w:rPr>
          <w:rFonts w:eastAsia="Times New Roman" w:cstheme="minorHAnsi"/>
          <w:b/>
          <w:bCs/>
          <w:color w:val="000000"/>
        </w:rPr>
      </w:pPr>
    </w:p>
    <w:p w14:paraId="1FAB220A" w14:textId="09E9B37A" w:rsidR="008600C1" w:rsidRPr="004C15A2" w:rsidRDefault="008600C1" w:rsidP="008600C1">
      <w:pPr>
        <w:spacing w:after="0" w:line="240" w:lineRule="auto"/>
        <w:rPr>
          <w:rFonts w:eastAsia="Times New Roman" w:cstheme="minorHAnsi"/>
          <w:b/>
          <w:bCs/>
          <w:color w:val="000000"/>
        </w:rPr>
      </w:pPr>
      <w:r w:rsidRPr="004C15A2">
        <w:rPr>
          <w:rFonts w:eastAsia="Times New Roman" w:cstheme="minorHAnsi"/>
          <w:b/>
          <w:bCs/>
          <w:color w:val="000000"/>
        </w:rPr>
        <w:t>ORC</w:t>
      </w:r>
      <w:r w:rsidR="00DC6BE0" w:rsidRPr="004C15A2">
        <w:rPr>
          <w:rFonts w:eastAsia="Times New Roman" w:cstheme="minorHAnsi"/>
          <w:b/>
          <w:bCs/>
          <w:color w:val="000000"/>
        </w:rPr>
        <w:t>10l</w:t>
      </w:r>
      <w:r w:rsidRPr="004C15A2">
        <w:rPr>
          <w:rFonts w:eastAsia="Times New Roman" w:cstheme="minorHAnsi"/>
          <w:b/>
          <w:bCs/>
          <w:color w:val="000000"/>
        </w:rPr>
        <w:t>. Has an implementation plan been developed for this strategy?</w:t>
      </w:r>
    </w:p>
    <w:p w14:paraId="0345A77D" w14:textId="77777777" w:rsidR="008600C1" w:rsidRPr="004C15A2" w:rsidRDefault="008600C1" w:rsidP="007B0A85">
      <w:pPr>
        <w:pStyle w:val="ListParagraph"/>
        <w:numPr>
          <w:ilvl w:val="0"/>
          <w:numId w:val="24"/>
        </w:numPr>
        <w:spacing w:after="0" w:line="240" w:lineRule="auto"/>
        <w:rPr>
          <w:rFonts w:eastAsia="Times New Roman" w:cstheme="minorHAnsi"/>
          <w:color w:val="000000"/>
        </w:rPr>
      </w:pPr>
      <w:r w:rsidRPr="004C15A2">
        <w:rPr>
          <w:rFonts w:eastAsia="Times New Roman" w:cstheme="minorHAnsi"/>
          <w:color w:val="000000"/>
        </w:rPr>
        <w:t>Yes</w:t>
      </w:r>
    </w:p>
    <w:p w14:paraId="22370F53" w14:textId="17A3BCCA" w:rsidR="008600C1" w:rsidRPr="004C15A2" w:rsidRDefault="008600C1" w:rsidP="007B0A85">
      <w:pPr>
        <w:pStyle w:val="ListParagraph"/>
        <w:numPr>
          <w:ilvl w:val="0"/>
          <w:numId w:val="24"/>
        </w:numPr>
        <w:spacing w:after="0" w:line="240" w:lineRule="auto"/>
        <w:rPr>
          <w:rFonts w:eastAsia="Times New Roman" w:cstheme="minorHAnsi"/>
          <w:b/>
          <w:bCs/>
          <w:color w:val="000000"/>
        </w:rPr>
      </w:pPr>
      <w:r w:rsidRPr="004C15A2">
        <w:rPr>
          <w:rFonts w:eastAsia="Times New Roman" w:cstheme="minorHAnsi"/>
          <w:color w:val="000000"/>
        </w:rPr>
        <w:t>No</w:t>
      </w:r>
      <w:r w:rsidRPr="004C15A2">
        <w:rPr>
          <w:rFonts w:eastAsia="Times New Roman" w:cstheme="minorHAnsi"/>
          <w:b/>
          <w:bCs/>
          <w:color w:val="000000"/>
        </w:rPr>
        <w:t xml:space="preserve"> </w:t>
      </w:r>
      <w:r w:rsidRPr="004C15A2">
        <w:rPr>
          <w:rFonts w:eastAsia="Times New Roman" w:cstheme="minorHAnsi"/>
          <w:b/>
          <w:bCs/>
          <w:color w:val="808080" w:themeColor="background1" w:themeShade="80"/>
        </w:rPr>
        <w:t>[GO TO ORC</w:t>
      </w:r>
      <w:r w:rsidR="00DC6BE0" w:rsidRPr="004C15A2">
        <w:rPr>
          <w:rFonts w:eastAsia="Times New Roman" w:cstheme="minorHAnsi"/>
          <w:b/>
          <w:bCs/>
          <w:color w:val="808080" w:themeColor="background1" w:themeShade="80"/>
        </w:rPr>
        <w:t>10</w:t>
      </w:r>
      <w:r w:rsidR="001B0C10" w:rsidRPr="004C15A2">
        <w:rPr>
          <w:rFonts w:eastAsia="Times New Roman" w:cstheme="minorHAnsi"/>
          <w:b/>
          <w:bCs/>
          <w:color w:val="808080" w:themeColor="background1" w:themeShade="80"/>
        </w:rPr>
        <w:t>x</w:t>
      </w:r>
      <w:r w:rsidRPr="004C15A2">
        <w:rPr>
          <w:rFonts w:eastAsia="Times New Roman" w:cstheme="minorHAnsi"/>
          <w:b/>
          <w:bCs/>
          <w:color w:val="808080" w:themeColor="background1" w:themeShade="80"/>
        </w:rPr>
        <w:t>]</w:t>
      </w:r>
    </w:p>
    <w:p w14:paraId="35539D60" w14:textId="77777777" w:rsidR="008600C1" w:rsidRPr="004C15A2" w:rsidRDefault="008600C1" w:rsidP="008600C1">
      <w:pPr>
        <w:spacing w:after="0" w:line="240" w:lineRule="auto"/>
        <w:rPr>
          <w:rFonts w:eastAsia="Times New Roman" w:cstheme="minorHAnsi"/>
          <w:b/>
          <w:bCs/>
          <w:color w:val="000000"/>
        </w:rPr>
      </w:pPr>
    </w:p>
    <w:p w14:paraId="1BBB27D1" w14:textId="7DFBCBF0" w:rsidR="001B0C10" w:rsidRPr="004C15A2" w:rsidRDefault="001B0C10" w:rsidP="001B0C10">
      <w:pPr>
        <w:spacing w:after="0" w:line="240" w:lineRule="auto"/>
        <w:rPr>
          <w:rFonts w:eastAsia="Times New Roman" w:cstheme="minorHAnsi"/>
          <w:b/>
          <w:bCs/>
          <w:color w:val="000000"/>
        </w:rPr>
      </w:pPr>
      <w:r w:rsidRPr="004C15A2">
        <w:rPr>
          <w:rFonts w:eastAsia="Times New Roman" w:cstheme="minorHAnsi"/>
          <w:b/>
          <w:bCs/>
          <w:color w:val="000000"/>
        </w:rPr>
        <w:t>ORC10m. Has implementation started for this strategy?</w:t>
      </w:r>
    </w:p>
    <w:p w14:paraId="75F34F58" w14:textId="77777777" w:rsidR="001B0C10" w:rsidRPr="004C15A2" w:rsidRDefault="001B0C10" w:rsidP="001B0C10">
      <w:pPr>
        <w:pStyle w:val="ListParagraph"/>
        <w:numPr>
          <w:ilvl w:val="0"/>
          <w:numId w:val="42"/>
        </w:numPr>
        <w:spacing w:after="0" w:line="240" w:lineRule="auto"/>
        <w:rPr>
          <w:rFonts w:eastAsia="Times New Roman" w:cstheme="minorHAnsi"/>
          <w:color w:val="000000"/>
        </w:rPr>
      </w:pPr>
      <w:r w:rsidRPr="004C15A2">
        <w:rPr>
          <w:rFonts w:eastAsia="Times New Roman" w:cstheme="minorHAnsi"/>
          <w:color w:val="000000"/>
        </w:rPr>
        <w:t>Yes</w:t>
      </w:r>
    </w:p>
    <w:p w14:paraId="1237DBAE" w14:textId="77777777" w:rsidR="001B0C10" w:rsidRPr="004C15A2" w:rsidRDefault="001B0C10" w:rsidP="001B0C10">
      <w:pPr>
        <w:pStyle w:val="ListParagraph"/>
        <w:numPr>
          <w:ilvl w:val="0"/>
          <w:numId w:val="42"/>
        </w:numPr>
        <w:spacing w:after="0" w:line="240" w:lineRule="auto"/>
        <w:rPr>
          <w:rFonts w:eastAsia="Times New Roman" w:cstheme="minorHAnsi"/>
          <w:color w:val="000000"/>
        </w:rPr>
      </w:pPr>
      <w:r w:rsidRPr="004C15A2">
        <w:rPr>
          <w:rFonts w:eastAsia="Times New Roman" w:cstheme="minorHAnsi"/>
          <w:color w:val="000000"/>
        </w:rPr>
        <w:t>No</w:t>
      </w:r>
    </w:p>
    <w:p w14:paraId="03F36DAB" w14:textId="77777777" w:rsidR="001B0C10" w:rsidRPr="004C15A2" w:rsidRDefault="001B0C10" w:rsidP="001B0C10">
      <w:pPr>
        <w:spacing w:after="0" w:line="240" w:lineRule="auto"/>
        <w:rPr>
          <w:rFonts w:eastAsia="Times New Roman" w:cstheme="minorHAnsi"/>
          <w:color w:val="000000"/>
        </w:rPr>
      </w:pPr>
    </w:p>
    <w:p w14:paraId="2CC2E93A" w14:textId="2783E8E6" w:rsidR="001B0C10" w:rsidRPr="004C15A2" w:rsidRDefault="001B0C10" w:rsidP="001B0C10">
      <w:pPr>
        <w:spacing w:after="0" w:line="240" w:lineRule="auto"/>
        <w:rPr>
          <w:rFonts w:eastAsia="Arial" w:cstheme="minorHAnsi"/>
          <w:b/>
          <w:bCs/>
          <w:color w:val="808080" w:themeColor="background1" w:themeShade="80"/>
        </w:rPr>
      </w:pPr>
      <w:r w:rsidRPr="004C15A2">
        <w:rPr>
          <w:rFonts w:eastAsia="Times New Roman" w:cstheme="minorHAnsi"/>
          <w:b/>
          <w:bCs/>
          <w:color w:val="000000"/>
        </w:rPr>
        <w:t>ORC10n.</w:t>
      </w:r>
      <w:r w:rsidRPr="004C15A2">
        <w:rPr>
          <w:rFonts w:eastAsia="Times New Roman" w:cstheme="minorHAnsi"/>
          <w:color w:val="000000"/>
        </w:rPr>
        <w:t xml:space="preserve"> </w:t>
      </w:r>
      <w:r w:rsidRPr="004C15A2">
        <w:rPr>
          <w:rFonts w:eastAsia="Times New Roman" w:cstheme="minorHAnsi"/>
          <w:b/>
          <w:bCs/>
          <w:color w:val="808080" w:themeColor="background1" w:themeShade="80"/>
        </w:rPr>
        <w:t>[IF ORC10m=2]</w:t>
      </w:r>
      <w:r w:rsidRPr="004C15A2">
        <w:rPr>
          <w:rFonts w:eastAsia="Times New Roman" w:cstheme="minorHAnsi"/>
          <w:color w:val="808080" w:themeColor="background1" w:themeShade="80"/>
        </w:rPr>
        <w:t xml:space="preserve"> </w:t>
      </w:r>
      <w:r w:rsidRPr="004C15A2">
        <w:rPr>
          <w:rFonts w:eastAsia="Times New Roman" w:cstheme="minorHAnsi"/>
          <w:b/>
          <w:bCs/>
          <w:color w:val="000000"/>
        </w:rPr>
        <w:t xml:space="preserve">Please briefly explain why implementation has not started for this strategy. </w:t>
      </w:r>
      <w:r w:rsidRPr="004C15A2">
        <w:rPr>
          <w:rFonts w:eastAsia="Arial" w:cstheme="minorHAnsi"/>
          <w:b/>
          <w:bCs/>
          <w:color w:val="808080" w:themeColor="background1" w:themeShade="80"/>
        </w:rPr>
        <w:t xml:space="preserve">[PROGRAMMER: OPEN-ENDED FIELD WITH </w:t>
      </w:r>
      <w:r w:rsidR="00D43D3F" w:rsidRPr="004C15A2">
        <w:rPr>
          <w:rFonts w:eastAsia="Arial" w:cstheme="minorHAnsi"/>
          <w:b/>
          <w:bCs/>
          <w:color w:val="808080" w:themeColor="background1" w:themeShade="80"/>
        </w:rPr>
        <w:t>10000</w:t>
      </w:r>
      <w:r w:rsidRPr="004C15A2">
        <w:rPr>
          <w:rFonts w:eastAsia="Arial" w:cstheme="minorHAnsi"/>
          <w:b/>
          <w:bCs/>
          <w:color w:val="808080" w:themeColor="background1" w:themeShade="80"/>
        </w:rPr>
        <w:t>-CHARACTER LIMIT] [GO TO ORC010s]</w:t>
      </w:r>
    </w:p>
    <w:p w14:paraId="4C7A2113" w14:textId="77777777" w:rsidR="001B0C10" w:rsidRPr="004C15A2" w:rsidRDefault="001B0C10" w:rsidP="001B0C10">
      <w:pPr>
        <w:spacing w:after="0" w:line="240" w:lineRule="auto"/>
        <w:rPr>
          <w:rFonts w:eastAsia="Times New Roman" w:cstheme="minorHAnsi"/>
          <w:color w:val="000000"/>
        </w:rPr>
      </w:pPr>
      <w:r w:rsidRPr="004C15A2">
        <w:rPr>
          <w:rFonts w:eastAsia="Times New Roman" w:cstheme="minorHAnsi"/>
          <w:color w:val="000000"/>
        </w:rPr>
        <w:t xml:space="preserve"> </w:t>
      </w:r>
    </w:p>
    <w:p w14:paraId="167EDB99" w14:textId="77777777" w:rsidR="001B0C10" w:rsidRPr="004C15A2" w:rsidRDefault="001B0C10" w:rsidP="008600C1">
      <w:pPr>
        <w:spacing w:after="0" w:line="240" w:lineRule="auto"/>
        <w:rPr>
          <w:rFonts w:eastAsia="Times New Roman" w:cstheme="minorHAnsi"/>
          <w:b/>
          <w:bCs/>
          <w:color w:val="000000"/>
        </w:rPr>
      </w:pPr>
    </w:p>
    <w:p w14:paraId="63C93B86" w14:textId="0A8A78A7" w:rsidR="008600C1" w:rsidRPr="004C15A2" w:rsidRDefault="008600C1" w:rsidP="008600C1">
      <w:pPr>
        <w:spacing w:after="0" w:line="240" w:lineRule="auto"/>
        <w:rPr>
          <w:rFonts w:eastAsia="Arial" w:cstheme="minorHAnsi"/>
          <w:b/>
          <w:bCs/>
          <w:color w:val="808080" w:themeColor="background1" w:themeShade="80"/>
        </w:rPr>
      </w:pPr>
      <w:r w:rsidRPr="004C15A2">
        <w:rPr>
          <w:rFonts w:eastAsia="Times New Roman" w:cstheme="minorHAnsi"/>
          <w:b/>
          <w:bCs/>
          <w:color w:val="000000"/>
        </w:rPr>
        <w:t>ORC</w:t>
      </w:r>
      <w:r w:rsidR="00DC6BE0" w:rsidRPr="004C15A2">
        <w:rPr>
          <w:rFonts w:eastAsia="Times New Roman" w:cstheme="minorHAnsi"/>
          <w:b/>
          <w:bCs/>
          <w:color w:val="000000"/>
        </w:rPr>
        <w:t>10</w:t>
      </w:r>
      <w:r w:rsidR="001B0C10" w:rsidRPr="004C15A2">
        <w:rPr>
          <w:rFonts w:eastAsia="Times New Roman" w:cstheme="minorHAnsi"/>
          <w:b/>
          <w:bCs/>
          <w:color w:val="000000"/>
        </w:rPr>
        <w:t>o</w:t>
      </w:r>
      <w:r w:rsidRPr="004C15A2">
        <w:rPr>
          <w:rFonts w:eastAsia="Times New Roman" w:cstheme="minorHAnsi"/>
          <w:b/>
          <w:bCs/>
          <w:color w:val="000000"/>
        </w:rPr>
        <w:t xml:space="preserve">. Please provide a brief description of the </w:t>
      </w:r>
      <w:r w:rsidR="00DC6BE0" w:rsidRPr="004C15A2">
        <w:rPr>
          <w:rFonts w:cstheme="minorHAnsi"/>
          <w:b/>
          <w:bCs/>
          <w:color w:val="808080" w:themeColor="background1" w:themeShade="80"/>
        </w:rPr>
        <w:t xml:space="preserve">[INSERT STRATEGY FROM ORC10] </w:t>
      </w:r>
      <w:r w:rsidRPr="004C15A2">
        <w:rPr>
          <w:rFonts w:eastAsia="Times New Roman" w:cstheme="minorHAnsi"/>
          <w:b/>
          <w:bCs/>
          <w:color w:val="000000"/>
        </w:rPr>
        <w:t xml:space="preserve">strategy </w:t>
      </w:r>
      <w:r w:rsidRPr="004C15A2">
        <w:rPr>
          <w:rFonts w:eastAsia="Arial" w:cstheme="minorHAnsi"/>
          <w:b/>
          <w:bCs/>
          <w:color w:val="808080" w:themeColor="background1" w:themeShade="80"/>
        </w:rPr>
        <w:t xml:space="preserve">[PROGRAMMER: OPEN-ENDED FIELD WITH </w:t>
      </w:r>
      <w:r w:rsidR="00D43D3F" w:rsidRPr="004C15A2">
        <w:rPr>
          <w:rFonts w:eastAsia="Arial" w:cstheme="minorHAnsi"/>
          <w:b/>
          <w:bCs/>
          <w:color w:val="808080" w:themeColor="background1" w:themeShade="80"/>
        </w:rPr>
        <w:t>10000</w:t>
      </w:r>
      <w:r w:rsidRPr="004C15A2">
        <w:rPr>
          <w:rFonts w:eastAsia="Arial" w:cstheme="minorHAnsi"/>
          <w:b/>
          <w:bCs/>
          <w:color w:val="808080" w:themeColor="background1" w:themeShade="80"/>
        </w:rPr>
        <w:t>-CHARACTER LIMIT]</w:t>
      </w:r>
    </w:p>
    <w:p w14:paraId="39FD60BE" w14:textId="77777777" w:rsidR="008600C1" w:rsidRPr="004C15A2" w:rsidRDefault="008600C1" w:rsidP="008600C1">
      <w:pPr>
        <w:spacing w:after="0" w:line="240" w:lineRule="auto"/>
        <w:rPr>
          <w:rFonts w:eastAsia="Times New Roman" w:cstheme="minorHAnsi"/>
          <w:b/>
          <w:bCs/>
          <w:color w:val="000000"/>
        </w:rPr>
      </w:pPr>
    </w:p>
    <w:p w14:paraId="4875236D" w14:textId="7D4361E0" w:rsidR="008600C1" w:rsidRPr="004C15A2" w:rsidRDefault="008600C1" w:rsidP="008600C1">
      <w:pPr>
        <w:spacing w:after="0" w:line="240" w:lineRule="auto"/>
        <w:rPr>
          <w:rFonts w:eastAsia="Times New Roman" w:cstheme="minorHAnsi"/>
          <w:b/>
          <w:bCs/>
          <w:color w:val="000000"/>
        </w:rPr>
      </w:pPr>
      <w:r w:rsidRPr="004C15A2">
        <w:rPr>
          <w:rFonts w:eastAsia="Times New Roman" w:cstheme="minorHAnsi"/>
          <w:b/>
          <w:bCs/>
          <w:color w:val="000000" w:themeColor="text1"/>
        </w:rPr>
        <w:t>ORC</w:t>
      </w:r>
      <w:r w:rsidR="00DC6BE0" w:rsidRPr="004C15A2">
        <w:rPr>
          <w:rFonts w:eastAsia="Times New Roman" w:cstheme="minorHAnsi"/>
          <w:b/>
          <w:bCs/>
          <w:color w:val="000000" w:themeColor="text1"/>
        </w:rPr>
        <w:t>10</w:t>
      </w:r>
      <w:r w:rsidR="001B0C10" w:rsidRPr="004C15A2">
        <w:rPr>
          <w:rFonts w:eastAsia="Times New Roman" w:cstheme="minorHAnsi"/>
          <w:b/>
          <w:bCs/>
          <w:color w:val="000000" w:themeColor="text1"/>
        </w:rPr>
        <w:t>p</w:t>
      </w:r>
      <w:r w:rsidRPr="004C15A2">
        <w:rPr>
          <w:rFonts w:eastAsia="Times New Roman" w:cstheme="minorHAnsi"/>
          <w:b/>
          <w:bCs/>
          <w:color w:val="000000" w:themeColor="text1"/>
        </w:rPr>
        <w:t xml:space="preserve">. </w:t>
      </w:r>
      <w:r w:rsidRPr="004C15A2">
        <w:rPr>
          <w:rFonts w:eastAsia="Times New Roman" w:cstheme="minorHAnsi"/>
          <w:b/>
          <w:bCs/>
          <w:color w:val="000000"/>
        </w:rPr>
        <w:t xml:space="preserve">Please enter the implementation start date for the </w:t>
      </w:r>
      <w:r w:rsidR="00DC6BE0" w:rsidRPr="004C15A2">
        <w:rPr>
          <w:rFonts w:cstheme="minorHAnsi"/>
          <w:b/>
          <w:bCs/>
          <w:color w:val="808080" w:themeColor="background1" w:themeShade="80"/>
        </w:rPr>
        <w:t xml:space="preserve">[INSERT STRATEGY FROM ORC10] </w:t>
      </w:r>
      <w:r w:rsidRPr="004C15A2">
        <w:rPr>
          <w:rFonts w:eastAsia="Times New Roman" w:cstheme="minorHAnsi"/>
          <w:b/>
          <w:bCs/>
          <w:color w:val="000000"/>
        </w:rPr>
        <w:t xml:space="preserve">strategy. </w:t>
      </w:r>
      <w:r w:rsidRPr="004C15A2">
        <w:rPr>
          <w:rFonts w:eastAsia="Times New Roman" w:cstheme="minorHAnsi"/>
          <w:b/>
          <w:bCs/>
          <w:color w:val="808080" w:themeColor="background1" w:themeShade="80"/>
        </w:rPr>
        <w:t xml:space="preserve">[PROGRAMMER: </w:t>
      </w:r>
      <w:r w:rsidR="002101C3">
        <w:rPr>
          <w:rFonts w:eastAsia="Times New Roman" w:cstheme="minorHAnsi"/>
          <w:b/>
          <w:bCs/>
          <w:color w:val="808080" w:themeColor="background1" w:themeShade="80"/>
        </w:rPr>
        <w:t>MM/YYYY</w:t>
      </w:r>
      <w:r w:rsidRPr="004C15A2">
        <w:rPr>
          <w:rFonts w:eastAsia="Times New Roman" w:cstheme="minorHAnsi"/>
          <w:b/>
          <w:bCs/>
          <w:color w:val="808080" w:themeColor="background1" w:themeShade="80"/>
        </w:rPr>
        <w:t xml:space="preserve"> DATE FIELD]</w:t>
      </w:r>
    </w:p>
    <w:p w14:paraId="50DCF499" w14:textId="77777777" w:rsidR="008600C1" w:rsidRPr="004C15A2" w:rsidRDefault="008600C1" w:rsidP="008600C1">
      <w:pPr>
        <w:spacing w:after="0" w:line="240" w:lineRule="auto"/>
        <w:rPr>
          <w:rFonts w:eastAsia="Times New Roman" w:cstheme="minorHAnsi"/>
          <w:b/>
          <w:bCs/>
          <w:color w:val="000000"/>
        </w:rPr>
      </w:pPr>
    </w:p>
    <w:p w14:paraId="47A06FEB" w14:textId="596D9369" w:rsidR="008600C1" w:rsidRPr="004C15A2" w:rsidRDefault="008600C1" w:rsidP="008600C1">
      <w:pPr>
        <w:spacing w:after="0" w:line="240" w:lineRule="auto"/>
        <w:rPr>
          <w:rFonts w:eastAsia="Times New Roman" w:cstheme="minorHAnsi"/>
          <w:b/>
          <w:bCs/>
          <w:color w:val="000000"/>
        </w:rPr>
      </w:pPr>
      <w:r w:rsidRPr="004C15A2">
        <w:rPr>
          <w:rFonts w:eastAsia="Times New Roman" w:cstheme="minorHAnsi"/>
          <w:b/>
          <w:bCs/>
          <w:color w:val="000000"/>
        </w:rPr>
        <w:t>ORC</w:t>
      </w:r>
      <w:r w:rsidR="00DC6BE0" w:rsidRPr="004C15A2">
        <w:rPr>
          <w:rFonts w:eastAsia="Times New Roman" w:cstheme="minorHAnsi"/>
          <w:b/>
          <w:bCs/>
          <w:color w:val="000000"/>
        </w:rPr>
        <w:t>10o</w:t>
      </w:r>
      <w:r w:rsidRPr="004C15A2">
        <w:rPr>
          <w:rFonts w:eastAsia="Times New Roman" w:cstheme="minorHAnsi"/>
          <w:b/>
          <w:bCs/>
          <w:color w:val="000000"/>
        </w:rPr>
        <w:t xml:space="preserve">. How many partner organizations/practices are implementing the </w:t>
      </w:r>
      <w:r w:rsidR="00DC6BE0" w:rsidRPr="004C15A2">
        <w:rPr>
          <w:rFonts w:cstheme="minorHAnsi"/>
          <w:b/>
          <w:bCs/>
          <w:color w:val="808080" w:themeColor="background1" w:themeShade="80"/>
        </w:rPr>
        <w:t xml:space="preserve">[INSERT STRATEGY FROM ORC10] </w:t>
      </w:r>
      <w:r w:rsidRPr="004C15A2">
        <w:rPr>
          <w:rFonts w:eastAsia="Times New Roman" w:cstheme="minorHAnsi"/>
          <w:b/>
          <w:bCs/>
          <w:color w:val="000000"/>
        </w:rPr>
        <w:t xml:space="preserve">strategy? </w:t>
      </w:r>
      <w:r w:rsidRPr="004C15A2">
        <w:rPr>
          <w:rFonts w:eastAsia="Times New Roman" w:cstheme="minorHAnsi"/>
          <w:b/>
          <w:bCs/>
          <w:color w:val="808080" w:themeColor="background1" w:themeShade="80"/>
        </w:rPr>
        <w:t>[PROGRAMMER: 0-100 NUMBER FIELD]</w:t>
      </w:r>
    </w:p>
    <w:p w14:paraId="324D2284" w14:textId="77777777" w:rsidR="00DC6BE0" w:rsidRPr="004C15A2" w:rsidRDefault="00DC6BE0" w:rsidP="008600C1">
      <w:pPr>
        <w:spacing w:after="0" w:line="240" w:lineRule="auto"/>
        <w:rPr>
          <w:rFonts w:eastAsia="Times New Roman" w:cstheme="minorHAnsi"/>
          <w:b/>
          <w:bCs/>
          <w:color w:val="000000"/>
        </w:rPr>
      </w:pPr>
    </w:p>
    <w:p w14:paraId="70F25825" w14:textId="1D0ECBF5" w:rsidR="008600C1" w:rsidRPr="004C15A2" w:rsidRDefault="008600C1" w:rsidP="008600C1">
      <w:pPr>
        <w:spacing w:after="0" w:line="240" w:lineRule="auto"/>
        <w:rPr>
          <w:rFonts w:eastAsia="Times New Roman" w:cstheme="minorHAnsi"/>
          <w:b/>
          <w:bCs/>
          <w:color w:val="000000"/>
        </w:rPr>
      </w:pPr>
      <w:r w:rsidRPr="004C15A2">
        <w:rPr>
          <w:rFonts w:eastAsia="Times New Roman" w:cstheme="minorHAnsi"/>
          <w:b/>
          <w:bCs/>
          <w:color w:val="000000"/>
        </w:rPr>
        <w:lastRenderedPageBreak/>
        <w:t>ORC</w:t>
      </w:r>
      <w:r w:rsidR="00DC6BE0" w:rsidRPr="004C15A2">
        <w:rPr>
          <w:rFonts w:eastAsia="Times New Roman" w:cstheme="minorHAnsi"/>
          <w:b/>
          <w:bCs/>
          <w:color w:val="000000"/>
        </w:rPr>
        <w:t>10</w:t>
      </w:r>
      <w:r w:rsidR="001B0C10" w:rsidRPr="004C15A2">
        <w:rPr>
          <w:rFonts w:eastAsia="Times New Roman" w:cstheme="minorHAnsi"/>
          <w:b/>
          <w:bCs/>
          <w:color w:val="000000"/>
        </w:rPr>
        <w:t>q</w:t>
      </w:r>
      <w:r w:rsidRPr="004C15A2">
        <w:rPr>
          <w:rFonts w:eastAsia="Times New Roman" w:cstheme="minorHAnsi"/>
          <w:b/>
          <w:bCs/>
          <w:color w:val="000000"/>
        </w:rPr>
        <w:t xml:space="preserve">. Across all of the organizations/practices implementing the </w:t>
      </w:r>
      <w:r w:rsidR="00DC6BE0" w:rsidRPr="004C15A2">
        <w:rPr>
          <w:rFonts w:cstheme="minorHAnsi"/>
          <w:b/>
          <w:bCs/>
          <w:color w:val="808080" w:themeColor="background1" w:themeShade="80"/>
        </w:rPr>
        <w:t xml:space="preserve">[INSERT STRATEGY FROM ORC10] </w:t>
      </w:r>
      <w:r w:rsidR="00CB0EF5" w:rsidRPr="004C15A2">
        <w:rPr>
          <w:rFonts w:eastAsia="Times New Roman" w:cstheme="minorHAnsi"/>
          <w:b/>
          <w:bCs/>
          <w:color w:val="000000"/>
        </w:rPr>
        <w:t>strategy, how</w:t>
      </w:r>
      <w:r w:rsidRPr="004C15A2">
        <w:rPr>
          <w:rFonts w:eastAsia="Times New Roman" w:cstheme="minorHAnsi"/>
          <w:b/>
          <w:bCs/>
          <w:color w:val="000000"/>
        </w:rPr>
        <w:t xml:space="preserve"> many fixed physical locations is the strategy being implement</w:t>
      </w:r>
      <w:r w:rsidR="000F4CE7">
        <w:rPr>
          <w:rFonts w:eastAsia="Times New Roman" w:cstheme="minorHAnsi"/>
          <w:b/>
          <w:bCs/>
          <w:color w:val="000000"/>
        </w:rPr>
        <w:t>ed</w:t>
      </w:r>
      <w:r w:rsidRPr="004C15A2">
        <w:rPr>
          <w:rFonts w:eastAsia="Times New Roman" w:cstheme="minorHAnsi"/>
          <w:b/>
          <w:bCs/>
          <w:color w:val="000000"/>
        </w:rPr>
        <w:t xml:space="preserve"> in? </w:t>
      </w:r>
      <w:r w:rsidRPr="004C15A2">
        <w:rPr>
          <w:rFonts w:eastAsia="Times New Roman" w:cstheme="minorHAnsi"/>
          <w:b/>
          <w:bCs/>
          <w:color w:val="808080" w:themeColor="background1" w:themeShade="80"/>
        </w:rPr>
        <w:t>[PROGRAMMER: 0-100 NUMBER FIELD]</w:t>
      </w:r>
    </w:p>
    <w:p w14:paraId="1C2C721D" w14:textId="77777777" w:rsidR="008600C1" w:rsidRPr="004C15A2" w:rsidRDefault="008600C1" w:rsidP="008600C1">
      <w:pPr>
        <w:spacing w:after="0" w:line="240" w:lineRule="auto"/>
        <w:rPr>
          <w:rFonts w:eastAsia="Times New Roman" w:cstheme="minorHAnsi"/>
          <w:b/>
          <w:bCs/>
          <w:color w:val="000000"/>
        </w:rPr>
      </w:pPr>
    </w:p>
    <w:p w14:paraId="23398574" w14:textId="610BC367" w:rsidR="00846BDF" w:rsidRPr="00E6307F" w:rsidRDefault="00846BDF" w:rsidP="00846BDF">
      <w:pPr>
        <w:spacing w:after="0" w:line="240" w:lineRule="auto"/>
        <w:rPr>
          <w:ins w:id="45" w:author="Glasgow, LaShawn" w:date="2021-07-30T10:47:00Z"/>
          <w:rFonts w:eastAsia="Times New Roman" w:cstheme="minorHAnsi"/>
          <w:b/>
          <w:bCs/>
          <w:color w:val="808080" w:themeColor="background1" w:themeShade="80"/>
        </w:rPr>
      </w:pPr>
      <w:ins w:id="46" w:author="Glasgow, LaShawn" w:date="2021-07-30T10:47:00Z">
        <w:r>
          <w:rPr>
            <w:rFonts w:eastAsia="Times New Roman" w:cstheme="minorHAnsi"/>
            <w:b/>
            <w:bCs/>
            <w:color w:val="000000"/>
          </w:rPr>
          <w:t xml:space="preserve">ORC10qb. How many fixed physical locations are delivering services to individuals meant to benefit from the </w:t>
        </w:r>
        <w:r w:rsidRPr="00E6307F">
          <w:rPr>
            <w:rFonts w:eastAsia="Times New Roman" w:cstheme="minorHAnsi"/>
            <w:b/>
            <w:bCs/>
            <w:color w:val="808080" w:themeColor="background1" w:themeShade="80"/>
          </w:rPr>
          <w:t>[INSERT STRATEGY FROM ORC</w:t>
        </w:r>
      </w:ins>
      <w:ins w:id="47" w:author="Glasgow, LaShawn" w:date="2021-07-30T10:48:00Z">
        <w:r>
          <w:rPr>
            <w:rFonts w:eastAsia="Times New Roman" w:cstheme="minorHAnsi"/>
            <w:b/>
            <w:bCs/>
            <w:color w:val="808080" w:themeColor="background1" w:themeShade="80"/>
          </w:rPr>
          <w:t>10</w:t>
        </w:r>
      </w:ins>
      <w:ins w:id="48" w:author="Glasgow, LaShawn" w:date="2021-07-30T10:47:00Z">
        <w:r w:rsidRPr="00E6307F">
          <w:rPr>
            <w:rFonts w:eastAsia="Times New Roman" w:cstheme="minorHAnsi"/>
            <w:b/>
            <w:bCs/>
            <w:color w:val="808080" w:themeColor="background1" w:themeShade="80"/>
          </w:rPr>
          <w:t xml:space="preserve">] </w:t>
        </w:r>
        <w:r>
          <w:rPr>
            <w:rFonts w:eastAsia="Times New Roman" w:cstheme="minorHAnsi"/>
            <w:b/>
            <w:bCs/>
            <w:color w:val="000000"/>
          </w:rPr>
          <w:t xml:space="preserve">strategy? Please see the ORCCAT SOP and apply the definition for “delivering services to individuals” that is specified for this strategy. </w:t>
        </w:r>
        <w:r w:rsidRPr="00E6307F">
          <w:rPr>
            <w:rFonts w:eastAsia="Times New Roman" w:cstheme="minorHAnsi"/>
            <w:b/>
            <w:bCs/>
            <w:color w:val="808080" w:themeColor="background1" w:themeShade="80"/>
          </w:rPr>
          <w:t>[PROGRAMMER: 0-100 NUMBER FIELD]</w:t>
        </w:r>
      </w:ins>
    </w:p>
    <w:p w14:paraId="54104D9D" w14:textId="77777777" w:rsidR="00846BDF" w:rsidRDefault="00846BDF" w:rsidP="00846BDF">
      <w:pPr>
        <w:spacing w:after="0" w:line="240" w:lineRule="auto"/>
        <w:rPr>
          <w:ins w:id="49" w:author="Glasgow, LaShawn" w:date="2021-07-30T10:48:00Z"/>
          <w:rFonts w:eastAsia="Times New Roman" w:cstheme="minorHAnsi"/>
          <w:b/>
          <w:bCs/>
          <w:color w:val="000000"/>
        </w:rPr>
      </w:pPr>
    </w:p>
    <w:p w14:paraId="70C17FF1" w14:textId="1378996E" w:rsidR="00846BDF" w:rsidRDefault="00846BDF" w:rsidP="00846BDF">
      <w:pPr>
        <w:spacing w:after="0" w:line="240" w:lineRule="auto"/>
        <w:rPr>
          <w:ins w:id="50" w:author="Glasgow, LaShawn" w:date="2021-07-30T10:47:00Z"/>
          <w:rFonts w:eastAsia="Times New Roman" w:cstheme="minorHAnsi"/>
          <w:b/>
          <w:bCs/>
          <w:color w:val="000000"/>
        </w:rPr>
      </w:pPr>
      <w:ins w:id="51" w:author="Glasgow, LaShawn" w:date="2021-07-30T10:47:00Z">
        <w:r>
          <w:rPr>
            <w:rFonts w:eastAsia="Times New Roman" w:cstheme="minorHAnsi"/>
            <w:b/>
            <w:bCs/>
            <w:color w:val="000000"/>
          </w:rPr>
          <w:t>ORC</w:t>
        </w:r>
      </w:ins>
      <w:ins w:id="52" w:author="Glasgow, LaShawn" w:date="2021-07-30T10:48:00Z">
        <w:r>
          <w:rPr>
            <w:rFonts w:eastAsia="Times New Roman" w:cstheme="minorHAnsi"/>
            <w:b/>
            <w:bCs/>
            <w:color w:val="000000"/>
          </w:rPr>
          <w:t>10</w:t>
        </w:r>
      </w:ins>
      <w:ins w:id="53" w:author="Glasgow, LaShawn" w:date="2021-07-30T10:47:00Z">
        <w:r>
          <w:rPr>
            <w:rFonts w:eastAsia="Times New Roman" w:cstheme="minorHAnsi"/>
            <w:b/>
            <w:bCs/>
            <w:color w:val="000000"/>
          </w:rPr>
          <w:t xml:space="preserve">qc. </w:t>
        </w:r>
        <w:r w:rsidRPr="00E6307F">
          <w:rPr>
            <w:rFonts w:eastAsia="Times New Roman" w:cstheme="minorHAnsi"/>
            <w:b/>
            <w:bCs/>
            <w:color w:val="808080" w:themeColor="background1" w:themeShade="80"/>
          </w:rPr>
          <w:t>[IF 0 &lt; ORC</w:t>
        </w:r>
      </w:ins>
      <w:ins w:id="54" w:author="Glasgow, LaShawn" w:date="2021-07-30T10:48:00Z">
        <w:r>
          <w:rPr>
            <w:rFonts w:eastAsia="Times New Roman" w:cstheme="minorHAnsi"/>
            <w:b/>
            <w:bCs/>
            <w:color w:val="808080" w:themeColor="background1" w:themeShade="80"/>
          </w:rPr>
          <w:t>10</w:t>
        </w:r>
      </w:ins>
      <w:ins w:id="55" w:author="Glasgow, LaShawn" w:date="2021-07-30T10:47:00Z">
        <w:r w:rsidRPr="00E6307F">
          <w:rPr>
            <w:rFonts w:eastAsia="Times New Roman" w:cstheme="minorHAnsi"/>
            <w:b/>
            <w:bCs/>
            <w:color w:val="808080" w:themeColor="background1" w:themeShade="80"/>
          </w:rPr>
          <w:t>qb &lt; ORC</w:t>
        </w:r>
      </w:ins>
      <w:ins w:id="56" w:author="Glasgow, LaShawn" w:date="2021-07-30T10:48:00Z">
        <w:r>
          <w:rPr>
            <w:rFonts w:eastAsia="Times New Roman" w:cstheme="minorHAnsi"/>
            <w:b/>
            <w:bCs/>
            <w:color w:val="808080" w:themeColor="background1" w:themeShade="80"/>
          </w:rPr>
          <w:t>10</w:t>
        </w:r>
      </w:ins>
      <w:ins w:id="57" w:author="Glasgow, LaShawn" w:date="2021-07-30T10:47:00Z">
        <w:r w:rsidRPr="00E6307F">
          <w:rPr>
            <w:rFonts w:eastAsia="Times New Roman" w:cstheme="minorHAnsi"/>
            <w:b/>
            <w:bCs/>
            <w:color w:val="808080" w:themeColor="background1" w:themeShade="80"/>
          </w:rPr>
          <w:t>q]</w:t>
        </w:r>
        <w:r>
          <w:rPr>
            <w:rFonts w:eastAsia="Times New Roman" w:cstheme="minorHAnsi"/>
            <w:b/>
            <w:bCs/>
            <w:color w:val="000000"/>
          </w:rPr>
          <w:t xml:space="preserve"> Services are not being delivered to individuals at all physical locations—is this because new </w:t>
        </w:r>
      </w:ins>
      <w:ins w:id="58" w:author="Winhusen, T. John (winhust)" w:date="2021-08-03T11:27:00Z">
        <w:r w:rsidR="00185583">
          <w:rPr>
            <w:rFonts w:eastAsia="Times New Roman" w:cstheme="minorHAnsi"/>
            <w:b/>
            <w:bCs/>
            <w:color w:val="000000"/>
          </w:rPr>
          <w:t>physical locations</w:t>
        </w:r>
      </w:ins>
      <w:ins w:id="59" w:author="Glasgow, LaShawn" w:date="2021-07-30T10:47:00Z">
        <w:r>
          <w:rPr>
            <w:rFonts w:eastAsia="Times New Roman" w:cstheme="minorHAnsi"/>
            <w:b/>
            <w:bCs/>
            <w:color w:val="000000"/>
          </w:rPr>
          <w:t xml:space="preserve"> are in the start-up phase </w:t>
        </w:r>
        <w:r w:rsidRPr="004C15A2">
          <w:rPr>
            <w:rFonts w:cstheme="minorHAnsi"/>
            <w:b/>
            <w:bCs/>
          </w:rPr>
          <w:t>(see the ORCCAT SOP for additional guidance)</w:t>
        </w:r>
        <w:r>
          <w:rPr>
            <w:rFonts w:eastAsia="Times New Roman" w:cstheme="minorHAnsi"/>
            <w:b/>
            <w:bCs/>
            <w:color w:val="000000"/>
          </w:rPr>
          <w:t xml:space="preserve">? </w:t>
        </w:r>
      </w:ins>
    </w:p>
    <w:p w14:paraId="4A56215C" w14:textId="77777777" w:rsidR="00846BDF" w:rsidRPr="004C15A2" w:rsidRDefault="00846BDF" w:rsidP="00846BDF">
      <w:pPr>
        <w:pStyle w:val="ListParagraph"/>
        <w:numPr>
          <w:ilvl w:val="0"/>
          <w:numId w:val="47"/>
        </w:numPr>
        <w:spacing w:after="0" w:line="240" w:lineRule="auto"/>
        <w:rPr>
          <w:ins w:id="60" w:author="Glasgow, LaShawn" w:date="2021-07-30T10:47:00Z"/>
          <w:rFonts w:eastAsia="Times New Roman" w:cstheme="minorHAnsi"/>
          <w:color w:val="000000"/>
        </w:rPr>
      </w:pPr>
      <w:ins w:id="61" w:author="Glasgow, LaShawn" w:date="2021-07-30T10:47:00Z">
        <w:r>
          <w:rPr>
            <w:rFonts w:eastAsia="Times New Roman" w:cstheme="minorHAnsi"/>
            <w:color w:val="000000"/>
          </w:rPr>
          <w:t>Yes</w:t>
        </w:r>
      </w:ins>
    </w:p>
    <w:p w14:paraId="654A93F9" w14:textId="77777777" w:rsidR="00846BDF" w:rsidRPr="004C15A2" w:rsidRDefault="00846BDF" w:rsidP="00846BDF">
      <w:pPr>
        <w:pStyle w:val="ListParagraph"/>
        <w:numPr>
          <w:ilvl w:val="0"/>
          <w:numId w:val="47"/>
        </w:numPr>
        <w:spacing w:after="0" w:line="240" w:lineRule="auto"/>
        <w:rPr>
          <w:ins w:id="62" w:author="Glasgow, LaShawn" w:date="2021-07-30T10:47:00Z"/>
          <w:rFonts w:eastAsia="Times New Roman" w:cstheme="minorHAnsi"/>
          <w:color w:val="000000"/>
        </w:rPr>
      </w:pPr>
      <w:ins w:id="63" w:author="Glasgow, LaShawn" w:date="2021-07-30T10:47:00Z">
        <w:r>
          <w:rPr>
            <w:rFonts w:eastAsia="Times New Roman" w:cstheme="minorHAnsi"/>
            <w:color w:val="000000"/>
          </w:rPr>
          <w:t>No</w:t>
        </w:r>
      </w:ins>
    </w:p>
    <w:p w14:paraId="791B9138" w14:textId="77777777" w:rsidR="00846BDF" w:rsidRDefault="00846BDF" w:rsidP="00846BDF">
      <w:pPr>
        <w:spacing w:after="0" w:line="240" w:lineRule="auto"/>
        <w:rPr>
          <w:ins w:id="64" w:author="Glasgow, LaShawn" w:date="2021-07-30T10:47:00Z"/>
          <w:rFonts w:eastAsia="Times New Roman" w:cstheme="minorHAnsi"/>
          <w:b/>
          <w:bCs/>
          <w:color w:val="000000"/>
        </w:rPr>
      </w:pPr>
    </w:p>
    <w:p w14:paraId="319F0269" w14:textId="7A5FB1CE" w:rsidR="00846BDF" w:rsidRPr="00E6307F" w:rsidRDefault="00846BDF" w:rsidP="00846BDF">
      <w:pPr>
        <w:spacing w:after="0" w:line="240" w:lineRule="auto"/>
        <w:rPr>
          <w:ins w:id="65" w:author="Glasgow, LaShawn" w:date="2021-07-30T10:47:00Z"/>
          <w:rFonts w:eastAsia="Times New Roman" w:cstheme="minorHAnsi"/>
          <w:b/>
          <w:bCs/>
          <w:color w:val="808080" w:themeColor="background1" w:themeShade="80"/>
        </w:rPr>
      </w:pPr>
      <w:ins w:id="66" w:author="Glasgow, LaShawn" w:date="2021-07-30T10:47:00Z">
        <w:r>
          <w:rPr>
            <w:rFonts w:eastAsia="Times New Roman" w:cstheme="minorHAnsi"/>
            <w:b/>
            <w:bCs/>
            <w:color w:val="000000"/>
          </w:rPr>
          <w:t>ORC</w:t>
        </w:r>
      </w:ins>
      <w:ins w:id="67" w:author="Glasgow, LaShawn" w:date="2021-07-30T10:48:00Z">
        <w:r>
          <w:rPr>
            <w:rFonts w:eastAsia="Times New Roman" w:cstheme="minorHAnsi"/>
            <w:b/>
            <w:bCs/>
            <w:color w:val="000000"/>
          </w:rPr>
          <w:t>10</w:t>
        </w:r>
      </w:ins>
      <w:ins w:id="68" w:author="Glasgow, LaShawn" w:date="2021-07-30T10:47:00Z">
        <w:r>
          <w:rPr>
            <w:rFonts w:eastAsia="Times New Roman" w:cstheme="minorHAnsi"/>
            <w:b/>
            <w:bCs/>
            <w:color w:val="000000"/>
          </w:rPr>
          <w:t xml:space="preserve">qd. </w:t>
        </w:r>
        <w:r w:rsidRPr="00E6307F">
          <w:rPr>
            <w:rFonts w:eastAsia="Times New Roman" w:cstheme="minorHAnsi"/>
            <w:b/>
            <w:bCs/>
            <w:color w:val="808080" w:themeColor="background1" w:themeShade="80"/>
          </w:rPr>
          <w:t>[IF ORC</w:t>
        </w:r>
      </w:ins>
      <w:ins w:id="69" w:author="Glasgow, LaShawn" w:date="2021-07-30T10:48:00Z">
        <w:r>
          <w:rPr>
            <w:rFonts w:eastAsia="Times New Roman" w:cstheme="minorHAnsi"/>
            <w:b/>
            <w:bCs/>
            <w:color w:val="808080" w:themeColor="background1" w:themeShade="80"/>
          </w:rPr>
          <w:t>10</w:t>
        </w:r>
      </w:ins>
      <w:ins w:id="70" w:author="Glasgow, LaShawn" w:date="2021-07-30T10:47:00Z">
        <w:r w:rsidRPr="00E6307F">
          <w:rPr>
            <w:rFonts w:eastAsia="Times New Roman" w:cstheme="minorHAnsi"/>
            <w:b/>
            <w:bCs/>
            <w:color w:val="808080" w:themeColor="background1" w:themeShade="80"/>
          </w:rPr>
          <w:t>qb=0 or ORC</w:t>
        </w:r>
      </w:ins>
      <w:ins w:id="71" w:author="Glasgow, LaShawn" w:date="2021-07-30T10:48:00Z">
        <w:r>
          <w:rPr>
            <w:rFonts w:eastAsia="Times New Roman" w:cstheme="minorHAnsi"/>
            <w:b/>
            <w:bCs/>
            <w:color w:val="808080" w:themeColor="background1" w:themeShade="80"/>
          </w:rPr>
          <w:t>10</w:t>
        </w:r>
      </w:ins>
      <w:ins w:id="72" w:author="Glasgow, LaShawn" w:date="2021-07-30T10:47:00Z">
        <w:r w:rsidRPr="00E6307F">
          <w:rPr>
            <w:rFonts w:eastAsia="Times New Roman" w:cstheme="minorHAnsi"/>
            <w:b/>
            <w:bCs/>
            <w:color w:val="808080" w:themeColor="background1" w:themeShade="80"/>
          </w:rPr>
          <w:t>qc = 2]</w:t>
        </w:r>
        <w:r>
          <w:rPr>
            <w:rFonts w:eastAsia="Times New Roman" w:cstheme="minorHAnsi"/>
            <w:b/>
            <w:bCs/>
            <w:color w:val="000000"/>
          </w:rPr>
          <w:t xml:space="preserve"> Please briefly explain why services are not being delivered to individuals at all physical locations. </w:t>
        </w:r>
        <w:r w:rsidRPr="00E6307F">
          <w:rPr>
            <w:rFonts w:eastAsia="Times New Roman" w:cstheme="minorHAnsi"/>
            <w:b/>
            <w:bCs/>
            <w:color w:val="808080" w:themeColor="background1" w:themeShade="80"/>
          </w:rPr>
          <w:t>[PROGRAMMER: OPEN-ENDED FIELD WITH 10000-CHARACTER LIMIT]</w:t>
        </w:r>
      </w:ins>
    </w:p>
    <w:p w14:paraId="313D9994" w14:textId="77777777" w:rsidR="00846BDF" w:rsidRDefault="00846BDF" w:rsidP="008600C1">
      <w:pPr>
        <w:spacing w:after="0" w:line="240" w:lineRule="auto"/>
        <w:rPr>
          <w:ins w:id="73" w:author="Glasgow, LaShawn" w:date="2021-07-30T10:47:00Z"/>
          <w:rFonts w:eastAsia="Times New Roman" w:cstheme="minorHAnsi"/>
          <w:b/>
          <w:bCs/>
          <w:color w:val="000000"/>
        </w:rPr>
      </w:pPr>
    </w:p>
    <w:p w14:paraId="702280F3" w14:textId="25866E2E" w:rsidR="008600C1" w:rsidRPr="004C15A2" w:rsidRDefault="008600C1" w:rsidP="008600C1">
      <w:pPr>
        <w:spacing w:after="0" w:line="240" w:lineRule="auto"/>
        <w:rPr>
          <w:rFonts w:eastAsia="Times New Roman" w:cstheme="minorHAnsi"/>
          <w:b/>
          <w:bCs/>
          <w:color w:val="000000"/>
        </w:rPr>
      </w:pPr>
      <w:r w:rsidRPr="004C15A2">
        <w:rPr>
          <w:rFonts w:eastAsia="Times New Roman" w:cstheme="minorHAnsi"/>
          <w:b/>
          <w:bCs/>
          <w:color w:val="000000"/>
        </w:rPr>
        <w:t>ORC</w:t>
      </w:r>
      <w:r w:rsidR="00DC6BE0" w:rsidRPr="004C15A2">
        <w:rPr>
          <w:rFonts w:eastAsia="Times New Roman" w:cstheme="minorHAnsi"/>
          <w:b/>
          <w:bCs/>
          <w:color w:val="000000"/>
        </w:rPr>
        <w:t>10</w:t>
      </w:r>
      <w:r w:rsidR="001B0C10" w:rsidRPr="004C15A2">
        <w:rPr>
          <w:rFonts w:eastAsia="Times New Roman" w:cstheme="minorHAnsi"/>
          <w:b/>
          <w:bCs/>
          <w:color w:val="000000"/>
        </w:rPr>
        <w:t>r</w:t>
      </w:r>
      <w:r w:rsidRPr="004C15A2">
        <w:rPr>
          <w:rFonts w:eastAsia="Times New Roman" w:cstheme="minorHAnsi"/>
          <w:b/>
          <w:bCs/>
          <w:color w:val="000000"/>
        </w:rPr>
        <w:t xml:space="preserve">. Is the </w:t>
      </w:r>
      <w:r w:rsidR="00DC6BE0" w:rsidRPr="004C15A2">
        <w:rPr>
          <w:rFonts w:cstheme="minorHAnsi"/>
          <w:b/>
          <w:bCs/>
          <w:color w:val="808080" w:themeColor="background1" w:themeShade="80"/>
        </w:rPr>
        <w:t xml:space="preserve">[INSERT STRATEGY FROM ORC10] </w:t>
      </w:r>
      <w:r w:rsidRPr="004C15A2">
        <w:rPr>
          <w:rFonts w:eastAsia="Times New Roman" w:cstheme="minorHAnsi"/>
          <w:b/>
          <w:bCs/>
          <w:color w:val="000000"/>
        </w:rPr>
        <w:t>strategy being delivered by mobile outreach?</w:t>
      </w:r>
    </w:p>
    <w:p w14:paraId="76B9CFE1" w14:textId="77777777" w:rsidR="008600C1" w:rsidRPr="004C15A2" w:rsidRDefault="008600C1" w:rsidP="007B0A85">
      <w:pPr>
        <w:pStyle w:val="ListParagraph"/>
        <w:numPr>
          <w:ilvl w:val="0"/>
          <w:numId w:val="25"/>
        </w:numPr>
        <w:spacing w:after="0" w:line="240" w:lineRule="auto"/>
        <w:rPr>
          <w:rFonts w:eastAsia="Times New Roman" w:cstheme="minorHAnsi"/>
          <w:color w:val="000000"/>
        </w:rPr>
      </w:pPr>
      <w:r w:rsidRPr="004C15A2">
        <w:rPr>
          <w:rFonts w:eastAsia="Times New Roman" w:cstheme="minorHAnsi"/>
          <w:color w:val="000000"/>
        </w:rPr>
        <w:t>Yes</w:t>
      </w:r>
    </w:p>
    <w:p w14:paraId="5168D044" w14:textId="77777777" w:rsidR="008600C1" w:rsidRPr="004C15A2" w:rsidRDefault="008600C1" w:rsidP="007B0A85">
      <w:pPr>
        <w:pStyle w:val="ListParagraph"/>
        <w:numPr>
          <w:ilvl w:val="0"/>
          <w:numId w:val="25"/>
        </w:numPr>
        <w:spacing w:after="0" w:line="240" w:lineRule="auto"/>
        <w:rPr>
          <w:rFonts w:eastAsia="Times New Roman" w:cstheme="minorHAnsi"/>
          <w:color w:val="000000"/>
        </w:rPr>
      </w:pPr>
      <w:r w:rsidRPr="004C15A2">
        <w:rPr>
          <w:rFonts w:eastAsia="Times New Roman" w:cstheme="minorHAnsi"/>
          <w:color w:val="000000"/>
        </w:rPr>
        <w:t>No</w:t>
      </w:r>
    </w:p>
    <w:p w14:paraId="3D0A9F57" w14:textId="5E4BA6A5" w:rsidR="008600C1" w:rsidRDefault="008600C1" w:rsidP="008600C1">
      <w:pPr>
        <w:spacing w:after="60"/>
        <w:ind w:left="446" w:hanging="446"/>
        <w:rPr>
          <w:ins w:id="74" w:author="LeBaron, Patty" w:date="2021-03-16T09:45:00Z"/>
          <w:rFonts w:cstheme="minorHAnsi"/>
          <w:b/>
          <w:bCs/>
          <w:noProof/>
        </w:rPr>
      </w:pPr>
    </w:p>
    <w:p w14:paraId="7C222EDD" w14:textId="21D55F23" w:rsidR="00174B85" w:rsidRDefault="00174B85" w:rsidP="00174B85">
      <w:pPr>
        <w:spacing w:after="0" w:line="240" w:lineRule="auto"/>
        <w:rPr>
          <w:rFonts w:eastAsia="Times New Roman" w:cstheme="minorHAnsi"/>
          <w:b/>
          <w:bCs/>
          <w:color w:val="000000"/>
        </w:rPr>
      </w:pPr>
      <w:r>
        <w:rPr>
          <w:rFonts w:eastAsia="Times New Roman" w:cstheme="minorHAnsi"/>
          <w:b/>
          <w:bCs/>
          <w:color w:val="000000"/>
        </w:rPr>
        <w:t xml:space="preserve">ORC10rb. Is the </w:t>
      </w:r>
      <w:r>
        <w:rPr>
          <w:rFonts w:cstheme="minorHAnsi"/>
          <w:b/>
          <w:bCs/>
          <w:color w:val="808080" w:themeColor="background1" w:themeShade="80"/>
        </w:rPr>
        <w:t xml:space="preserve">[INSERT STRATEGY FROM ORC10] </w:t>
      </w:r>
      <w:r>
        <w:rPr>
          <w:rFonts w:eastAsia="Times New Roman" w:cstheme="minorHAnsi"/>
          <w:b/>
          <w:bCs/>
          <w:color w:val="000000"/>
        </w:rPr>
        <w:t>strategy being delivered electronically and/or by mail (e.g.,</w:t>
      </w:r>
      <w:r>
        <w:t xml:space="preserve"> </w:t>
      </w:r>
      <w:r>
        <w:rPr>
          <w:rFonts w:eastAsia="Times New Roman" w:cstheme="minorHAnsi"/>
          <w:b/>
          <w:bCs/>
          <w:color w:val="000000"/>
        </w:rPr>
        <w:t xml:space="preserve">telemedicine, </w:t>
      </w:r>
      <w:proofErr w:type="spellStart"/>
      <w:r>
        <w:rPr>
          <w:rFonts w:eastAsia="Times New Roman" w:cstheme="minorHAnsi"/>
          <w:b/>
          <w:bCs/>
          <w:color w:val="000000"/>
        </w:rPr>
        <w:t>telecounseling</w:t>
      </w:r>
      <w:proofErr w:type="spellEnd"/>
      <w:r>
        <w:rPr>
          <w:rFonts w:eastAsia="Times New Roman" w:cstheme="minorHAnsi"/>
          <w:b/>
          <w:bCs/>
          <w:color w:val="000000"/>
        </w:rPr>
        <w:t>)?</w:t>
      </w:r>
    </w:p>
    <w:p w14:paraId="466CDD7B" w14:textId="77777777" w:rsidR="00174B85" w:rsidRDefault="00174B85" w:rsidP="00174B85">
      <w:pPr>
        <w:pStyle w:val="ListParagraph"/>
        <w:numPr>
          <w:ilvl w:val="0"/>
          <w:numId w:val="45"/>
        </w:numPr>
        <w:spacing w:after="0" w:line="240" w:lineRule="auto"/>
        <w:rPr>
          <w:rFonts w:eastAsia="Times New Roman" w:cstheme="minorHAnsi"/>
          <w:color w:val="000000"/>
        </w:rPr>
      </w:pPr>
      <w:r>
        <w:rPr>
          <w:rFonts w:eastAsia="Times New Roman" w:cstheme="minorHAnsi"/>
          <w:color w:val="000000"/>
        </w:rPr>
        <w:t>Yes</w:t>
      </w:r>
    </w:p>
    <w:p w14:paraId="597981A3" w14:textId="77777777" w:rsidR="00174B85" w:rsidRDefault="00174B85" w:rsidP="00174B85">
      <w:pPr>
        <w:pStyle w:val="ListParagraph"/>
        <w:numPr>
          <w:ilvl w:val="0"/>
          <w:numId w:val="45"/>
        </w:numPr>
        <w:spacing w:after="0" w:line="240" w:lineRule="auto"/>
        <w:rPr>
          <w:rFonts w:eastAsia="Times New Roman" w:cstheme="minorHAnsi"/>
          <w:color w:val="000000"/>
        </w:rPr>
      </w:pPr>
      <w:r>
        <w:rPr>
          <w:rFonts w:eastAsia="Times New Roman" w:cstheme="minorHAnsi"/>
          <w:color w:val="000000"/>
        </w:rPr>
        <w:t>No</w:t>
      </w:r>
    </w:p>
    <w:p w14:paraId="245DFD97" w14:textId="77777777" w:rsidR="00174B85" w:rsidRPr="004C15A2" w:rsidRDefault="00174B85" w:rsidP="008600C1">
      <w:pPr>
        <w:spacing w:after="60"/>
        <w:ind w:left="446" w:hanging="446"/>
        <w:rPr>
          <w:rFonts w:cstheme="minorHAnsi"/>
          <w:b/>
          <w:bCs/>
          <w:noProof/>
        </w:rPr>
      </w:pPr>
    </w:p>
    <w:p w14:paraId="5B8F8FE4" w14:textId="4B680985" w:rsidR="008600C1" w:rsidRPr="004C15A2" w:rsidRDefault="008600C1" w:rsidP="008600C1">
      <w:pPr>
        <w:spacing w:after="60"/>
        <w:rPr>
          <w:rFonts w:cstheme="minorHAnsi"/>
          <w:b/>
          <w:bCs/>
          <w:noProof/>
        </w:rPr>
      </w:pPr>
      <w:r w:rsidRPr="004C15A2">
        <w:rPr>
          <w:rFonts w:cstheme="minorHAnsi"/>
          <w:b/>
          <w:bCs/>
          <w:noProof/>
        </w:rPr>
        <w:t>ORC</w:t>
      </w:r>
      <w:r w:rsidR="00DC6BE0" w:rsidRPr="004C15A2">
        <w:rPr>
          <w:rFonts w:cstheme="minorHAnsi"/>
          <w:b/>
          <w:bCs/>
          <w:noProof/>
        </w:rPr>
        <w:t>10</w:t>
      </w:r>
      <w:r w:rsidR="001B0C10" w:rsidRPr="004C15A2">
        <w:rPr>
          <w:rFonts w:cstheme="minorHAnsi"/>
          <w:b/>
          <w:bCs/>
          <w:noProof/>
        </w:rPr>
        <w:t>s</w:t>
      </w:r>
      <w:r w:rsidRPr="004C15A2">
        <w:rPr>
          <w:rFonts w:cstheme="minorHAnsi"/>
          <w:b/>
          <w:bCs/>
          <w:noProof/>
        </w:rPr>
        <w:t>. Has there been a coalition-approved change to this strategy since the action plan was approved?</w:t>
      </w:r>
    </w:p>
    <w:p w14:paraId="2D8FFC04" w14:textId="77777777" w:rsidR="008600C1" w:rsidRPr="004C15A2" w:rsidRDefault="008600C1" w:rsidP="007B0A85">
      <w:pPr>
        <w:pStyle w:val="ListParagraph"/>
        <w:numPr>
          <w:ilvl w:val="0"/>
          <w:numId w:val="26"/>
        </w:numPr>
        <w:spacing w:after="60"/>
        <w:rPr>
          <w:rFonts w:cstheme="minorHAnsi"/>
          <w:noProof/>
        </w:rPr>
      </w:pPr>
      <w:r w:rsidRPr="004C15A2">
        <w:rPr>
          <w:rFonts w:cstheme="minorHAnsi"/>
          <w:noProof/>
        </w:rPr>
        <w:t>Yes</w:t>
      </w:r>
    </w:p>
    <w:p w14:paraId="07C3E54C" w14:textId="2C21BEFB" w:rsidR="008600C1" w:rsidRPr="004C15A2" w:rsidRDefault="008600C1" w:rsidP="007B0A85">
      <w:pPr>
        <w:pStyle w:val="ListParagraph"/>
        <w:numPr>
          <w:ilvl w:val="0"/>
          <w:numId w:val="26"/>
        </w:numPr>
        <w:spacing w:before="480" w:after="60"/>
        <w:rPr>
          <w:rFonts w:cstheme="minorHAnsi"/>
          <w:b/>
          <w:bCs/>
          <w:noProof/>
          <w:color w:val="808080" w:themeColor="background1" w:themeShade="80"/>
        </w:rPr>
      </w:pPr>
      <w:r w:rsidRPr="004C15A2">
        <w:rPr>
          <w:rFonts w:cstheme="minorHAnsi"/>
          <w:noProof/>
        </w:rPr>
        <w:t xml:space="preserve">No </w:t>
      </w:r>
      <w:r w:rsidRPr="004C15A2">
        <w:rPr>
          <w:rFonts w:cstheme="minorHAnsi"/>
          <w:b/>
          <w:bCs/>
          <w:noProof/>
          <w:color w:val="808080" w:themeColor="background1" w:themeShade="80"/>
        </w:rPr>
        <w:t>[GO TO ORC</w:t>
      </w:r>
      <w:r w:rsidR="00DC6BE0" w:rsidRPr="004C15A2">
        <w:rPr>
          <w:rFonts w:cstheme="minorHAnsi"/>
          <w:b/>
          <w:bCs/>
          <w:noProof/>
          <w:color w:val="808080" w:themeColor="background1" w:themeShade="80"/>
        </w:rPr>
        <w:t>10</w:t>
      </w:r>
      <w:r w:rsidR="001B0C10" w:rsidRPr="004C15A2">
        <w:rPr>
          <w:rFonts w:cstheme="minorHAnsi"/>
          <w:b/>
          <w:bCs/>
          <w:noProof/>
          <w:color w:val="808080" w:themeColor="background1" w:themeShade="80"/>
        </w:rPr>
        <w:t>v</w:t>
      </w:r>
      <w:r w:rsidRPr="004C15A2">
        <w:rPr>
          <w:rFonts w:cstheme="minorHAnsi"/>
          <w:b/>
          <w:bCs/>
          <w:noProof/>
          <w:color w:val="808080" w:themeColor="background1" w:themeShade="80"/>
        </w:rPr>
        <w:t>]</w:t>
      </w:r>
    </w:p>
    <w:p w14:paraId="01403ECC" w14:textId="77777777" w:rsidR="008600C1" w:rsidRPr="004C15A2" w:rsidRDefault="008600C1" w:rsidP="008600C1">
      <w:pPr>
        <w:spacing w:after="0" w:line="240" w:lineRule="auto"/>
        <w:rPr>
          <w:rFonts w:cstheme="minorHAnsi"/>
          <w:b/>
          <w:bCs/>
          <w:noProof/>
        </w:rPr>
      </w:pPr>
    </w:p>
    <w:p w14:paraId="18B5D5B4" w14:textId="5BB339F6" w:rsidR="008600C1" w:rsidRPr="004C15A2" w:rsidRDefault="008600C1" w:rsidP="008600C1">
      <w:pPr>
        <w:spacing w:after="0" w:line="240" w:lineRule="auto"/>
        <w:rPr>
          <w:rFonts w:eastAsia="Times New Roman" w:cstheme="minorHAnsi"/>
          <w:b/>
          <w:bCs/>
          <w:color w:val="000000"/>
        </w:rPr>
      </w:pPr>
      <w:r w:rsidRPr="004C15A2">
        <w:rPr>
          <w:rFonts w:cstheme="minorHAnsi"/>
          <w:b/>
          <w:bCs/>
          <w:noProof/>
        </w:rPr>
        <w:t>ORC</w:t>
      </w:r>
      <w:r w:rsidR="00DC6BE0" w:rsidRPr="004C15A2">
        <w:rPr>
          <w:rFonts w:cstheme="minorHAnsi"/>
          <w:b/>
          <w:bCs/>
          <w:noProof/>
        </w:rPr>
        <w:t>10</w:t>
      </w:r>
      <w:r w:rsidR="001B0C10" w:rsidRPr="004C15A2">
        <w:rPr>
          <w:rFonts w:cstheme="minorHAnsi"/>
          <w:b/>
          <w:bCs/>
          <w:noProof/>
        </w:rPr>
        <w:t>t</w:t>
      </w:r>
      <w:r w:rsidRPr="004C15A2">
        <w:rPr>
          <w:rFonts w:cstheme="minorHAnsi"/>
          <w:b/>
          <w:bCs/>
          <w:noProof/>
        </w:rPr>
        <w:t xml:space="preserve">. When did the coalition approve the change? </w:t>
      </w:r>
      <w:r w:rsidRPr="004C15A2">
        <w:rPr>
          <w:rFonts w:eastAsia="Times New Roman" w:cstheme="minorHAnsi"/>
          <w:b/>
          <w:bCs/>
          <w:color w:val="808080" w:themeColor="background1" w:themeShade="80"/>
        </w:rPr>
        <w:t xml:space="preserve">[PROGRAMMER: </w:t>
      </w:r>
      <w:r w:rsidR="002101C3">
        <w:rPr>
          <w:rFonts w:eastAsia="Times New Roman" w:cstheme="minorHAnsi"/>
          <w:b/>
          <w:bCs/>
          <w:color w:val="808080" w:themeColor="background1" w:themeShade="80"/>
        </w:rPr>
        <w:t>MM/YYYY</w:t>
      </w:r>
      <w:r w:rsidRPr="004C15A2">
        <w:rPr>
          <w:rFonts w:eastAsia="Times New Roman" w:cstheme="minorHAnsi"/>
          <w:b/>
          <w:bCs/>
          <w:color w:val="808080" w:themeColor="background1" w:themeShade="80"/>
        </w:rPr>
        <w:t xml:space="preserve"> DATE FIELD]</w:t>
      </w:r>
    </w:p>
    <w:p w14:paraId="12D419B6" w14:textId="77777777" w:rsidR="008600C1" w:rsidRPr="004C15A2" w:rsidRDefault="008600C1" w:rsidP="008600C1">
      <w:pPr>
        <w:spacing w:after="0" w:line="240" w:lineRule="auto"/>
        <w:rPr>
          <w:rFonts w:cstheme="minorHAnsi"/>
          <w:b/>
          <w:bCs/>
          <w:noProof/>
        </w:rPr>
      </w:pPr>
    </w:p>
    <w:p w14:paraId="6DEB0663" w14:textId="05C388E8" w:rsidR="008600C1" w:rsidRPr="004C15A2" w:rsidRDefault="008600C1" w:rsidP="008600C1">
      <w:pPr>
        <w:spacing w:after="0" w:line="240" w:lineRule="auto"/>
        <w:rPr>
          <w:rFonts w:eastAsia="Arial" w:cstheme="minorHAnsi"/>
          <w:b/>
          <w:bCs/>
          <w:color w:val="808080" w:themeColor="background1" w:themeShade="80"/>
        </w:rPr>
      </w:pPr>
      <w:r w:rsidRPr="004C15A2">
        <w:rPr>
          <w:rFonts w:cstheme="minorHAnsi"/>
          <w:b/>
          <w:bCs/>
          <w:noProof/>
        </w:rPr>
        <w:t>ORC</w:t>
      </w:r>
      <w:r w:rsidR="00DC6BE0" w:rsidRPr="004C15A2">
        <w:rPr>
          <w:rFonts w:cstheme="minorHAnsi"/>
          <w:b/>
          <w:bCs/>
          <w:noProof/>
        </w:rPr>
        <w:t>10</w:t>
      </w:r>
      <w:r w:rsidR="001B0C10" w:rsidRPr="004C15A2">
        <w:rPr>
          <w:rFonts w:cstheme="minorHAnsi"/>
          <w:b/>
          <w:bCs/>
          <w:noProof/>
        </w:rPr>
        <w:t>u</w:t>
      </w:r>
      <w:r w:rsidRPr="004C15A2">
        <w:rPr>
          <w:rFonts w:cstheme="minorHAnsi"/>
          <w:b/>
          <w:bCs/>
          <w:noProof/>
        </w:rPr>
        <w:t xml:space="preserve">. Please describe the coalition-approved change to the strategy. </w:t>
      </w:r>
      <w:r w:rsidRPr="004C15A2">
        <w:rPr>
          <w:rFonts w:eastAsia="Arial" w:cstheme="minorHAnsi"/>
          <w:b/>
          <w:bCs/>
          <w:color w:val="808080" w:themeColor="background1" w:themeShade="80"/>
        </w:rPr>
        <w:t xml:space="preserve">[PROGRAMMER: OPEN-ENDED FIELD WITH </w:t>
      </w:r>
      <w:r w:rsidR="00D43D3F" w:rsidRPr="004C15A2">
        <w:rPr>
          <w:rFonts w:eastAsia="Arial" w:cstheme="minorHAnsi"/>
          <w:b/>
          <w:bCs/>
          <w:color w:val="808080" w:themeColor="background1" w:themeShade="80"/>
        </w:rPr>
        <w:t>10000</w:t>
      </w:r>
      <w:r w:rsidRPr="004C15A2">
        <w:rPr>
          <w:rFonts w:eastAsia="Arial" w:cstheme="minorHAnsi"/>
          <w:b/>
          <w:bCs/>
          <w:color w:val="808080" w:themeColor="background1" w:themeShade="80"/>
        </w:rPr>
        <w:t>-CHARACTER LIMIT]</w:t>
      </w:r>
    </w:p>
    <w:p w14:paraId="6C60ED0D" w14:textId="77777777" w:rsidR="008600C1" w:rsidRPr="004C15A2" w:rsidRDefault="008600C1" w:rsidP="008600C1">
      <w:pPr>
        <w:spacing w:after="0" w:line="240" w:lineRule="auto"/>
        <w:rPr>
          <w:rFonts w:eastAsia="Times New Roman" w:cstheme="minorHAnsi"/>
          <w:b/>
          <w:bCs/>
          <w:color w:val="000000"/>
        </w:rPr>
      </w:pPr>
    </w:p>
    <w:p w14:paraId="5D72EF4D" w14:textId="475E20A7" w:rsidR="008600C1" w:rsidRPr="004C15A2" w:rsidRDefault="008600C1" w:rsidP="008600C1">
      <w:pPr>
        <w:spacing w:after="0" w:line="240" w:lineRule="auto"/>
        <w:rPr>
          <w:rFonts w:eastAsia="Times New Roman" w:cstheme="minorHAnsi"/>
          <w:b/>
          <w:bCs/>
          <w:color w:val="000000"/>
        </w:rPr>
      </w:pPr>
      <w:r w:rsidRPr="004C15A2">
        <w:rPr>
          <w:rFonts w:eastAsia="Times New Roman" w:cstheme="minorHAnsi"/>
          <w:b/>
          <w:bCs/>
          <w:color w:val="000000"/>
        </w:rPr>
        <w:t>ORC</w:t>
      </w:r>
      <w:r w:rsidR="00DC6BE0" w:rsidRPr="004C15A2">
        <w:rPr>
          <w:rFonts w:eastAsia="Times New Roman" w:cstheme="minorHAnsi"/>
          <w:b/>
          <w:bCs/>
          <w:color w:val="000000"/>
        </w:rPr>
        <w:t>10</w:t>
      </w:r>
      <w:r w:rsidR="001B0C10" w:rsidRPr="004C15A2">
        <w:rPr>
          <w:rFonts w:eastAsia="Times New Roman" w:cstheme="minorHAnsi"/>
          <w:b/>
          <w:bCs/>
          <w:color w:val="000000"/>
        </w:rPr>
        <w:t>v</w:t>
      </w:r>
      <w:r w:rsidRPr="004C15A2">
        <w:rPr>
          <w:rFonts w:eastAsia="Times New Roman" w:cstheme="minorHAnsi"/>
          <w:b/>
          <w:bCs/>
          <w:color w:val="000000"/>
        </w:rPr>
        <w:t>. Has this strategy been discontinued?</w:t>
      </w:r>
    </w:p>
    <w:p w14:paraId="1D534640" w14:textId="77777777" w:rsidR="008600C1" w:rsidRPr="004C15A2" w:rsidRDefault="008600C1" w:rsidP="007B0A85">
      <w:pPr>
        <w:pStyle w:val="ListParagraph"/>
        <w:numPr>
          <w:ilvl w:val="0"/>
          <w:numId w:val="27"/>
        </w:numPr>
        <w:spacing w:after="0" w:line="240" w:lineRule="auto"/>
        <w:rPr>
          <w:rFonts w:eastAsia="Times New Roman" w:cstheme="minorHAnsi"/>
          <w:color w:val="000000"/>
        </w:rPr>
      </w:pPr>
      <w:r w:rsidRPr="004C15A2">
        <w:rPr>
          <w:rFonts w:eastAsia="Times New Roman" w:cstheme="minorHAnsi"/>
          <w:color w:val="000000"/>
        </w:rPr>
        <w:t>Yes</w:t>
      </w:r>
    </w:p>
    <w:p w14:paraId="1EBAC098" w14:textId="44A4BC45" w:rsidR="008600C1" w:rsidRPr="004C15A2" w:rsidRDefault="008600C1" w:rsidP="007B0A85">
      <w:pPr>
        <w:pStyle w:val="ListParagraph"/>
        <w:numPr>
          <w:ilvl w:val="0"/>
          <w:numId w:val="27"/>
        </w:numPr>
        <w:spacing w:after="0" w:line="240" w:lineRule="auto"/>
        <w:rPr>
          <w:rFonts w:eastAsia="Times New Roman" w:cstheme="minorHAnsi"/>
          <w:color w:val="000000"/>
        </w:rPr>
      </w:pPr>
      <w:r w:rsidRPr="004C15A2">
        <w:rPr>
          <w:rFonts w:eastAsia="Times New Roman" w:cstheme="minorHAnsi"/>
          <w:color w:val="000000"/>
        </w:rPr>
        <w:t xml:space="preserve">No </w:t>
      </w:r>
      <w:r w:rsidRPr="004C15A2">
        <w:rPr>
          <w:rFonts w:eastAsia="Times New Roman" w:cstheme="minorHAnsi"/>
          <w:b/>
          <w:bCs/>
          <w:color w:val="808080" w:themeColor="background1" w:themeShade="80"/>
        </w:rPr>
        <w:t>[GO TO ORC</w:t>
      </w:r>
      <w:r w:rsidR="00DC6BE0" w:rsidRPr="004C15A2">
        <w:rPr>
          <w:rFonts w:eastAsia="Times New Roman" w:cstheme="minorHAnsi"/>
          <w:b/>
          <w:bCs/>
          <w:color w:val="808080" w:themeColor="background1" w:themeShade="80"/>
        </w:rPr>
        <w:t>10</w:t>
      </w:r>
      <w:r w:rsidR="001B0C10" w:rsidRPr="004C15A2">
        <w:rPr>
          <w:rFonts w:eastAsia="Times New Roman" w:cstheme="minorHAnsi"/>
          <w:b/>
          <w:bCs/>
          <w:color w:val="808080" w:themeColor="background1" w:themeShade="80"/>
        </w:rPr>
        <w:t>y</w:t>
      </w:r>
      <w:r w:rsidRPr="004C15A2">
        <w:rPr>
          <w:rFonts w:eastAsia="Times New Roman" w:cstheme="minorHAnsi"/>
          <w:b/>
          <w:bCs/>
          <w:color w:val="808080" w:themeColor="background1" w:themeShade="80"/>
        </w:rPr>
        <w:t>]</w:t>
      </w:r>
    </w:p>
    <w:p w14:paraId="7D7B5BA9" w14:textId="77777777" w:rsidR="008600C1" w:rsidRPr="004C15A2" w:rsidRDefault="008600C1" w:rsidP="008600C1">
      <w:pPr>
        <w:spacing w:after="0" w:line="240" w:lineRule="auto"/>
        <w:rPr>
          <w:rFonts w:eastAsia="Times New Roman" w:cstheme="minorHAnsi"/>
          <w:b/>
          <w:bCs/>
          <w:color w:val="000000"/>
        </w:rPr>
      </w:pPr>
    </w:p>
    <w:p w14:paraId="00785770" w14:textId="3967ED65" w:rsidR="008600C1" w:rsidRPr="004C15A2" w:rsidRDefault="008600C1" w:rsidP="008600C1">
      <w:pPr>
        <w:spacing w:after="0" w:line="240" w:lineRule="auto"/>
        <w:rPr>
          <w:rFonts w:eastAsia="Times New Roman" w:cstheme="minorHAnsi"/>
          <w:b/>
          <w:bCs/>
          <w:color w:val="000000"/>
        </w:rPr>
      </w:pPr>
      <w:r w:rsidRPr="004C15A2">
        <w:rPr>
          <w:rFonts w:eastAsia="Times New Roman" w:cstheme="minorHAnsi"/>
          <w:b/>
          <w:bCs/>
          <w:color w:val="000000"/>
        </w:rPr>
        <w:t>ORC</w:t>
      </w:r>
      <w:r w:rsidR="00DC6BE0" w:rsidRPr="004C15A2">
        <w:rPr>
          <w:rFonts w:eastAsia="Times New Roman" w:cstheme="minorHAnsi"/>
          <w:b/>
          <w:bCs/>
          <w:color w:val="000000"/>
        </w:rPr>
        <w:t>10</w:t>
      </w:r>
      <w:r w:rsidR="001B0C10" w:rsidRPr="004C15A2">
        <w:rPr>
          <w:rFonts w:eastAsia="Times New Roman" w:cstheme="minorHAnsi"/>
          <w:b/>
          <w:bCs/>
          <w:color w:val="000000"/>
        </w:rPr>
        <w:t>w</w:t>
      </w:r>
      <w:r w:rsidRPr="004C15A2">
        <w:rPr>
          <w:rFonts w:eastAsia="Times New Roman" w:cstheme="minorHAnsi"/>
          <w:b/>
          <w:bCs/>
          <w:color w:val="000000"/>
        </w:rPr>
        <w:t xml:space="preserve">. When was the strategy discontinued? </w:t>
      </w:r>
      <w:r w:rsidRPr="004C15A2">
        <w:rPr>
          <w:rFonts w:eastAsia="Times New Roman" w:cstheme="minorHAnsi"/>
          <w:b/>
          <w:bCs/>
          <w:color w:val="808080" w:themeColor="background1" w:themeShade="80"/>
        </w:rPr>
        <w:t xml:space="preserve">[PROGRAMMER: </w:t>
      </w:r>
      <w:r w:rsidR="002101C3">
        <w:rPr>
          <w:rFonts w:eastAsia="Times New Roman" w:cstheme="minorHAnsi"/>
          <w:b/>
          <w:bCs/>
          <w:color w:val="808080" w:themeColor="background1" w:themeShade="80"/>
        </w:rPr>
        <w:t>MM/YYYY</w:t>
      </w:r>
      <w:r w:rsidRPr="004C15A2">
        <w:rPr>
          <w:rFonts w:eastAsia="Times New Roman" w:cstheme="minorHAnsi"/>
          <w:b/>
          <w:bCs/>
          <w:color w:val="808080" w:themeColor="background1" w:themeShade="80"/>
        </w:rPr>
        <w:t xml:space="preserve"> DATE FIELD]</w:t>
      </w:r>
    </w:p>
    <w:p w14:paraId="23BF0CAD" w14:textId="77777777" w:rsidR="008600C1" w:rsidRPr="004C15A2" w:rsidRDefault="008600C1" w:rsidP="008600C1">
      <w:pPr>
        <w:spacing w:after="0" w:line="240" w:lineRule="auto"/>
        <w:rPr>
          <w:rFonts w:eastAsia="Times New Roman" w:cstheme="minorHAnsi"/>
          <w:b/>
          <w:bCs/>
          <w:color w:val="000000"/>
        </w:rPr>
      </w:pPr>
    </w:p>
    <w:p w14:paraId="73560A09" w14:textId="630B0F9C" w:rsidR="008600C1" w:rsidRPr="004C15A2" w:rsidRDefault="008600C1" w:rsidP="008600C1">
      <w:pPr>
        <w:spacing w:after="0" w:line="240" w:lineRule="auto"/>
        <w:rPr>
          <w:rFonts w:eastAsia="Arial" w:cstheme="minorHAnsi"/>
          <w:b/>
          <w:bCs/>
          <w:color w:val="808080" w:themeColor="background1" w:themeShade="80"/>
        </w:rPr>
      </w:pPr>
      <w:r w:rsidRPr="004C15A2">
        <w:rPr>
          <w:rFonts w:eastAsia="Times New Roman" w:cstheme="minorHAnsi"/>
          <w:b/>
          <w:bCs/>
          <w:color w:val="000000"/>
        </w:rPr>
        <w:t>ORC</w:t>
      </w:r>
      <w:r w:rsidR="00DC6BE0" w:rsidRPr="004C15A2">
        <w:rPr>
          <w:rFonts w:eastAsia="Times New Roman" w:cstheme="minorHAnsi"/>
          <w:b/>
          <w:bCs/>
          <w:color w:val="000000"/>
        </w:rPr>
        <w:t>10</w:t>
      </w:r>
      <w:r w:rsidR="001B0C10" w:rsidRPr="004C15A2">
        <w:rPr>
          <w:rFonts w:eastAsia="Times New Roman" w:cstheme="minorHAnsi"/>
          <w:b/>
          <w:bCs/>
          <w:color w:val="000000"/>
        </w:rPr>
        <w:t>x</w:t>
      </w:r>
      <w:r w:rsidRPr="004C15A2">
        <w:rPr>
          <w:rFonts w:eastAsia="Times New Roman" w:cstheme="minorHAnsi"/>
          <w:b/>
          <w:bCs/>
          <w:color w:val="000000"/>
        </w:rPr>
        <w:t xml:space="preserve">. If the strategy was discontinued or no implementation plan was developed for the strategy, please explain why. </w:t>
      </w:r>
      <w:r w:rsidRPr="004C15A2">
        <w:rPr>
          <w:rFonts w:eastAsia="Arial" w:cstheme="minorHAnsi"/>
          <w:b/>
          <w:bCs/>
          <w:color w:val="808080" w:themeColor="background1" w:themeShade="80"/>
        </w:rPr>
        <w:t xml:space="preserve">[PROGRAMMER: OPEN-ENDED FIELD WITH </w:t>
      </w:r>
      <w:r w:rsidR="00D43D3F" w:rsidRPr="004C15A2">
        <w:rPr>
          <w:rFonts w:eastAsia="Arial" w:cstheme="minorHAnsi"/>
          <w:b/>
          <w:bCs/>
          <w:color w:val="808080" w:themeColor="background1" w:themeShade="80"/>
        </w:rPr>
        <w:t>10000</w:t>
      </w:r>
      <w:r w:rsidRPr="004C15A2">
        <w:rPr>
          <w:rFonts w:eastAsia="Arial" w:cstheme="minorHAnsi"/>
          <w:b/>
          <w:bCs/>
          <w:color w:val="808080" w:themeColor="background1" w:themeShade="80"/>
        </w:rPr>
        <w:t>-CHARACTER LIMIT]</w:t>
      </w:r>
    </w:p>
    <w:p w14:paraId="46CBE1A9" w14:textId="77777777" w:rsidR="008600C1" w:rsidRPr="004C15A2" w:rsidRDefault="008600C1" w:rsidP="008600C1">
      <w:pPr>
        <w:spacing w:after="0" w:line="240" w:lineRule="auto"/>
        <w:rPr>
          <w:rFonts w:eastAsia="Times New Roman" w:cstheme="minorHAnsi"/>
          <w:b/>
          <w:bCs/>
          <w:color w:val="000000"/>
        </w:rPr>
      </w:pPr>
    </w:p>
    <w:p w14:paraId="169CDF4C" w14:textId="1491DEF4" w:rsidR="008600C1" w:rsidRPr="004C15A2" w:rsidRDefault="008600C1" w:rsidP="008600C1">
      <w:pPr>
        <w:spacing w:after="0" w:line="240" w:lineRule="auto"/>
        <w:rPr>
          <w:rFonts w:eastAsia="Times New Roman" w:cstheme="minorHAnsi"/>
          <w:b/>
          <w:bCs/>
          <w:color w:val="000000"/>
        </w:rPr>
      </w:pPr>
      <w:r w:rsidRPr="004C15A2">
        <w:rPr>
          <w:rFonts w:eastAsia="Times New Roman" w:cstheme="minorHAnsi"/>
          <w:b/>
          <w:bCs/>
          <w:color w:val="000000"/>
        </w:rPr>
        <w:t>ORC</w:t>
      </w:r>
      <w:r w:rsidR="00DC6BE0" w:rsidRPr="004C15A2">
        <w:rPr>
          <w:rFonts w:eastAsia="Times New Roman" w:cstheme="minorHAnsi"/>
          <w:b/>
          <w:bCs/>
          <w:color w:val="000000"/>
        </w:rPr>
        <w:t>10</w:t>
      </w:r>
      <w:r w:rsidR="001B0C10" w:rsidRPr="004C15A2">
        <w:rPr>
          <w:rFonts w:eastAsia="Times New Roman" w:cstheme="minorHAnsi"/>
          <w:b/>
          <w:bCs/>
          <w:color w:val="000000"/>
        </w:rPr>
        <w:t>y</w:t>
      </w:r>
      <w:r w:rsidRPr="004C15A2">
        <w:rPr>
          <w:rFonts w:eastAsia="Times New Roman" w:cstheme="minorHAnsi"/>
          <w:b/>
          <w:bCs/>
          <w:color w:val="000000"/>
        </w:rPr>
        <w:t xml:space="preserve">. Do you have additional Menu </w:t>
      </w:r>
      <w:r w:rsidR="00DC6BE0" w:rsidRPr="004C15A2">
        <w:rPr>
          <w:rFonts w:eastAsia="Times New Roman" w:cstheme="minorHAnsi"/>
          <w:b/>
          <w:bCs/>
          <w:color w:val="000000"/>
        </w:rPr>
        <w:t>2</w:t>
      </w:r>
      <w:r w:rsidRPr="004C15A2">
        <w:rPr>
          <w:rFonts w:eastAsia="Times New Roman" w:cstheme="minorHAnsi"/>
          <w:b/>
          <w:bCs/>
          <w:color w:val="000000"/>
        </w:rPr>
        <w:t xml:space="preserve">: </w:t>
      </w:r>
      <w:r w:rsidR="00DC6BE0" w:rsidRPr="004C15A2">
        <w:rPr>
          <w:rFonts w:eastAsia="Times New Roman" w:cstheme="minorHAnsi"/>
          <w:b/>
          <w:bCs/>
          <w:color w:val="000000"/>
        </w:rPr>
        <w:t>MOUD</w:t>
      </w:r>
      <w:r w:rsidRPr="004C15A2">
        <w:rPr>
          <w:rFonts w:eastAsia="Times New Roman" w:cstheme="minorHAnsi"/>
          <w:b/>
          <w:bCs/>
          <w:color w:val="000000"/>
        </w:rPr>
        <w:t xml:space="preserve"> strategies to enter in the ORCCAT? </w:t>
      </w:r>
    </w:p>
    <w:p w14:paraId="1B2F245A" w14:textId="19ACAFC4" w:rsidR="008600C1" w:rsidRPr="004C15A2" w:rsidRDefault="008600C1" w:rsidP="007B0A85">
      <w:pPr>
        <w:pStyle w:val="ListParagraph"/>
        <w:numPr>
          <w:ilvl w:val="0"/>
          <w:numId w:val="28"/>
        </w:numPr>
        <w:spacing w:after="0" w:line="240" w:lineRule="auto"/>
        <w:rPr>
          <w:rFonts w:eastAsia="Times New Roman" w:cstheme="minorHAnsi"/>
          <w:b/>
          <w:bCs/>
          <w:color w:val="808080" w:themeColor="background1" w:themeShade="80"/>
        </w:rPr>
      </w:pPr>
      <w:r w:rsidRPr="004C15A2">
        <w:rPr>
          <w:rFonts w:eastAsia="Times New Roman" w:cstheme="minorHAnsi"/>
          <w:color w:val="000000"/>
        </w:rPr>
        <w:t xml:space="preserve">Yes </w:t>
      </w:r>
      <w:r w:rsidRPr="004C15A2">
        <w:rPr>
          <w:rFonts w:eastAsia="Times New Roman" w:cstheme="minorHAnsi"/>
          <w:b/>
          <w:bCs/>
          <w:color w:val="808080" w:themeColor="background1" w:themeShade="80"/>
        </w:rPr>
        <w:t>[REPEAT ORC</w:t>
      </w:r>
      <w:r w:rsidR="00DC6BE0" w:rsidRPr="004C15A2">
        <w:rPr>
          <w:rFonts w:eastAsia="Times New Roman" w:cstheme="minorHAnsi"/>
          <w:b/>
          <w:bCs/>
          <w:color w:val="808080" w:themeColor="background1" w:themeShade="80"/>
        </w:rPr>
        <w:t>10</w:t>
      </w:r>
      <w:r w:rsidR="00D90AD8" w:rsidRPr="004C15A2">
        <w:rPr>
          <w:rFonts w:eastAsia="Times New Roman" w:cstheme="minorHAnsi"/>
          <w:b/>
          <w:bCs/>
          <w:color w:val="808080" w:themeColor="background1" w:themeShade="80"/>
        </w:rPr>
        <w:t xml:space="preserve"> </w:t>
      </w:r>
      <w:r w:rsidRPr="004C15A2">
        <w:rPr>
          <w:rFonts w:eastAsia="Times New Roman" w:cstheme="minorHAnsi"/>
          <w:b/>
          <w:bCs/>
          <w:color w:val="808080" w:themeColor="background1" w:themeShade="80"/>
        </w:rPr>
        <w:t>through ORC</w:t>
      </w:r>
      <w:r w:rsidR="00DC6BE0" w:rsidRPr="004C15A2">
        <w:rPr>
          <w:rFonts w:eastAsia="Times New Roman" w:cstheme="minorHAnsi"/>
          <w:b/>
          <w:bCs/>
          <w:color w:val="808080" w:themeColor="background1" w:themeShade="80"/>
        </w:rPr>
        <w:t>10</w:t>
      </w:r>
      <w:r w:rsidR="00D90AD8" w:rsidRPr="004C15A2">
        <w:rPr>
          <w:rFonts w:eastAsia="Times New Roman" w:cstheme="minorHAnsi"/>
          <w:b/>
          <w:bCs/>
          <w:color w:val="808080" w:themeColor="background1" w:themeShade="80"/>
        </w:rPr>
        <w:t>y</w:t>
      </w:r>
      <w:r w:rsidR="004C15A2" w:rsidRPr="004C15A2">
        <w:rPr>
          <w:rFonts w:eastAsia="Times New Roman" w:cstheme="minorHAnsi"/>
          <w:b/>
          <w:bCs/>
          <w:color w:val="808080" w:themeColor="background1" w:themeShade="80"/>
        </w:rPr>
        <w:t xml:space="preserve"> up to </w:t>
      </w:r>
      <w:r w:rsidR="000F4CE7">
        <w:rPr>
          <w:rFonts w:eastAsia="Times New Roman" w:cstheme="minorHAnsi"/>
          <w:b/>
          <w:bCs/>
          <w:color w:val="808080" w:themeColor="background1" w:themeShade="80"/>
        </w:rPr>
        <w:t>3</w:t>
      </w:r>
      <w:r w:rsidR="004C15A2" w:rsidRPr="004C15A2">
        <w:rPr>
          <w:rFonts w:eastAsia="Times New Roman" w:cstheme="minorHAnsi"/>
          <w:b/>
          <w:bCs/>
          <w:color w:val="808080" w:themeColor="background1" w:themeShade="80"/>
        </w:rPr>
        <w:t>0 times</w:t>
      </w:r>
      <w:r w:rsidRPr="004C15A2">
        <w:rPr>
          <w:rFonts w:eastAsia="Times New Roman" w:cstheme="minorHAnsi"/>
          <w:b/>
          <w:bCs/>
          <w:color w:val="808080" w:themeColor="background1" w:themeShade="80"/>
        </w:rPr>
        <w:t>]</w:t>
      </w:r>
    </w:p>
    <w:p w14:paraId="7A925DF1" w14:textId="44479908" w:rsidR="008600C1" w:rsidRPr="004C15A2" w:rsidRDefault="008600C1" w:rsidP="007B0A85">
      <w:pPr>
        <w:pStyle w:val="ListParagraph"/>
        <w:numPr>
          <w:ilvl w:val="0"/>
          <w:numId w:val="28"/>
        </w:numPr>
        <w:spacing w:after="0" w:line="240" w:lineRule="auto"/>
        <w:rPr>
          <w:rFonts w:eastAsia="Times New Roman" w:cstheme="minorHAnsi"/>
          <w:color w:val="000000"/>
        </w:rPr>
      </w:pPr>
      <w:r w:rsidRPr="004C15A2">
        <w:rPr>
          <w:rFonts w:eastAsia="Times New Roman" w:cstheme="minorHAnsi"/>
          <w:color w:val="000000"/>
        </w:rPr>
        <w:t xml:space="preserve">No </w:t>
      </w:r>
      <w:r w:rsidRPr="004C15A2">
        <w:rPr>
          <w:rFonts w:eastAsia="Times New Roman" w:cstheme="minorHAnsi"/>
          <w:b/>
          <w:bCs/>
          <w:color w:val="808080" w:themeColor="background1" w:themeShade="80"/>
        </w:rPr>
        <w:t>[GO TO ORC1</w:t>
      </w:r>
      <w:r w:rsidR="00DC6BE0" w:rsidRPr="004C15A2">
        <w:rPr>
          <w:rFonts w:eastAsia="Times New Roman" w:cstheme="minorHAnsi"/>
          <w:b/>
          <w:bCs/>
          <w:color w:val="808080" w:themeColor="background1" w:themeShade="80"/>
        </w:rPr>
        <w:t>1</w:t>
      </w:r>
      <w:r w:rsidRPr="004C15A2">
        <w:rPr>
          <w:rFonts w:eastAsia="Times New Roman" w:cstheme="minorHAnsi"/>
          <w:b/>
          <w:bCs/>
          <w:color w:val="808080" w:themeColor="background1" w:themeShade="80"/>
        </w:rPr>
        <w:t>]</w:t>
      </w:r>
    </w:p>
    <w:p w14:paraId="593147FD" w14:textId="0B5792D1" w:rsidR="008600C1" w:rsidRPr="004C15A2" w:rsidRDefault="008600C1" w:rsidP="00A73262">
      <w:pPr>
        <w:tabs>
          <w:tab w:val="left" w:pos="1080"/>
          <w:tab w:val="left" w:pos="5580"/>
          <w:tab w:val="left" w:pos="5940"/>
        </w:tabs>
        <w:spacing w:before="60" w:after="120"/>
        <w:rPr>
          <w:rFonts w:eastAsia="Arial" w:cstheme="minorHAnsi"/>
          <w:b/>
          <w:bCs/>
        </w:rPr>
      </w:pPr>
    </w:p>
    <w:p w14:paraId="7D1F19B6" w14:textId="77777777" w:rsidR="00A02496" w:rsidRPr="004C15A2" w:rsidRDefault="00A02496" w:rsidP="00A02496">
      <w:pPr>
        <w:spacing w:before="480" w:after="60"/>
        <w:rPr>
          <w:rFonts w:cstheme="minorHAnsi"/>
          <w:b/>
          <w:bCs/>
          <w:noProof/>
        </w:rPr>
      </w:pPr>
      <w:r w:rsidRPr="004C15A2">
        <w:rPr>
          <w:rFonts w:cstheme="minorHAnsi"/>
          <w:b/>
          <w:bCs/>
          <w:noProof/>
        </w:rPr>
        <w:t>PROGRAMMER CHECKPOINT: DECIDE WHICH FORM TO LAUNCH GIVEN LOGIC STATEMENTS IN ORCX. ELSE GO TO END.</w:t>
      </w:r>
    </w:p>
    <w:p w14:paraId="39A80045" w14:textId="2D2A5DF2" w:rsidR="00A02496" w:rsidRPr="004C15A2" w:rsidRDefault="00A02496" w:rsidP="00A73262">
      <w:pPr>
        <w:tabs>
          <w:tab w:val="left" w:pos="1080"/>
          <w:tab w:val="left" w:pos="5580"/>
          <w:tab w:val="left" w:pos="5940"/>
        </w:tabs>
        <w:spacing w:before="60" w:after="120"/>
        <w:rPr>
          <w:rFonts w:eastAsia="Arial" w:cstheme="minorHAnsi"/>
          <w:b/>
          <w:bCs/>
        </w:rPr>
      </w:pPr>
    </w:p>
    <w:p w14:paraId="4D62C615" w14:textId="1F9DACA4" w:rsidR="00A02496" w:rsidRPr="004C15A2" w:rsidRDefault="00A02496" w:rsidP="00A73262">
      <w:pPr>
        <w:tabs>
          <w:tab w:val="left" w:pos="1080"/>
          <w:tab w:val="left" w:pos="5580"/>
          <w:tab w:val="left" w:pos="5940"/>
        </w:tabs>
        <w:spacing w:before="60" w:after="120"/>
        <w:rPr>
          <w:rFonts w:eastAsia="Arial" w:cstheme="minorHAnsi"/>
          <w:b/>
          <w:bCs/>
        </w:rPr>
      </w:pPr>
      <w:r w:rsidRPr="004C15A2">
        <w:rPr>
          <w:rFonts w:eastAsia="Arial" w:cstheme="minorHAnsi"/>
          <w:b/>
          <w:bCs/>
        </w:rPr>
        <w:t>FORM 4: MENU 3</w:t>
      </w:r>
    </w:p>
    <w:p w14:paraId="320E8121" w14:textId="0D0BE4D1" w:rsidR="00DC6BE0" w:rsidRPr="004C15A2" w:rsidRDefault="002715A7" w:rsidP="002715A7">
      <w:pPr>
        <w:tabs>
          <w:tab w:val="left" w:pos="720"/>
          <w:tab w:val="left" w:pos="2520"/>
          <w:tab w:val="left" w:pos="2880"/>
          <w:tab w:val="left" w:pos="4050"/>
          <w:tab w:val="left" w:pos="4410"/>
          <w:tab w:val="left" w:pos="5580"/>
          <w:tab w:val="left" w:pos="5940"/>
        </w:tabs>
        <w:spacing w:after="120"/>
        <w:rPr>
          <w:rFonts w:cstheme="minorHAnsi"/>
          <w:noProof/>
        </w:rPr>
      </w:pPr>
      <w:r w:rsidRPr="004C15A2">
        <w:rPr>
          <w:rFonts w:eastAsia="MS Gothic" w:cstheme="minorHAnsi"/>
          <w:b/>
        </w:rPr>
        <w:t>ORC</w:t>
      </w:r>
      <w:r w:rsidR="00DC6BE0" w:rsidRPr="004C15A2">
        <w:rPr>
          <w:rFonts w:eastAsia="MS Gothic" w:cstheme="minorHAnsi"/>
          <w:b/>
        </w:rPr>
        <w:t>11</w:t>
      </w:r>
      <w:r w:rsidRPr="004C15A2">
        <w:rPr>
          <w:rFonts w:eastAsia="MS Gothic" w:cstheme="minorHAnsi"/>
          <w:b/>
        </w:rPr>
        <w:t xml:space="preserve">. </w:t>
      </w:r>
      <w:r w:rsidR="007F717C" w:rsidRPr="004C15A2">
        <w:rPr>
          <w:rFonts w:cstheme="minorHAnsi"/>
          <w:b/>
          <w:bCs/>
          <w:color w:val="808080" w:themeColor="background1" w:themeShade="80"/>
        </w:rPr>
        <w:t xml:space="preserve">IF ORCX=3] OR [IF THERE ARE PRIOR RESPONSES AND ORCB3=1] </w:t>
      </w:r>
      <w:r w:rsidR="007F717C" w:rsidRPr="004C15A2">
        <w:rPr>
          <w:rFonts w:cstheme="minorHAnsi"/>
          <w:b/>
          <w:bCs/>
        </w:rPr>
        <w:t xml:space="preserve">Please select the </w:t>
      </w:r>
      <w:r w:rsidR="007F717C" w:rsidRPr="004C15A2">
        <w:rPr>
          <w:rFonts w:cstheme="minorHAnsi"/>
          <w:b/>
          <w:bCs/>
          <w:color w:val="808080" w:themeColor="background1" w:themeShade="80"/>
        </w:rPr>
        <w:t>[“first”] OR [“next” IF ORC11</w:t>
      </w:r>
      <w:r w:rsidR="00D90AD8" w:rsidRPr="004C15A2">
        <w:rPr>
          <w:rFonts w:cstheme="minorHAnsi"/>
          <w:b/>
          <w:bCs/>
          <w:color w:val="808080" w:themeColor="background1" w:themeShade="80"/>
        </w:rPr>
        <w:t>t</w:t>
      </w:r>
      <w:r w:rsidR="007F717C" w:rsidRPr="004C15A2">
        <w:rPr>
          <w:rFonts w:cstheme="minorHAnsi"/>
          <w:b/>
          <w:bCs/>
          <w:color w:val="808080" w:themeColor="background1" w:themeShade="80"/>
        </w:rPr>
        <w:t xml:space="preserve">=1] </w:t>
      </w:r>
      <w:r w:rsidR="00DC6BE0" w:rsidRPr="004C15A2">
        <w:rPr>
          <w:rFonts w:cstheme="minorHAnsi"/>
          <w:b/>
          <w:bCs/>
        </w:rPr>
        <w:t xml:space="preserve">Menu 3: Safer Prescribing strategy in the community action plan. </w:t>
      </w:r>
      <w:r w:rsidR="00DC6BE0" w:rsidRPr="004C15A2">
        <w:rPr>
          <w:rFonts w:cstheme="minorHAnsi"/>
          <w:b/>
          <w:bCs/>
          <w:color w:val="808080" w:themeColor="background1" w:themeShade="80"/>
        </w:rPr>
        <w:t xml:space="preserve">[PROGRAMMER: SELECT ONE] </w:t>
      </w:r>
    </w:p>
    <w:p w14:paraId="2981B88B" w14:textId="12DD0008" w:rsidR="002715A7" w:rsidRPr="004C15A2" w:rsidRDefault="002715A7" w:rsidP="007B0A85">
      <w:pPr>
        <w:pStyle w:val="ListParagraph"/>
        <w:numPr>
          <w:ilvl w:val="0"/>
          <w:numId w:val="6"/>
        </w:numPr>
        <w:tabs>
          <w:tab w:val="left" w:pos="720"/>
          <w:tab w:val="left" w:pos="2520"/>
          <w:tab w:val="left" w:pos="2880"/>
          <w:tab w:val="left" w:pos="4050"/>
          <w:tab w:val="left" w:pos="4410"/>
          <w:tab w:val="left" w:pos="5580"/>
          <w:tab w:val="left" w:pos="5940"/>
        </w:tabs>
        <w:spacing w:after="120"/>
        <w:rPr>
          <w:rFonts w:cstheme="minorHAnsi"/>
          <w:noProof/>
        </w:rPr>
      </w:pPr>
      <w:r w:rsidRPr="004C15A2">
        <w:rPr>
          <w:rFonts w:cstheme="minorHAnsi"/>
          <w:noProof/>
        </w:rPr>
        <w:t>Safer opioid prescribing for acute pain across varied healthcare settings</w:t>
      </w:r>
    </w:p>
    <w:p w14:paraId="70917D57" w14:textId="77777777" w:rsidR="002715A7" w:rsidRPr="004C15A2" w:rsidRDefault="002715A7" w:rsidP="007B0A85">
      <w:pPr>
        <w:pStyle w:val="ListParagraph"/>
        <w:numPr>
          <w:ilvl w:val="0"/>
          <w:numId w:val="6"/>
        </w:numPr>
        <w:tabs>
          <w:tab w:val="left" w:pos="1260"/>
          <w:tab w:val="left" w:pos="3240"/>
          <w:tab w:val="left" w:pos="3600"/>
          <w:tab w:val="left" w:pos="5760"/>
          <w:tab w:val="left" w:pos="6120"/>
        </w:tabs>
        <w:spacing w:after="180"/>
        <w:rPr>
          <w:rFonts w:cstheme="minorHAnsi"/>
          <w:noProof/>
        </w:rPr>
      </w:pPr>
      <w:r w:rsidRPr="004C15A2">
        <w:rPr>
          <w:rFonts w:cstheme="minorHAnsi"/>
          <w:noProof/>
        </w:rPr>
        <w:t>Safer opioid prescribing for chronic pain</w:t>
      </w:r>
    </w:p>
    <w:p w14:paraId="18827270" w14:textId="77777777" w:rsidR="002715A7" w:rsidRPr="004C15A2" w:rsidRDefault="002715A7" w:rsidP="007B0A85">
      <w:pPr>
        <w:pStyle w:val="ListParagraph"/>
        <w:numPr>
          <w:ilvl w:val="0"/>
          <w:numId w:val="6"/>
        </w:numPr>
        <w:tabs>
          <w:tab w:val="left" w:pos="1260"/>
          <w:tab w:val="left" w:pos="3240"/>
          <w:tab w:val="left" w:pos="3600"/>
          <w:tab w:val="left" w:pos="5760"/>
          <w:tab w:val="left" w:pos="6120"/>
        </w:tabs>
        <w:spacing w:after="180"/>
        <w:rPr>
          <w:rFonts w:cstheme="minorHAnsi"/>
          <w:noProof/>
        </w:rPr>
      </w:pPr>
      <w:r w:rsidRPr="004C15A2">
        <w:rPr>
          <w:rFonts w:cstheme="minorHAnsi"/>
          <w:noProof/>
        </w:rPr>
        <w:t>Safer opioid dispensing</w:t>
      </w:r>
    </w:p>
    <w:p w14:paraId="5F6CE1AA" w14:textId="77777777" w:rsidR="002715A7" w:rsidRPr="004C15A2" w:rsidRDefault="002715A7" w:rsidP="007B0A85">
      <w:pPr>
        <w:pStyle w:val="ListParagraph"/>
        <w:numPr>
          <w:ilvl w:val="0"/>
          <w:numId w:val="6"/>
        </w:numPr>
        <w:tabs>
          <w:tab w:val="left" w:pos="1260"/>
          <w:tab w:val="left" w:pos="3240"/>
          <w:tab w:val="left" w:pos="3600"/>
          <w:tab w:val="left" w:pos="5760"/>
          <w:tab w:val="left" w:pos="6120"/>
        </w:tabs>
        <w:spacing w:after="180"/>
        <w:rPr>
          <w:rFonts w:cstheme="minorHAnsi"/>
          <w:noProof/>
        </w:rPr>
      </w:pPr>
      <w:r w:rsidRPr="004C15A2">
        <w:rPr>
          <w:rFonts w:cstheme="minorHAnsi"/>
          <w:noProof/>
        </w:rPr>
        <w:t>Prescription drug drop-box / mail-back programs</w:t>
      </w:r>
    </w:p>
    <w:p w14:paraId="6F1A32B0" w14:textId="25BEAAC7" w:rsidR="002715A7" w:rsidRPr="004C15A2" w:rsidRDefault="002715A7" w:rsidP="007B0A85">
      <w:pPr>
        <w:pStyle w:val="ListParagraph"/>
        <w:numPr>
          <w:ilvl w:val="0"/>
          <w:numId w:val="6"/>
        </w:numPr>
        <w:tabs>
          <w:tab w:val="left" w:pos="1260"/>
          <w:tab w:val="left" w:pos="3240"/>
          <w:tab w:val="left" w:pos="3600"/>
          <w:tab w:val="left" w:pos="5760"/>
          <w:tab w:val="left" w:pos="6120"/>
        </w:tabs>
        <w:spacing w:after="180"/>
        <w:rPr>
          <w:rFonts w:cstheme="minorHAnsi"/>
          <w:noProof/>
        </w:rPr>
      </w:pPr>
      <w:r w:rsidRPr="004C15A2">
        <w:rPr>
          <w:rFonts w:cstheme="minorHAnsi"/>
          <w:noProof/>
          <w:color w:val="000000" w:themeColor="text1"/>
        </w:rPr>
        <w:t xml:space="preserve">Other </w:t>
      </w:r>
    </w:p>
    <w:p w14:paraId="0C3C5C8A" w14:textId="77777777" w:rsidR="00774DC9" w:rsidRPr="004C15A2" w:rsidRDefault="00774DC9" w:rsidP="004E76D9">
      <w:pPr>
        <w:pStyle w:val="ListParagraph"/>
        <w:tabs>
          <w:tab w:val="left" w:pos="1260"/>
          <w:tab w:val="left" w:pos="3240"/>
          <w:tab w:val="left" w:pos="3600"/>
          <w:tab w:val="left" w:pos="5760"/>
          <w:tab w:val="left" w:pos="6120"/>
        </w:tabs>
        <w:spacing w:after="180"/>
        <w:rPr>
          <w:rFonts w:cstheme="minorHAnsi"/>
          <w:noProof/>
        </w:rPr>
      </w:pPr>
    </w:p>
    <w:p w14:paraId="1E08617D" w14:textId="784ADEA8" w:rsidR="00E3276E" w:rsidRPr="004C15A2" w:rsidRDefault="00E3276E" w:rsidP="00E3276E">
      <w:pPr>
        <w:spacing w:after="0" w:line="240" w:lineRule="auto"/>
        <w:rPr>
          <w:rFonts w:eastAsia="Arial" w:cstheme="minorHAnsi"/>
          <w:b/>
          <w:bCs/>
          <w:color w:val="808080" w:themeColor="background1" w:themeShade="80"/>
        </w:rPr>
      </w:pPr>
      <w:r w:rsidRPr="004C15A2">
        <w:rPr>
          <w:rFonts w:eastAsia="Arial" w:cstheme="minorHAnsi"/>
          <w:b/>
          <w:bCs/>
        </w:rPr>
        <w:t>ORC11a</w:t>
      </w:r>
      <w:r w:rsidRPr="004C15A2">
        <w:rPr>
          <w:rFonts w:eastAsia="Arial" w:cstheme="minorHAnsi"/>
        </w:rPr>
        <w:t xml:space="preserve">. </w:t>
      </w:r>
      <w:r w:rsidRPr="004C15A2">
        <w:rPr>
          <w:rFonts w:eastAsia="Arial" w:cstheme="minorHAnsi"/>
          <w:b/>
          <w:bCs/>
          <w:color w:val="808080" w:themeColor="background1" w:themeShade="80"/>
        </w:rPr>
        <w:t>[IF ORC11= 5]</w:t>
      </w:r>
      <w:r w:rsidRPr="004C15A2">
        <w:rPr>
          <w:rFonts w:eastAsia="Arial" w:cstheme="minorHAnsi"/>
          <w:color w:val="808080" w:themeColor="background1" w:themeShade="80"/>
        </w:rPr>
        <w:t xml:space="preserve"> </w:t>
      </w:r>
      <w:r w:rsidRPr="004C15A2">
        <w:rPr>
          <w:rFonts w:eastAsia="Arial" w:cstheme="minorHAnsi"/>
          <w:b/>
          <w:bCs/>
        </w:rPr>
        <w:t xml:space="preserve">What is the Other safer prescribing strategy? </w:t>
      </w:r>
      <w:r w:rsidRPr="004C15A2">
        <w:rPr>
          <w:rFonts w:eastAsia="Arial" w:cstheme="minorHAnsi"/>
          <w:b/>
          <w:bCs/>
          <w:color w:val="808080" w:themeColor="background1" w:themeShade="80"/>
        </w:rPr>
        <w:t>[PROGRAMMER: OPEN-ENDED FIELD WITH 75-CHARACTER LIMIT]</w:t>
      </w:r>
    </w:p>
    <w:p w14:paraId="4290B8EC" w14:textId="77777777" w:rsidR="00E3276E" w:rsidRPr="004C15A2" w:rsidRDefault="00E3276E" w:rsidP="00E3276E">
      <w:pPr>
        <w:rPr>
          <w:rFonts w:cstheme="minorHAnsi"/>
          <w:b/>
          <w:bCs/>
        </w:rPr>
      </w:pPr>
    </w:p>
    <w:p w14:paraId="45131EA2" w14:textId="5F38C881" w:rsidR="00E3276E" w:rsidRPr="004C15A2" w:rsidRDefault="00E3276E" w:rsidP="00E3276E">
      <w:pPr>
        <w:rPr>
          <w:rFonts w:cstheme="minorHAnsi"/>
          <w:b/>
          <w:bCs/>
        </w:rPr>
      </w:pPr>
      <w:r w:rsidRPr="004C15A2">
        <w:rPr>
          <w:rFonts w:cstheme="minorHAnsi"/>
          <w:b/>
          <w:bCs/>
        </w:rPr>
        <w:t xml:space="preserve">ORC11b. Please select the sector for the </w:t>
      </w:r>
      <w:r w:rsidRPr="004C15A2">
        <w:rPr>
          <w:rFonts w:cstheme="minorHAnsi"/>
          <w:b/>
          <w:bCs/>
          <w:color w:val="808080" w:themeColor="background1" w:themeShade="80"/>
        </w:rPr>
        <w:t xml:space="preserve">[INSERT STRATEGY FROM ORC11] </w:t>
      </w:r>
      <w:r w:rsidRPr="004C15A2">
        <w:rPr>
          <w:rFonts w:cstheme="minorHAnsi"/>
          <w:b/>
          <w:bCs/>
        </w:rPr>
        <w:t xml:space="preserve">strategy. Select one sector. You will need to create a new strategy entry if the same strategy is being implemented in more than one sector. You will have the option to create an additional strategy entry at the end of this survey section (see the ORCCAT SOP for additional guidance). </w:t>
      </w:r>
      <w:r w:rsidRPr="004C15A2">
        <w:rPr>
          <w:rFonts w:cstheme="minorHAnsi"/>
          <w:b/>
          <w:bCs/>
          <w:color w:val="808080" w:themeColor="background1" w:themeShade="80"/>
        </w:rPr>
        <w:t>[PROGRAMMER: SELECT ONE]</w:t>
      </w:r>
    </w:p>
    <w:p w14:paraId="098B1215" w14:textId="77777777" w:rsidR="00E3276E" w:rsidRPr="004C15A2" w:rsidRDefault="00E3276E" w:rsidP="007B0A85">
      <w:pPr>
        <w:pStyle w:val="ListParagraph"/>
        <w:numPr>
          <w:ilvl w:val="0"/>
          <w:numId w:val="29"/>
        </w:numPr>
        <w:rPr>
          <w:rFonts w:cstheme="minorHAnsi"/>
        </w:rPr>
      </w:pPr>
      <w:r w:rsidRPr="004C15A2">
        <w:rPr>
          <w:rFonts w:cstheme="minorHAnsi"/>
        </w:rPr>
        <w:t>Healthcare</w:t>
      </w:r>
    </w:p>
    <w:p w14:paraId="37417251" w14:textId="77777777" w:rsidR="00E3276E" w:rsidRPr="004C15A2" w:rsidRDefault="00E3276E" w:rsidP="007B0A85">
      <w:pPr>
        <w:pStyle w:val="ListParagraph"/>
        <w:numPr>
          <w:ilvl w:val="0"/>
          <w:numId w:val="29"/>
        </w:numPr>
        <w:rPr>
          <w:rFonts w:cstheme="minorHAnsi"/>
        </w:rPr>
      </w:pPr>
      <w:r w:rsidRPr="004C15A2">
        <w:rPr>
          <w:rFonts w:cstheme="minorHAnsi"/>
        </w:rPr>
        <w:t>Behavioral Health</w:t>
      </w:r>
    </w:p>
    <w:p w14:paraId="64CB5A3A" w14:textId="77777777" w:rsidR="00E3276E" w:rsidRPr="004C15A2" w:rsidRDefault="00E3276E" w:rsidP="007B0A85">
      <w:pPr>
        <w:pStyle w:val="ListParagraph"/>
        <w:numPr>
          <w:ilvl w:val="0"/>
          <w:numId w:val="29"/>
        </w:numPr>
        <w:rPr>
          <w:rFonts w:cstheme="minorHAnsi"/>
        </w:rPr>
      </w:pPr>
      <w:r w:rsidRPr="004C15A2">
        <w:rPr>
          <w:rFonts w:cstheme="minorHAnsi"/>
        </w:rPr>
        <w:t>Criminal Justice</w:t>
      </w:r>
    </w:p>
    <w:p w14:paraId="524CE5E6" w14:textId="7AB54F25" w:rsidR="00E3276E" w:rsidRPr="004C15A2" w:rsidRDefault="00E3276E" w:rsidP="00E3276E">
      <w:pPr>
        <w:rPr>
          <w:rFonts w:cstheme="minorHAnsi"/>
          <w:b/>
          <w:bCs/>
        </w:rPr>
      </w:pPr>
      <w:r w:rsidRPr="004C15A2">
        <w:rPr>
          <w:rFonts w:cstheme="minorHAnsi"/>
          <w:b/>
          <w:bCs/>
        </w:rPr>
        <w:t xml:space="preserve">ORC11c. Please select the venue for the </w:t>
      </w:r>
      <w:r w:rsidRPr="004C15A2">
        <w:rPr>
          <w:rFonts w:cstheme="minorHAnsi"/>
          <w:b/>
          <w:bCs/>
          <w:color w:val="808080" w:themeColor="background1" w:themeShade="80"/>
        </w:rPr>
        <w:t xml:space="preserve">[INSERT STRATEGY FROM ORC11] </w:t>
      </w:r>
      <w:r w:rsidRPr="004C15A2">
        <w:rPr>
          <w:rFonts w:cstheme="minorHAnsi"/>
          <w:b/>
          <w:bCs/>
        </w:rPr>
        <w:t xml:space="preserve">strategy. Select one venue. You will need to create a new strategy entry if the same strategy is being implemented in more than one venue. You will have the option to create an additional strategy entry at the end of this survey section (see the ORCCAT SOP for additional guidance). </w:t>
      </w:r>
      <w:r w:rsidRPr="004C15A2">
        <w:rPr>
          <w:rFonts w:cstheme="minorHAnsi"/>
          <w:b/>
          <w:bCs/>
          <w:color w:val="808080" w:themeColor="background1" w:themeShade="80"/>
        </w:rPr>
        <w:t>[PROGRAMMER: SELECT ONE]</w:t>
      </w:r>
    </w:p>
    <w:p w14:paraId="6B1C8670" w14:textId="77777777" w:rsidR="00E3276E" w:rsidRPr="004C15A2" w:rsidRDefault="00E3276E" w:rsidP="007B0A85">
      <w:pPr>
        <w:pStyle w:val="ListParagraph"/>
        <w:numPr>
          <w:ilvl w:val="0"/>
          <w:numId w:val="30"/>
        </w:numPr>
        <w:rPr>
          <w:rFonts w:cstheme="minorHAnsi"/>
        </w:rPr>
      </w:pPr>
      <w:r w:rsidRPr="004C15A2">
        <w:rPr>
          <w:rFonts w:cstheme="minorHAnsi"/>
        </w:rPr>
        <w:t>Criminal Justice - Jails</w:t>
      </w:r>
    </w:p>
    <w:p w14:paraId="405E6761" w14:textId="77777777" w:rsidR="00E3276E" w:rsidRPr="004C15A2" w:rsidRDefault="00E3276E" w:rsidP="007B0A85">
      <w:pPr>
        <w:pStyle w:val="ListParagraph"/>
        <w:numPr>
          <w:ilvl w:val="0"/>
          <w:numId w:val="30"/>
        </w:numPr>
        <w:rPr>
          <w:rFonts w:cstheme="minorHAnsi"/>
        </w:rPr>
      </w:pPr>
      <w:r w:rsidRPr="004C15A2">
        <w:rPr>
          <w:rFonts w:cstheme="minorHAnsi"/>
        </w:rPr>
        <w:t>Criminal Justice - Community Supervision (probation, parole)</w:t>
      </w:r>
    </w:p>
    <w:p w14:paraId="00B0D546" w14:textId="77777777" w:rsidR="00E3276E" w:rsidRPr="004C15A2" w:rsidRDefault="00E3276E" w:rsidP="007B0A85">
      <w:pPr>
        <w:pStyle w:val="ListParagraph"/>
        <w:numPr>
          <w:ilvl w:val="0"/>
          <w:numId w:val="30"/>
        </w:numPr>
        <w:rPr>
          <w:rFonts w:cstheme="minorHAnsi"/>
        </w:rPr>
      </w:pPr>
      <w:r w:rsidRPr="004C15A2">
        <w:rPr>
          <w:rFonts w:cstheme="minorHAnsi"/>
        </w:rPr>
        <w:t xml:space="preserve">Criminal Justice – Other </w:t>
      </w:r>
    </w:p>
    <w:p w14:paraId="1AF29A86" w14:textId="77777777" w:rsidR="00E3276E" w:rsidRPr="004C15A2" w:rsidRDefault="00E3276E" w:rsidP="007B0A85">
      <w:pPr>
        <w:pStyle w:val="ListParagraph"/>
        <w:numPr>
          <w:ilvl w:val="0"/>
          <w:numId w:val="30"/>
        </w:numPr>
        <w:rPr>
          <w:rFonts w:cstheme="minorHAnsi"/>
        </w:rPr>
      </w:pPr>
      <w:r w:rsidRPr="004C15A2">
        <w:rPr>
          <w:rFonts w:cstheme="minorHAnsi"/>
        </w:rPr>
        <w:t>Syringe Service Programs</w:t>
      </w:r>
    </w:p>
    <w:p w14:paraId="681ED414" w14:textId="77777777" w:rsidR="00E3276E" w:rsidRPr="004C15A2" w:rsidRDefault="00E3276E" w:rsidP="007B0A85">
      <w:pPr>
        <w:pStyle w:val="ListParagraph"/>
        <w:numPr>
          <w:ilvl w:val="0"/>
          <w:numId w:val="30"/>
        </w:numPr>
        <w:rPr>
          <w:rFonts w:cstheme="minorHAnsi"/>
        </w:rPr>
      </w:pPr>
      <w:r w:rsidRPr="004C15A2">
        <w:rPr>
          <w:rFonts w:cstheme="minorHAnsi"/>
        </w:rPr>
        <w:t>Healthcare – Emergency Department</w:t>
      </w:r>
    </w:p>
    <w:p w14:paraId="01BB00F6" w14:textId="5F02E908" w:rsidR="00E3276E" w:rsidRPr="004C15A2" w:rsidRDefault="00E06D36" w:rsidP="007B0A85">
      <w:pPr>
        <w:pStyle w:val="ListParagraph"/>
        <w:numPr>
          <w:ilvl w:val="0"/>
          <w:numId w:val="30"/>
        </w:numPr>
        <w:rPr>
          <w:rFonts w:cstheme="minorHAnsi"/>
        </w:rPr>
      </w:pPr>
      <w:r w:rsidRPr="004C15A2">
        <w:rPr>
          <w:rFonts w:cstheme="minorHAnsi"/>
        </w:rPr>
        <w:t>Healthcare</w:t>
      </w:r>
      <w:r w:rsidR="00E3276E" w:rsidRPr="004C15A2">
        <w:rPr>
          <w:rFonts w:cstheme="minorHAnsi"/>
        </w:rPr>
        <w:t xml:space="preserve"> – Health Department</w:t>
      </w:r>
    </w:p>
    <w:p w14:paraId="7E20988F" w14:textId="77777777" w:rsidR="00E3276E" w:rsidRPr="004C15A2" w:rsidRDefault="00E3276E" w:rsidP="007B0A85">
      <w:pPr>
        <w:pStyle w:val="ListParagraph"/>
        <w:numPr>
          <w:ilvl w:val="0"/>
          <w:numId w:val="30"/>
        </w:numPr>
        <w:rPr>
          <w:rFonts w:cstheme="minorHAnsi"/>
        </w:rPr>
      </w:pPr>
      <w:r w:rsidRPr="004C15A2">
        <w:rPr>
          <w:rFonts w:cstheme="minorHAnsi"/>
        </w:rPr>
        <w:t>Healthcare – Pharmacy</w:t>
      </w:r>
    </w:p>
    <w:p w14:paraId="438992D3" w14:textId="77777777" w:rsidR="00E3276E" w:rsidRPr="004C15A2" w:rsidRDefault="00E3276E" w:rsidP="007B0A85">
      <w:pPr>
        <w:pStyle w:val="ListParagraph"/>
        <w:numPr>
          <w:ilvl w:val="0"/>
          <w:numId w:val="30"/>
        </w:numPr>
        <w:rPr>
          <w:rFonts w:cstheme="minorHAnsi"/>
        </w:rPr>
      </w:pPr>
      <w:r w:rsidRPr="004C15A2">
        <w:rPr>
          <w:rFonts w:cstheme="minorHAnsi"/>
        </w:rPr>
        <w:lastRenderedPageBreak/>
        <w:t>Healthcare – Inpatient Services</w:t>
      </w:r>
    </w:p>
    <w:p w14:paraId="0FD27036" w14:textId="77777777" w:rsidR="00E3276E" w:rsidRPr="004C15A2" w:rsidRDefault="00E3276E" w:rsidP="007B0A85">
      <w:pPr>
        <w:pStyle w:val="ListParagraph"/>
        <w:numPr>
          <w:ilvl w:val="0"/>
          <w:numId w:val="30"/>
        </w:numPr>
        <w:rPr>
          <w:rFonts w:cstheme="minorHAnsi"/>
        </w:rPr>
      </w:pPr>
      <w:r w:rsidRPr="004C15A2">
        <w:rPr>
          <w:rFonts w:cstheme="minorHAnsi"/>
        </w:rPr>
        <w:t>Healthcare – Outpatient Clinics</w:t>
      </w:r>
    </w:p>
    <w:p w14:paraId="17278D01" w14:textId="77777777" w:rsidR="00E3276E" w:rsidRPr="004C15A2" w:rsidRDefault="00E3276E" w:rsidP="007B0A85">
      <w:pPr>
        <w:pStyle w:val="ListParagraph"/>
        <w:numPr>
          <w:ilvl w:val="0"/>
          <w:numId w:val="30"/>
        </w:numPr>
        <w:rPr>
          <w:rFonts w:cstheme="minorHAnsi"/>
        </w:rPr>
      </w:pPr>
      <w:r w:rsidRPr="004C15A2">
        <w:rPr>
          <w:rFonts w:cstheme="minorHAnsi"/>
        </w:rPr>
        <w:t>Healthcare – Ambulatory Surgery</w:t>
      </w:r>
    </w:p>
    <w:p w14:paraId="63591A7B" w14:textId="77777777" w:rsidR="00E3276E" w:rsidRPr="004C15A2" w:rsidRDefault="00E3276E" w:rsidP="007B0A85">
      <w:pPr>
        <w:pStyle w:val="ListParagraph"/>
        <w:numPr>
          <w:ilvl w:val="0"/>
          <w:numId w:val="30"/>
        </w:numPr>
        <w:rPr>
          <w:rFonts w:cstheme="minorHAnsi"/>
        </w:rPr>
      </w:pPr>
      <w:r w:rsidRPr="004C15A2">
        <w:rPr>
          <w:rFonts w:cstheme="minorHAnsi"/>
        </w:rPr>
        <w:t>Healthcare – Dental Clinics</w:t>
      </w:r>
    </w:p>
    <w:p w14:paraId="6C59C695" w14:textId="0DB2D1F8" w:rsidR="00E3276E" w:rsidRPr="004C15A2" w:rsidRDefault="00E06D36" w:rsidP="007B0A85">
      <w:pPr>
        <w:pStyle w:val="ListParagraph"/>
        <w:numPr>
          <w:ilvl w:val="0"/>
          <w:numId w:val="30"/>
        </w:numPr>
        <w:rPr>
          <w:rFonts w:cstheme="minorHAnsi"/>
        </w:rPr>
      </w:pPr>
      <w:r w:rsidRPr="004C15A2">
        <w:rPr>
          <w:rFonts w:cstheme="minorHAnsi"/>
        </w:rPr>
        <w:t>Healthcare</w:t>
      </w:r>
      <w:r w:rsidR="00E3276E" w:rsidRPr="004C15A2">
        <w:rPr>
          <w:rFonts w:cstheme="minorHAnsi"/>
        </w:rPr>
        <w:t xml:space="preserve"> – Other </w:t>
      </w:r>
    </w:p>
    <w:p w14:paraId="4B244388" w14:textId="77777777" w:rsidR="00E3276E" w:rsidRPr="004C15A2" w:rsidRDefault="00E3276E" w:rsidP="007B0A85">
      <w:pPr>
        <w:pStyle w:val="ListParagraph"/>
        <w:numPr>
          <w:ilvl w:val="0"/>
          <w:numId w:val="30"/>
        </w:numPr>
        <w:rPr>
          <w:rFonts w:cstheme="minorHAnsi"/>
        </w:rPr>
      </w:pPr>
      <w:r w:rsidRPr="004C15A2">
        <w:rPr>
          <w:rFonts w:cstheme="minorHAnsi"/>
        </w:rPr>
        <w:t>First Responder Stations (e.g., police and fire stations) </w:t>
      </w:r>
    </w:p>
    <w:p w14:paraId="493F868E" w14:textId="77777777" w:rsidR="00E3276E" w:rsidRPr="004C15A2" w:rsidRDefault="00E3276E" w:rsidP="007B0A85">
      <w:pPr>
        <w:pStyle w:val="ListParagraph"/>
        <w:numPr>
          <w:ilvl w:val="0"/>
          <w:numId w:val="30"/>
        </w:numPr>
        <w:rPr>
          <w:rFonts w:cstheme="minorHAnsi"/>
        </w:rPr>
      </w:pPr>
      <w:r w:rsidRPr="004C15A2">
        <w:rPr>
          <w:rFonts w:cstheme="minorHAnsi"/>
        </w:rPr>
        <w:t>Addiction Treatment and Recovery Facilities- Medical</w:t>
      </w:r>
    </w:p>
    <w:p w14:paraId="2519E0BC" w14:textId="77777777" w:rsidR="00E3276E" w:rsidRPr="004C15A2" w:rsidRDefault="00E3276E" w:rsidP="007B0A85">
      <w:pPr>
        <w:pStyle w:val="ListParagraph"/>
        <w:numPr>
          <w:ilvl w:val="0"/>
          <w:numId w:val="30"/>
        </w:numPr>
        <w:rPr>
          <w:rFonts w:cstheme="minorHAnsi"/>
        </w:rPr>
      </w:pPr>
      <w:r w:rsidRPr="004C15A2">
        <w:rPr>
          <w:rFonts w:cstheme="minorHAnsi"/>
        </w:rPr>
        <w:t>Addiction Treatment and Recovery Facilities- Non-Medical</w:t>
      </w:r>
    </w:p>
    <w:p w14:paraId="6CCF5C65" w14:textId="77777777" w:rsidR="00E3276E" w:rsidRPr="004C15A2" w:rsidRDefault="00E3276E" w:rsidP="007B0A85">
      <w:pPr>
        <w:pStyle w:val="ListParagraph"/>
        <w:numPr>
          <w:ilvl w:val="0"/>
          <w:numId w:val="30"/>
        </w:numPr>
        <w:rPr>
          <w:rFonts w:cstheme="minorHAnsi"/>
        </w:rPr>
      </w:pPr>
      <w:r w:rsidRPr="004C15A2">
        <w:rPr>
          <w:rFonts w:cstheme="minorHAnsi"/>
        </w:rPr>
        <w:t>Mental/Behavioral Health Treatment Facilities- Medical </w:t>
      </w:r>
    </w:p>
    <w:p w14:paraId="6A186F32" w14:textId="77777777" w:rsidR="00E3276E" w:rsidRPr="004C15A2" w:rsidRDefault="00E3276E" w:rsidP="007B0A85">
      <w:pPr>
        <w:pStyle w:val="ListParagraph"/>
        <w:numPr>
          <w:ilvl w:val="0"/>
          <w:numId w:val="30"/>
        </w:numPr>
        <w:rPr>
          <w:rFonts w:cstheme="minorHAnsi"/>
        </w:rPr>
      </w:pPr>
      <w:r w:rsidRPr="004C15A2">
        <w:rPr>
          <w:rFonts w:cstheme="minorHAnsi"/>
        </w:rPr>
        <w:t>Mental/Behavioral Health Treatment Facilities-Non-Medical </w:t>
      </w:r>
    </w:p>
    <w:p w14:paraId="466ECF91" w14:textId="77777777" w:rsidR="00E3276E" w:rsidRPr="004C15A2" w:rsidRDefault="00E3276E" w:rsidP="007B0A85">
      <w:pPr>
        <w:pStyle w:val="ListParagraph"/>
        <w:numPr>
          <w:ilvl w:val="0"/>
          <w:numId w:val="30"/>
        </w:numPr>
        <w:spacing w:after="0" w:line="240" w:lineRule="auto"/>
        <w:rPr>
          <w:rFonts w:eastAsia="Times New Roman" w:cstheme="minorHAnsi"/>
          <w:color w:val="000000"/>
        </w:rPr>
      </w:pPr>
      <w:r w:rsidRPr="004C15A2">
        <w:rPr>
          <w:rFonts w:eastAsia="Times New Roman" w:cstheme="minorHAnsi"/>
          <w:color w:val="000000"/>
        </w:rPr>
        <w:t>Community-Based Social Service Agencies-Homeless Shelters </w:t>
      </w:r>
    </w:p>
    <w:p w14:paraId="241DD7ED" w14:textId="77777777" w:rsidR="00E3276E" w:rsidRPr="004C15A2" w:rsidRDefault="00E3276E" w:rsidP="007B0A85">
      <w:pPr>
        <w:pStyle w:val="ListParagraph"/>
        <w:numPr>
          <w:ilvl w:val="0"/>
          <w:numId w:val="30"/>
        </w:numPr>
        <w:rPr>
          <w:rFonts w:cstheme="minorHAnsi"/>
        </w:rPr>
      </w:pPr>
      <w:r w:rsidRPr="004C15A2">
        <w:rPr>
          <w:rFonts w:cstheme="minorHAnsi"/>
        </w:rPr>
        <w:t>Community-Based Social Service Agencies-Half-Way Houses </w:t>
      </w:r>
    </w:p>
    <w:p w14:paraId="27F1684E" w14:textId="77777777" w:rsidR="00E3276E" w:rsidRPr="004C15A2" w:rsidRDefault="00E3276E" w:rsidP="007B0A85">
      <w:pPr>
        <w:pStyle w:val="ListParagraph"/>
        <w:numPr>
          <w:ilvl w:val="0"/>
          <w:numId w:val="30"/>
        </w:numPr>
        <w:rPr>
          <w:rFonts w:cstheme="minorHAnsi"/>
        </w:rPr>
      </w:pPr>
      <w:r w:rsidRPr="004C15A2">
        <w:rPr>
          <w:rFonts w:cstheme="minorHAnsi"/>
        </w:rPr>
        <w:t xml:space="preserve">Community-Based Social Service Agencies-Other </w:t>
      </w:r>
    </w:p>
    <w:p w14:paraId="733B3D91" w14:textId="77777777" w:rsidR="00E3276E" w:rsidRPr="004C15A2" w:rsidRDefault="00E3276E" w:rsidP="007B0A85">
      <w:pPr>
        <w:pStyle w:val="ListParagraph"/>
        <w:numPr>
          <w:ilvl w:val="0"/>
          <w:numId w:val="30"/>
        </w:numPr>
        <w:spacing w:after="0" w:line="240" w:lineRule="auto"/>
        <w:rPr>
          <w:rFonts w:eastAsia="Times New Roman" w:cstheme="minorHAnsi"/>
          <w:color w:val="000000"/>
        </w:rPr>
      </w:pPr>
      <w:r w:rsidRPr="004C15A2">
        <w:rPr>
          <w:rFonts w:eastAsia="Times New Roman" w:cstheme="minorHAnsi"/>
          <w:color w:val="000000"/>
        </w:rPr>
        <w:t>Hotline (Phone or Internet) Responding To Service Requests</w:t>
      </w:r>
    </w:p>
    <w:p w14:paraId="42B5DD96" w14:textId="77777777" w:rsidR="00E3276E" w:rsidRPr="004C15A2" w:rsidRDefault="00E3276E" w:rsidP="007B0A85">
      <w:pPr>
        <w:pStyle w:val="ListParagraph"/>
        <w:numPr>
          <w:ilvl w:val="0"/>
          <w:numId w:val="30"/>
        </w:numPr>
        <w:spacing w:after="0" w:line="240" w:lineRule="auto"/>
        <w:rPr>
          <w:rFonts w:eastAsia="Times New Roman" w:cstheme="minorHAnsi"/>
          <w:color w:val="000000"/>
        </w:rPr>
      </w:pPr>
      <w:r w:rsidRPr="004C15A2">
        <w:rPr>
          <w:rFonts w:eastAsia="Times New Roman" w:cstheme="minorHAnsi"/>
          <w:color w:val="000000"/>
        </w:rPr>
        <w:t xml:space="preserve">Other </w:t>
      </w:r>
    </w:p>
    <w:p w14:paraId="56028B59" w14:textId="77777777" w:rsidR="00E3276E" w:rsidRPr="004C15A2" w:rsidRDefault="00E3276E" w:rsidP="00E3276E">
      <w:pPr>
        <w:spacing w:after="0" w:line="240" w:lineRule="auto"/>
        <w:rPr>
          <w:rFonts w:eastAsia="Times New Roman" w:cstheme="minorHAnsi"/>
          <w:b/>
          <w:bCs/>
          <w:color w:val="000000"/>
        </w:rPr>
      </w:pPr>
    </w:p>
    <w:p w14:paraId="3AA8B697" w14:textId="00418A4F" w:rsidR="00E3276E" w:rsidRPr="004C15A2" w:rsidRDefault="00E3276E" w:rsidP="00E3276E">
      <w:pPr>
        <w:spacing w:after="0" w:line="240" w:lineRule="auto"/>
        <w:rPr>
          <w:rFonts w:eastAsia="Arial" w:cstheme="minorHAnsi"/>
          <w:b/>
          <w:bCs/>
          <w:color w:val="808080" w:themeColor="background1" w:themeShade="80"/>
        </w:rPr>
      </w:pPr>
      <w:r w:rsidRPr="004C15A2">
        <w:rPr>
          <w:rFonts w:eastAsia="Times New Roman" w:cstheme="minorHAnsi"/>
          <w:b/>
          <w:bCs/>
          <w:color w:val="000000"/>
        </w:rPr>
        <w:t>ORC11d.</w:t>
      </w:r>
      <w:r w:rsidRPr="004C15A2">
        <w:rPr>
          <w:rFonts w:eastAsia="Arial" w:cstheme="minorHAnsi"/>
        </w:rPr>
        <w:t xml:space="preserve"> </w:t>
      </w:r>
      <w:r w:rsidRPr="004C15A2">
        <w:rPr>
          <w:rFonts w:eastAsia="Arial" w:cstheme="minorHAnsi"/>
          <w:b/>
          <w:bCs/>
          <w:color w:val="808080" w:themeColor="background1" w:themeShade="80"/>
        </w:rPr>
        <w:t>[IF ORC11c= 3 OR 12 OR 20 OR 22]</w:t>
      </w:r>
      <w:r w:rsidRPr="004C15A2">
        <w:rPr>
          <w:rFonts w:eastAsia="Arial" w:cstheme="minorHAnsi"/>
          <w:color w:val="808080" w:themeColor="background1" w:themeShade="80"/>
        </w:rPr>
        <w:t xml:space="preserve"> </w:t>
      </w:r>
      <w:r w:rsidRPr="004C15A2">
        <w:rPr>
          <w:rFonts w:eastAsia="Arial" w:cstheme="minorHAnsi"/>
          <w:b/>
          <w:bCs/>
        </w:rPr>
        <w:t xml:space="preserve">Please specify the </w:t>
      </w:r>
      <w:r w:rsidR="002B64EB" w:rsidRPr="004C15A2">
        <w:rPr>
          <w:rFonts w:eastAsia="Arial" w:cstheme="minorHAnsi"/>
          <w:b/>
          <w:bCs/>
        </w:rPr>
        <w:t>O</w:t>
      </w:r>
      <w:r w:rsidRPr="004C15A2">
        <w:rPr>
          <w:rFonts w:eastAsia="Arial" w:cstheme="minorHAnsi"/>
          <w:b/>
          <w:bCs/>
        </w:rPr>
        <w:t xml:space="preserve">ther venue. </w:t>
      </w:r>
      <w:r w:rsidRPr="004C15A2">
        <w:rPr>
          <w:rFonts w:eastAsia="Arial" w:cstheme="minorHAnsi"/>
          <w:b/>
          <w:bCs/>
          <w:color w:val="808080" w:themeColor="background1" w:themeShade="80"/>
        </w:rPr>
        <w:t>[PROGRAMMER: OPEN-ENDED FIELD WITH 75-CHARACTER LIMIT]</w:t>
      </w:r>
    </w:p>
    <w:p w14:paraId="75718FDA" w14:textId="77777777" w:rsidR="00E3276E" w:rsidRPr="004C15A2" w:rsidRDefault="00E3276E" w:rsidP="00E3276E">
      <w:pPr>
        <w:rPr>
          <w:rFonts w:cstheme="minorHAnsi"/>
          <w:b/>
          <w:bCs/>
        </w:rPr>
      </w:pPr>
    </w:p>
    <w:p w14:paraId="4BA883FF" w14:textId="3A62BE4C" w:rsidR="00E3276E" w:rsidRPr="004C15A2" w:rsidRDefault="00E3276E" w:rsidP="00E3276E">
      <w:pPr>
        <w:spacing w:after="0" w:line="240" w:lineRule="auto"/>
        <w:rPr>
          <w:rFonts w:eastAsia="Times New Roman" w:cstheme="minorHAnsi"/>
          <w:b/>
          <w:bCs/>
          <w:color w:val="000000"/>
        </w:rPr>
      </w:pPr>
      <w:r w:rsidRPr="004C15A2">
        <w:rPr>
          <w:rFonts w:eastAsia="Times New Roman" w:cstheme="minorHAnsi"/>
          <w:b/>
          <w:bCs/>
          <w:color w:val="000000"/>
        </w:rPr>
        <w:t xml:space="preserve">ORC11e. Please enter the action plan approval date. </w:t>
      </w:r>
      <w:r w:rsidRPr="004C15A2">
        <w:rPr>
          <w:rFonts w:eastAsia="Times New Roman" w:cstheme="minorHAnsi"/>
          <w:b/>
          <w:bCs/>
          <w:color w:val="808080" w:themeColor="background1" w:themeShade="80"/>
        </w:rPr>
        <w:t xml:space="preserve">[PROGRAMMER: </w:t>
      </w:r>
      <w:r w:rsidR="002101C3">
        <w:rPr>
          <w:rFonts w:eastAsia="Times New Roman" w:cstheme="minorHAnsi"/>
          <w:b/>
          <w:bCs/>
          <w:color w:val="808080" w:themeColor="background1" w:themeShade="80"/>
        </w:rPr>
        <w:t>MM/YYYY</w:t>
      </w:r>
      <w:r w:rsidRPr="004C15A2">
        <w:rPr>
          <w:rFonts w:eastAsia="Times New Roman" w:cstheme="minorHAnsi"/>
          <w:b/>
          <w:bCs/>
          <w:color w:val="808080" w:themeColor="background1" w:themeShade="80"/>
        </w:rPr>
        <w:t xml:space="preserve"> DATE FIELD]</w:t>
      </w:r>
    </w:p>
    <w:p w14:paraId="1ADCA4EE" w14:textId="77777777" w:rsidR="00E3276E" w:rsidRPr="004C15A2" w:rsidRDefault="00E3276E" w:rsidP="00E3276E">
      <w:pPr>
        <w:spacing w:after="0" w:line="240" w:lineRule="auto"/>
        <w:rPr>
          <w:rFonts w:eastAsia="Times New Roman" w:cstheme="minorHAnsi"/>
          <w:b/>
          <w:bCs/>
          <w:color w:val="000000"/>
        </w:rPr>
      </w:pPr>
    </w:p>
    <w:p w14:paraId="1DB00964" w14:textId="28A47EA3" w:rsidR="00E3276E" w:rsidRPr="004C15A2" w:rsidRDefault="00E3276E" w:rsidP="00E3276E">
      <w:pPr>
        <w:spacing w:after="0" w:line="240" w:lineRule="auto"/>
        <w:rPr>
          <w:rFonts w:eastAsia="Times New Roman" w:cstheme="minorHAnsi"/>
          <w:b/>
          <w:bCs/>
          <w:color w:val="000000"/>
        </w:rPr>
      </w:pPr>
      <w:r w:rsidRPr="004C15A2">
        <w:rPr>
          <w:rFonts w:eastAsia="Times New Roman" w:cstheme="minorHAnsi"/>
          <w:b/>
          <w:bCs/>
          <w:color w:val="000000"/>
        </w:rPr>
        <w:t>ORC11f. Has an implementation plan been developed for this strategy?</w:t>
      </w:r>
    </w:p>
    <w:p w14:paraId="05650D62" w14:textId="77777777" w:rsidR="00E3276E" w:rsidRPr="004C15A2" w:rsidRDefault="00E3276E" w:rsidP="007B0A85">
      <w:pPr>
        <w:pStyle w:val="ListParagraph"/>
        <w:numPr>
          <w:ilvl w:val="0"/>
          <w:numId w:val="31"/>
        </w:numPr>
        <w:spacing w:after="0" w:line="240" w:lineRule="auto"/>
        <w:rPr>
          <w:rFonts w:eastAsia="Times New Roman" w:cstheme="minorHAnsi"/>
          <w:color w:val="000000"/>
        </w:rPr>
      </w:pPr>
      <w:r w:rsidRPr="004C15A2">
        <w:rPr>
          <w:rFonts w:eastAsia="Times New Roman" w:cstheme="minorHAnsi"/>
          <w:color w:val="000000"/>
        </w:rPr>
        <w:t>Yes</w:t>
      </w:r>
    </w:p>
    <w:p w14:paraId="10BF2A18" w14:textId="62A00AAB" w:rsidR="00E3276E" w:rsidRPr="004C15A2" w:rsidRDefault="00E3276E" w:rsidP="007B0A85">
      <w:pPr>
        <w:pStyle w:val="ListParagraph"/>
        <w:numPr>
          <w:ilvl w:val="0"/>
          <w:numId w:val="31"/>
        </w:numPr>
        <w:spacing w:after="0" w:line="240" w:lineRule="auto"/>
        <w:rPr>
          <w:rFonts w:eastAsia="Times New Roman" w:cstheme="minorHAnsi"/>
          <w:b/>
          <w:bCs/>
          <w:color w:val="000000"/>
        </w:rPr>
      </w:pPr>
      <w:r w:rsidRPr="004C15A2">
        <w:rPr>
          <w:rFonts w:eastAsia="Times New Roman" w:cstheme="minorHAnsi"/>
          <w:color w:val="000000"/>
        </w:rPr>
        <w:t>No</w:t>
      </w:r>
      <w:r w:rsidRPr="004C15A2">
        <w:rPr>
          <w:rFonts w:eastAsia="Times New Roman" w:cstheme="minorHAnsi"/>
          <w:b/>
          <w:bCs/>
          <w:color w:val="000000"/>
        </w:rPr>
        <w:t xml:space="preserve"> </w:t>
      </w:r>
      <w:r w:rsidRPr="004C15A2">
        <w:rPr>
          <w:rFonts w:eastAsia="Times New Roman" w:cstheme="minorHAnsi"/>
          <w:b/>
          <w:bCs/>
          <w:color w:val="808080" w:themeColor="background1" w:themeShade="80"/>
        </w:rPr>
        <w:t>[GO TO ORC11</w:t>
      </w:r>
      <w:r w:rsidR="0046485B" w:rsidRPr="004C15A2">
        <w:rPr>
          <w:rFonts w:eastAsia="Times New Roman" w:cstheme="minorHAnsi"/>
          <w:b/>
          <w:bCs/>
          <w:color w:val="808080" w:themeColor="background1" w:themeShade="80"/>
        </w:rPr>
        <w:t>s</w:t>
      </w:r>
      <w:r w:rsidRPr="004C15A2">
        <w:rPr>
          <w:rFonts w:eastAsia="Times New Roman" w:cstheme="minorHAnsi"/>
          <w:b/>
          <w:bCs/>
          <w:color w:val="808080" w:themeColor="background1" w:themeShade="80"/>
        </w:rPr>
        <w:t>]</w:t>
      </w:r>
    </w:p>
    <w:p w14:paraId="10BE84C2" w14:textId="77777777" w:rsidR="00E3276E" w:rsidRPr="004C15A2" w:rsidRDefault="00E3276E" w:rsidP="00E3276E">
      <w:pPr>
        <w:spacing w:after="0" w:line="240" w:lineRule="auto"/>
        <w:rPr>
          <w:rFonts w:eastAsia="Times New Roman" w:cstheme="minorHAnsi"/>
          <w:b/>
          <w:bCs/>
          <w:color w:val="000000"/>
        </w:rPr>
      </w:pPr>
    </w:p>
    <w:p w14:paraId="780C0ACC" w14:textId="372FECDA" w:rsidR="001B0C10" w:rsidRPr="004C15A2" w:rsidRDefault="001B0C10" w:rsidP="001B0C10">
      <w:pPr>
        <w:spacing w:after="0" w:line="240" w:lineRule="auto"/>
        <w:rPr>
          <w:rFonts w:eastAsia="Times New Roman" w:cstheme="minorHAnsi"/>
          <w:b/>
          <w:bCs/>
          <w:color w:val="000000"/>
        </w:rPr>
      </w:pPr>
      <w:r w:rsidRPr="004C15A2">
        <w:rPr>
          <w:rFonts w:eastAsia="Times New Roman" w:cstheme="minorHAnsi"/>
          <w:b/>
          <w:bCs/>
          <w:color w:val="000000"/>
        </w:rPr>
        <w:t>ORC11g. Has implementation started for this strategy?</w:t>
      </w:r>
    </w:p>
    <w:p w14:paraId="01072A80" w14:textId="77777777" w:rsidR="001B0C10" w:rsidRPr="004C15A2" w:rsidRDefault="001B0C10" w:rsidP="001B0C10">
      <w:pPr>
        <w:pStyle w:val="ListParagraph"/>
        <w:numPr>
          <w:ilvl w:val="0"/>
          <w:numId w:val="43"/>
        </w:numPr>
        <w:spacing w:after="0" w:line="240" w:lineRule="auto"/>
        <w:rPr>
          <w:rFonts w:eastAsia="Times New Roman" w:cstheme="minorHAnsi"/>
          <w:color w:val="000000"/>
        </w:rPr>
      </w:pPr>
      <w:r w:rsidRPr="004C15A2">
        <w:rPr>
          <w:rFonts w:eastAsia="Times New Roman" w:cstheme="minorHAnsi"/>
          <w:color w:val="000000"/>
        </w:rPr>
        <w:t>Yes</w:t>
      </w:r>
    </w:p>
    <w:p w14:paraId="0AF623AE" w14:textId="77777777" w:rsidR="001B0C10" w:rsidRPr="004C15A2" w:rsidRDefault="001B0C10" w:rsidP="001B0C10">
      <w:pPr>
        <w:pStyle w:val="ListParagraph"/>
        <w:numPr>
          <w:ilvl w:val="0"/>
          <w:numId w:val="43"/>
        </w:numPr>
        <w:spacing w:after="0" w:line="240" w:lineRule="auto"/>
        <w:rPr>
          <w:rFonts w:eastAsia="Times New Roman" w:cstheme="minorHAnsi"/>
          <w:color w:val="000000"/>
        </w:rPr>
      </w:pPr>
      <w:r w:rsidRPr="004C15A2">
        <w:rPr>
          <w:rFonts w:eastAsia="Times New Roman" w:cstheme="minorHAnsi"/>
          <w:color w:val="000000"/>
        </w:rPr>
        <w:t>No</w:t>
      </w:r>
    </w:p>
    <w:p w14:paraId="1FC38003" w14:textId="77777777" w:rsidR="001B0C10" w:rsidRPr="004C15A2" w:rsidRDefault="001B0C10" w:rsidP="001B0C10">
      <w:pPr>
        <w:spacing w:after="0" w:line="240" w:lineRule="auto"/>
        <w:rPr>
          <w:rFonts w:eastAsia="Times New Roman" w:cstheme="minorHAnsi"/>
          <w:color w:val="000000"/>
        </w:rPr>
      </w:pPr>
    </w:p>
    <w:p w14:paraId="2A12C21A" w14:textId="792B2F4A" w:rsidR="001B0C10" w:rsidRPr="004C15A2" w:rsidRDefault="001B0C10" w:rsidP="001B0C10">
      <w:pPr>
        <w:spacing w:after="0" w:line="240" w:lineRule="auto"/>
        <w:rPr>
          <w:rFonts w:eastAsia="Arial" w:cstheme="minorHAnsi"/>
          <w:b/>
          <w:bCs/>
          <w:color w:val="808080" w:themeColor="background1" w:themeShade="80"/>
        </w:rPr>
      </w:pPr>
      <w:r w:rsidRPr="004C15A2">
        <w:rPr>
          <w:rFonts w:eastAsia="Times New Roman" w:cstheme="minorHAnsi"/>
          <w:b/>
          <w:bCs/>
          <w:color w:val="000000"/>
        </w:rPr>
        <w:t>ORC11h.</w:t>
      </w:r>
      <w:r w:rsidRPr="004C15A2">
        <w:rPr>
          <w:rFonts w:eastAsia="Times New Roman" w:cstheme="minorHAnsi"/>
          <w:color w:val="000000"/>
        </w:rPr>
        <w:t xml:space="preserve"> </w:t>
      </w:r>
      <w:r w:rsidRPr="004C15A2">
        <w:rPr>
          <w:rFonts w:eastAsia="Times New Roman" w:cstheme="minorHAnsi"/>
          <w:b/>
          <w:bCs/>
          <w:color w:val="808080" w:themeColor="background1" w:themeShade="80"/>
        </w:rPr>
        <w:t>[IF ORC11g=2]</w:t>
      </w:r>
      <w:r w:rsidRPr="004C15A2">
        <w:rPr>
          <w:rFonts w:eastAsia="Times New Roman" w:cstheme="minorHAnsi"/>
          <w:color w:val="808080" w:themeColor="background1" w:themeShade="80"/>
        </w:rPr>
        <w:t xml:space="preserve"> </w:t>
      </w:r>
      <w:r w:rsidRPr="004C15A2">
        <w:rPr>
          <w:rFonts w:eastAsia="Times New Roman" w:cstheme="minorHAnsi"/>
          <w:b/>
          <w:bCs/>
          <w:color w:val="000000"/>
        </w:rPr>
        <w:t xml:space="preserve">Please briefly explain why implementation has not started for this strategy. </w:t>
      </w:r>
      <w:r w:rsidRPr="004C15A2">
        <w:rPr>
          <w:rFonts w:eastAsia="Arial" w:cstheme="minorHAnsi"/>
          <w:b/>
          <w:bCs/>
          <w:color w:val="808080" w:themeColor="background1" w:themeShade="80"/>
        </w:rPr>
        <w:t xml:space="preserve">[PROGRAMMER: OPEN-ENDED FIELD WITH </w:t>
      </w:r>
      <w:r w:rsidR="00D43D3F" w:rsidRPr="004C15A2">
        <w:rPr>
          <w:rFonts w:eastAsia="Arial" w:cstheme="minorHAnsi"/>
          <w:b/>
          <w:bCs/>
          <w:color w:val="808080" w:themeColor="background1" w:themeShade="80"/>
        </w:rPr>
        <w:t>10000</w:t>
      </w:r>
      <w:r w:rsidRPr="004C15A2">
        <w:rPr>
          <w:rFonts w:eastAsia="Arial" w:cstheme="minorHAnsi"/>
          <w:b/>
          <w:bCs/>
          <w:color w:val="808080" w:themeColor="background1" w:themeShade="80"/>
        </w:rPr>
        <w:t>-CHARACTER LIMIT] [GO TO ORC</w:t>
      </w:r>
      <w:r w:rsidR="0046485B" w:rsidRPr="004C15A2">
        <w:rPr>
          <w:rFonts w:eastAsia="Arial" w:cstheme="minorHAnsi"/>
          <w:b/>
          <w:bCs/>
          <w:color w:val="808080" w:themeColor="background1" w:themeShade="80"/>
        </w:rPr>
        <w:t>11n</w:t>
      </w:r>
      <w:r w:rsidRPr="004C15A2">
        <w:rPr>
          <w:rFonts w:eastAsia="Arial" w:cstheme="minorHAnsi"/>
          <w:b/>
          <w:bCs/>
          <w:color w:val="808080" w:themeColor="background1" w:themeShade="80"/>
        </w:rPr>
        <w:t>]</w:t>
      </w:r>
    </w:p>
    <w:p w14:paraId="2CAD3AD2" w14:textId="77777777" w:rsidR="001B0C10" w:rsidRPr="004C15A2" w:rsidRDefault="001B0C10" w:rsidP="001B0C10">
      <w:pPr>
        <w:spacing w:after="0" w:line="240" w:lineRule="auto"/>
        <w:rPr>
          <w:rFonts w:eastAsia="Times New Roman" w:cstheme="minorHAnsi"/>
          <w:color w:val="000000"/>
        </w:rPr>
      </w:pPr>
      <w:r w:rsidRPr="004C15A2">
        <w:rPr>
          <w:rFonts w:eastAsia="Times New Roman" w:cstheme="minorHAnsi"/>
          <w:color w:val="000000"/>
        </w:rPr>
        <w:t xml:space="preserve"> </w:t>
      </w:r>
    </w:p>
    <w:p w14:paraId="121984E5" w14:textId="77777777" w:rsidR="001B0C10" w:rsidRPr="004C15A2" w:rsidRDefault="001B0C10" w:rsidP="00E3276E">
      <w:pPr>
        <w:spacing w:after="0" w:line="240" w:lineRule="auto"/>
        <w:rPr>
          <w:rFonts w:eastAsia="Times New Roman" w:cstheme="minorHAnsi"/>
          <w:b/>
          <w:bCs/>
          <w:color w:val="000000"/>
        </w:rPr>
      </w:pPr>
    </w:p>
    <w:p w14:paraId="77F7B621" w14:textId="08C2273E" w:rsidR="00E3276E" w:rsidRPr="004C15A2" w:rsidRDefault="00E3276E" w:rsidP="00E3276E">
      <w:pPr>
        <w:spacing w:after="0" w:line="240" w:lineRule="auto"/>
        <w:rPr>
          <w:rFonts w:eastAsia="Arial" w:cstheme="minorHAnsi"/>
          <w:b/>
          <w:bCs/>
          <w:color w:val="808080" w:themeColor="background1" w:themeShade="80"/>
        </w:rPr>
      </w:pPr>
      <w:r w:rsidRPr="004C15A2">
        <w:rPr>
          <w:rFonts w:eastAsia="Times New Roman" w:cstheme="minorHAnsi"/>
          <w:b/>
          <w:bCs/>
          <w:color w:val="000000"/>
        </w:rPr>
        <w:t>ORC11</w:t>
      </w:r>
      <w:r w:rsidR="001B0C10" w:rsidRPr="004C15A2">
        <w:rPr>
          <w:rFonts w:eastAsia="Times New Roman" w:cstheme="minorHAnsi"/>
          <w:b/>
          <w:bCs/>
          <w:color w:val="000000"/>
        </w:rPr>
        <w:t>i</w:t>
      </w:r>
      <w:r w:rsidRPr="004C15A2">
        <w:rPr>
          <w:rFonts w:eastAsia="Times New Roman" w:cstheme="minorHAnsi"/>
          <w:b/>
          <w:bCs/>
          <w:color w:val="000000"/>
        </w:rPr>
        <w:t xml:space="preserve">. Please provide a brief description of the </w:t>
      </w:r>
      <w:r w:rsidRPr="004C15A2">
        <w:rPr>
          <w:rFonts w:cstheme="minorHAnsi"/>
          <w:b/>
          <w:bCs/>
          <w:color w:val="808080" w:themeColor="background1" w:themeShade="80"/>
        </w:rPr>
        <w:t xml:space="preserve">[INSERT STRATEGY FROM ORC11] </w:t>
      </w:r>
      <w:r w:rsidRPr="004C15A2">
        <w:rPr>
          <w:rFonts w:eastAsia="Times New Roman" w:cstheme="minorHAnsi"/>
          <w:b/>
          <w:bCs/>
          <w:color w:val="000000"/>
        </w:rPr>
        <w:t xml:space="preserve">strategy </w:t>
      </w:r>
      <w:r w:rsidRPr="004C15A2">
        <w:rPr>
          <w:rFonts w:eastAsia="Arial" w:cstheme="minorHAnsi"/>
          <w:b/>
          <w:bCs/>
          <w:color w:val="808080" w:themeColor="background1" w:themeShade="80"/>
        </w:rPr>
        <w:t xml:space="preserve">[PROGRAMMER: OPEN-ENDED FIELD WITH </w:t>
      </w:r>
      <w:r w:rsidR="00D43D3F" w:rsidRPr="004C15A2">
        <w:rPr>
          <w:rFonts w:eastAsia="Arial" w:cstheme="minorHAnsi"/>
          <w:b/>
          <w:bCs/>
          <w:color w:val="808080" w:themeColor="background1" w:themeShade="80"/>
        </w:rPr>
        <w:t>10000</w:t>
      </w:r>
      <w:r w:rsidRPr="004C15A2">
        <w:rPr>
          <w:rFonts w:eastAsia="Arial" w:cstheme="minorHAnsi"/>
          <w:b/>
          <w:bCs/>
          <w:color w:val="808080" w:themeColor="background1" w:themeShade="80"/>
        </w:rPr>
        <w:t>-CHARACTER LIMIT]</w:t>
      </w:r>
    </w:p>
    <w:p w14:paraId="7512FDE8" w14:textId="77777777" w:rsidR="00E3276E" w:rsidRPr="004C15A2" w:rsidRDefault="00E3276E" w:rsidP="00E3276E">
      <w:pPr>
        <w:spacing w:after="0" w:line="240" w:lineRule="auto"/>
        <w:rPr>
          <w:rFonts w:eastAsia="Times New Roman" w:cstheme="minorHAnsi"/>
          <w:b/>
          <w:bCs/>
          <w:color w:val="000000"/>
        </w:rPr>
      </w:pPr>
    </w:p>
    <w:p w14:paraId="74A3991A" w14:textId="0552FE2D" w:rsidR="00E3276E" w:rsidRPr="004C15A2" w:rsidRDefault="00E3276E" w:rsidP="00E3276E">
      <w:pPr>
        <w:spacing w:after="0" w:line="240" w:lineRule="auto"/>
        <w:rPr>
          <w:rFonts w:eastAsia="Times New Roman" w:cstheme="minorHAnsi"/>
          <w:b/>
          <w:bCs/>
          <w:color w:val="000000"/>
        </w:rPr>
      </w:pPr>
      <w:r w:rsidRPr="004C15A2">
        <w:rPr>
          <w:rFonts w:eastAsia="Times New Roman" w:cstheme="minorHAnsi"/>
          <w:b/>
          <w:bCs/>
          <w:color w:val="000000" w:themeColor="text1"/>
        </w:rPr>
        <w:t>ORC11</w:t>
      </w:r>
      <w:r w:rsidR="001B0C10" w:rsidRPr="004C15A2">
        <w:rPr>
          <w:rFonts w:eastAsia="Times New Roman" w:cstheme="minorHAnsi"/>
          <w:b/>
          <w:bCs/>
          <w:color w:val="000000" w:themeColor="text1"/>
        </w:rPr>
        <w:t>j</w:t>
      </w:r>
      <w:r w:rsidRPr="004C15A2">
        <w:rPr>
          <w:rFonts w:eastAsia="Times New Roman" w:cstheme="minorHAnsi"/>
          <w:b/>
          <w:bCs/>
          <w:color w:val="000000" w:themeColor="text1"/>
        </w:rPr>
        <w:t xml:space="preserve">. </w:t>
      </w:r>
      <w:r w:rsidRPr="004C15A2">
        <w:rPr>
          <w:rFonts w:eastAsia="Times New Roman" w:cstheme="minorHAnsi"/>
          <w:b/>
          <w:bCs/>
          <w:color w:val="000000"/>
        </w:rPr>
        <w:t xml:space="preserve">Please enter the implementation start date for the </w:t>
      </w:r>
      <w:r w:rsidRPr="004C15A2">
        <w:rPr>
          <w:rFonts w:cstheme="minorHAnsi"/>
          <w:b/>
          <w:bCs/>
          <w:color w:val="808080" w:themeColor="background1" w:themeShade="80"/>
        </w:rPr>
        <w:t>[INSERT STRATEGY FROM ORC1</w:t>
      </w:r>
      <w:r w:rsidR="00827849" w:rsidRPr="004C15A2">
        <w:rPr>
          <w:rFonts w:cstheme="minorHAnsi"/>
          <w:b/>
          <w:bCs/>
          <w:color w:val="808080" w:themeColor="background1" w:themeShade="80"/>
        </w:rPr>
        <w:t>1</w:t>
      </w:r>
      <w:r w:rsidRPr="004C15A2">
        <w:rPr>
          <w:rFonts w:cstheme="minorHAnsi"/>
          <w:b/>
          <w:bCs/>
          <w:color w:val="808080" w:themeColor="background1" w:themeShade="80"/>
        </w:rPr>
        <w:t xml:space="preserve">] </w:t>
      </w:r>
      <w:r w:rsidRPr="004C15A2">
        <w:rPr>
          <w:rFonts w:eastAsia="Times New Roman" w:cstheme="minorHAnsi"/>
          <w:b/>
          <w:bCs/>
          <w:color w:val="000000"/>
        </w:rPr>
        <w:t xml:space="preserve">strategy. </w:t>
      </w:r>
      <w:r w:rsidRPr="004C15A2">
        <w:rPr>
          <w:rFonts w:eastAsia="Times New Roman" w:cstheme="minorHAnsi"/>
          <w:b/>
          <w:bCs/>
          <w:color w:val="808080" w:themeColor="background1" w:themeShade="80"/>
        </w:rPr>
        <w:t xml:space="preserve">[PROGRAMMER: </w:t>
      </w:r>
      <w:r w:rsidR="002101C3">
        <w:rPr>
          <w:rFonts w:eastAsia="Times New Roman" w:cstheme="minorHAnsi"/>
          <w:b/>
          <w:bCs/>
          <w:color w:val="808080" w:themeColor="background1" w:themeShade="80"/>
        </w:rPr>
        <w:t>MM/YYYY</w:t>
      </w:r>
      <w:r w:rsidRPr="004C15A2">
        <w:rPr>
          <w:rFonts w:eastAsia="Times New Roman" w:cstheme="minorHAnsi"/>
          <w:b/>
          <w:bCs/>
          <w:color w:val="808080" w:themeColor="background1" w:themeShade="80"/>
        </w:rPr>
        <w:t xml:space="preserve"> DATE FIELD]</w:t>
      </w:r>
    </w:p>
    <w:p w14:paraId="433562F8" w14:textId="77777777" w:rsidR="00E3276E" w:rsidRPr="004C15A2" w:rsidRDefault="00E3276E" w:rsidP="00E3276E">
      <w:pPr>
        <w:spacing w:after="0" w:line="240" w:lineRule="auto"/>
        <w:rPr>
          <w:rFonts w:eastAsia="Times New Roman" w:cstheme="minorHAnsi"/>
          <w:b/>
          <w:bCs/>
          <w:color w:val="000000"/>
        </w:rPr>
      </w:pPr>
    </w:p>
    <w:p w14:paraId="7222ACEA" w14:textId="125FFD89" w:rsidR="00E3276E" w:rsidRPr="004C15A2" w:rsidRDefault="00E3276E" w:rsidP="00E3276E">
      <w:pPr>
        <w:spacing w:after="0" w:line="240" w:lineRule="auto"/>
        <w:rPr>
          <w:rFonts w:eastAsia="Times New Roman" w:cstheme="minorHAnsi"/>
          <w:b/>
          <w:bCs/>
          <w:color w:val="000000"/>
        </w:rPr>
      </w:pPr>
      <w:r w:rsidRPr="004C15A2">
        <w:rPr>
          <w:rFonts w:eastAsia="Times New Roman" w:cstheme="minorHAnsi"/>
          <w:b/>
          <w:bCs/>
          <w:color w:val="000000"/>
        </w:rPr>
        <w:t>ORC11</w:t>
      </w:r>
      <w:r w:rsidR="001B0C10" w:rsidRPr="004C15A2">
        <w:rPr>
          <w:rFonts w:eastAsia="Times New Roman" w:cstheme="minorHAnsi"/>
          <w:b/>
          <w:bCs/>
          <w:color w:val="000000"/>
        </w:rPr>
        <w:t>k</w:t>
      </w:r>
      <w:r w:rsidRPr="004C15A2">
        <w:rPr>
          <w:rFonts w:eastAsia="Times New Roman" w:cstheme="minorHAnsi"/>
          <w:b/>
          <w:bCs/>
          <w:color w:val="000000"/>
        </w:rPr>
        <w:t xml:space="preserve">. How many partner organizations/practices are implementing the </w:t>
      </w:r>
      <w:r w:rsidRPr="004C15A2">
        <w:rPr>
          <w:rFonts w:cstheme="minorHAnsi"/>
          <w:b/>
          <w:bCs/>
          <w:color w:val="808080" w:themeColor="background1" w:themeShade="80"/>
        </w:rPr>
        <w:t xml:space="preserve">[INSERT STRATEGY FROM ORC11] </w:t>
      </w:r>
      <w:r w:rsidRPr="004C15A2">
        <w:rPr>
          <w:rFonts w:eastAsia="Times New Roman" w:cstheme="minorHAnsi"/>
          <w:b/>
          <w:bCs/>
          <w:color w:val="000000"/>
        </w:rPr>
        <w:t xml:space="preserve">strategy? </w:t>
      </w:r>
      <w:r w:rsidRPr="004C15A2">
        <w:rPr>
          <w:rFonts w:eastAsia="Times New Roman" w:cstheme="minorHAnsi"/>
          <w:b/>
          <w:bCs/>
          <w:color w:val="808080" w:themeColor="background1" w:themeShade="80"/>
        </w:rPr>
        <w:t>[PROGRAMMER: 0-100 NUMBER FIELD]</w:t>
      </w:r>
    </w:p>
    <w:p w14:paraId="375091A2" w14:textId="77777777" w:rsidR="00E3276E" w:rsidRPr="004C15A2" w:rsidRDefault="00E3276E" w:rsidP="00E3276E">
      <w:pPr>
        <w:spacing w:after="0" w:line="240" w:lineRule="auto"/>
        <w:rPr>
          <w:rFonts w:eastAsia="Times New Roman" w:cstheme="minorHAnsi"/>
          <w:b/>
          <w:bCs/>
          <w:color w:val="000000"/>
        </w:rPr>
      </w:pPr>
    </w:p>
    <w:p w14:paraId="28EFBACF" w14:textId="74AF43EF" w:rsidR="00E3276E" w:rsidRPr="004C15A2" w:rsidRDefault="00E3276E" w:rsidP="00E3276E">
      <w:pPr>
        <w:spacing w:after="0" w:line="240" w:lineRule="auto"/>
        <w:rPr>
          <w:rFonts w:eastAsia="Times New Roman" w:cstheme="minorHAnsi"/>
          <w:b/>
          <w:bCs/>
          <w:color w:val="000000"/>
        </w:rPr>
      </w:pPr>
      <w:r w:rsidRPr="004C15A2">
        <w:rPr>
          <w:rFonts w:eastAsia="Times New Roman" w:cstheme="minorHAnsi"/>
          <w:b/>
          <w:bCs/>
          <w:color w:val="000000"/>
        </w:rPr>
        <w:t>ORC11</w:t>
      </w:r>
      <w:r w:rsidR="001B0C10" w:rsidRPr="004C15A2">
        <w:rPr>
          <w:rFonts w:eastAsia="Times New Roman" w:cstheme="minorHAnsi"/>
          <w:b/>
          <w:bCs/>
          <w:color w:val="000000"/>
        </w:rPr>
        <w:t>l</w:t>
      </w:r>
      <w:r w:rsidRPr="004C15A2">
        <w:rPr>
          <w:rFonts w:eastAsia="Times New Roman" w:cstheme="minorHAnsi"/>
          <w:b/>
          <w:bCs/>
          <w:color w:val="000000"/>
        </w:rPr>
        <w:t xml:space="preserve">. Across all of the organizations/practices implementing the </w:t>
      </w:r>
      <w:r w:rsidRPr="004C15A2">
        <w:rPr>
          <w:rFonts w:cstheme="minorHAnsi"/>
          <w:b/>
          <w:bCs/>
          <w:color w:val="808080" w:themeColor="background1" w:themeShade="80"/>
        </w:rPr>
        <w:t xml:space="preserve">[INSERT STRATEGY FROM ORC11] </w:t>
      </w:r>
      <w:r w:rsidRPr="004C15A2">
        <w:rPr>
          <w:rFonts w:eastAsia="Times New Roman" w:cstheme="minorHAnsi"/>
          <w:b/>
          <w:bCs/>
          <w:color w:val="000000"/>
        </w:rPr>
        <w:t xml:space="preserve">strategy, how many fixed physical locations is the strategy being implementing in? </w:t>
      </w:r>
      <w:r w:rsidRPr="004C15A2">
        <w:rPr>
          <w:rFonts w:eastAsia="Times New Roman" w:cstheme="minorHAnsi"/>
          <w:b/>
          <w:bCs/>
          <w:color w:val="808080" w:themeColor="background1" w:themeShade="80"/>
        </w:rPr>
        <w:t>[PROGRAMMER: 0-100 NUMBER FIELD]</w:t>
      </w:r>
    </w:p>
    <w:p w14:paraId="0FDE7191" w14:textId="77777777" w:rsidR="00E3276E" w:rsidRPr="004C15A2" w:rsidRDefault="00E3276E" w:rsidP="00E3276E">
      <w:pPr>
        <w:spacing w:after="0" w:line="240" w:lineRule="auto"/>
        <w:rPr>
          <w:rFonts w:eastAsia="Times New Roman" w:cstheme="minorHAnsi"/>
          <w:b/>
          <w:bCs/>
          <w:color w:val="000000"/>
        </w:rPr>
      </w:pPr>
    </w:p>
    <w:p w14:paraId="18AA3E28" w14:textId="39298794" w:rsidR="00846BDF" w:rsidRDefault="00846BDF" w:rsidP="00E3276E">
      <w:pPr>
        <w:spacing w:after="0" w:line="240" w:lineRule="auto"/>
        <w:rPr>
          <w:ins w:id="75" w:author="Glasgow, LaShawn" w:date="2021-07-30T10:55:00Z"/>
          <w:rFonts w:eastAsia="Times New Roman" w:cstheme="minorHAnsi"/>
          <w:b/>
          <w:bCs/>
          <w:color w:val="000000"/>
        </w:rPr>
      </w:pPr>
      <w:ins w:id="76" w:author="Glasgow, LaShawn" w:date="2021-07-30T10:52:00Z">
        <w:r>
          <w:rPr>
            <w:rFonts w:eastAsia="Times New Roman" w:cstheme="minorHAnsi"/>
            <w:b/>
            <w:bCs/>
            <w:color w:val="000000"/>
          </w:rPr>
          <w:lastRenderedPageBreak/>
          <w:t xml:space="preserve">ORC11lb. What is the implementation status of the </w:t>
        </w:r>
      </w:ins>
      <w:ins w:id="77" w:author="Glasgow, LaShawn" w:date="2021-07-30T10:53:00Z">
        <w:r w:rsidRPr="004217B3">
          <w:rPr>
            <w:rFonts w:eastAsia="Times New Roman" w:cstheme="minorHAnsi"/>
            <w:b/>
            <w:bCs/>
            <w:color w:val="808080" w:themeColor="background1" w:themeShade="80"/>
          </w:rPr>
          <w:t xml:space="preserve">[INSERT STRATEGY FROM ORC11] </w:t>
        </w:r>
        <w:r>
          <w:rPr>
            <w:rFonts w:eastAsia="Times New Roman" w:cstheme="minorHAnsi"/>
            <w:b/>
            <w:bCs/>
            <w:color w:val="000000"/>
          </w:rPr>
          <w:t xml:space="preserve">strategy? </w:t>
        </w:r>
      </w:ins>
      <w:ins w:id="78" w:author="Glasgow, LaShawn" w:date="2021-07-30T10:55:00Z">
        <w:r w:rsidR="004217B3">
          <w:rPr>
            <w:rFonts w:eastAsia="Times New Roman" w:cstheme="minorHAnsi"/>
            <w:b/>
            <w:bCs/>
            <w:color w:val="000000"/>
          </w:rPr>
          <w:t>Please s</w:t>
        </w:r>
      </w:ins>
      <w:ins w:id="79" w:author="Glasgow, LaShawn" w:date="2021-07-30T10:54:00Z">
        <w:r>
          <w:rPr>
            <w:rFonts w:eastAsia="Times New Roman" w:cstheme="minorHAnsi"/>
            <w:b/>
            <w:bCs/>
            <w:color w:val="000000"/>
          </w:rPr>
          <w:t xml:space="preserve">elect implementation status based on the </w:t>
        </w:r>
        <w:r w:rsidR="004217B3">
          <w:rPr>
            <w:rFonts w:eastAsia="Times New Roman" w:cstheme="minorHAnsi"/>
            <w:b/>
            <w:bCs/>
            <w:color w:val="000000"/>
          </w:rPr>
          <w:t>strategy-speci</w:t>
        </w:r>
      </w:ins>
      <w:ins w:id="80" w:author="Glasgow, LaShawn" w:date="2021-07-30T10:55:00Z">
        <w:r w:rsidR="004217B3">
          <w:rPr>
            <w:rFonts w:eastAsia="Times New Roman" w:cstheme="minorHAnsi"/>
            <w:b/>
            <w:bCs/>
            <w:color w:val="000000"/>
          </w:rPr>
          <w:t>fic guidance in the ORCCAT SOP</w:t>
        </w:r>
      </w:ins>
      <w:ins w:id="81" w:author="Knudsen, Hannah K." w:date="2021-08-02T12:54:00Z">
        <w:r w:rsidR="00893C6D">
          <w:rPr>
            <w:rFonts w:eastAsia="Times New Roman" w:cstheme="minorHAnsi"/>
            <w:b/>
            <w:bCs/>
            <w:color w:val="000000"/>
          </w:rPr>
          <w:t xml:space="preserve"> for Menu 3</w:t>
        </w:r>
      </w:ins>
      <w:ins w:id="82" w:author="Glasgow, LaShawn" w:date="2021-07-30T10:55:00Z">
        <w:r w:rsidR="004217B3">
          <w:rPr>
            <w:rFonts w:eastAsia="Times New Roman" w:cstheme="minorHAnsi"/>
            <w:b/>
            <w:bCs/>
            <w:color w:val="000000"/>
          </w:rPr>
          <w:t xml:space="preserve">. </w:t>
        </w:r>
      </w:ins>
    </w:p>
    <w:p w14:paraId="6BB1E682" w14:textId="33E9A67A" w:rsidR="004217B3" w:rsidRPr="004C15A2" w:rsidRDefault="004217B3" w:rsidP="004217B3">
      <w:pPr>
        <w:pStyle w:val="ListParagraph"/>
        <w:numPr>
          <w:ilvl w:val="0"/>
          <w:numId w:val="49"/>
        </w:numPr>
        <w:rPr>
          <w:ins w:id="83" w:author="Glasgow, LaShawn" w:date="2021-07-30T10:55:00Z"/>
          <w:rFonts w:cstheme="minorHAnsi"/>
        </w:rPr>
      </w:pPr>
      <w:ins w:id="84" w:author="Glasgow, LaShawn" w:date="2021-07-30T10:56:00Z">
        <w:r>
          <w:rPr>
            <w:rFonts w:cstheme="minorHAnsi"/>
          </w:rPr>
          <w:t>Partially implemented</w:t>
        </w:r>
      </w:ins>
    </w:p>
    <w:p w14:paraId="22E4EDA2" w14:textId="6FDBBEBC" w:rsidR="004217B3" w:rsidRPr="004C15A2" w:rsidRDefault="004217B3" w:rsidP="004217B3">
      <w:pPr>
        <w:pStyle w:val="ListParagraph"/>
        <w:numPr>
          <w:ilvl w:val="0"/>
          <w:numId w:val="49"/>
        </w:numPr>
        <w:rPr>
          <w:ins w:id="85" w:author="Glasgow, LaShawn" w:date="2021-07-30T10:55:00Z"/>
          <w:rFonts w:cstheme="minorHAnsi"/>
        </w:rPr>
      </w:pPr>
      <w:ins w:id="86" w:author="Glasgow, LaShawn" w:date="2021-07-30T10:56:00Z">
        <w:r>
          <w:rPr>
            <w:rFonts w:cstheme="minorHAnsi"/>
          </w:rPr>
          <w:t>Fully implemented</w:t>
        </w:r>
      </w:ins>
    </w:p>
    <w:p w14:paraId="437D229D" w14:textId="72598826" w:rsidR="004217B3" w:rsidRPr="004C15A2" w:rsidRDefault="004217B3" w:rsidP="004217B3">
      <w:pPr>
        <w:pStyle w:val="ListParagraph"/>
        <w:numPr>
          <w:ilvl w:val="0"/>
          <w:numId w:val="49"/>
        </w:numPr>
        <w:rPr>
          <w:ins w:id="87" w:author="Glasgow, LaShawn" w:date="2021-07-30T10:55:00Z"/>
          <w:rFonts w:cstheme="minorHAnsi"/>
        </w:rPr>
      </w:pPr>
      <w:ins w:id="88" w:author="Glasgow, LaShawn" w:date="2021-07-30T10:56:00Z">
        <w:r>
          <w:rPr>
            <w:rFonts w:cstheme="minorHAnsi"/>
          </w:rPr>
          <w:t>Neither</w:t>
        </w:r>
      </w:ins>
    </w:p>
    <w:p w14:paraId="14250808" w14:textId="333DA477" w:rsidR="004217B3" w:rsidRPr="004217B3" w:rsidRDefault="004217B3" w:rsidP="00E3276E">
      <w:pPr>
        <w:spacing w:after="0" w:line="240" w:lineRule="auto"/>
        <w:rPr>
          <w:ins w:id="89" w:author="Glasgow, LaShawn" w:date="2021-07-30T10:55:00Z"/>
          <w:rFonts w:eastAsia="Times New Roman" w:cstheme="minorHAnsi"/>
          <w:b/>
          <w:bCs/>
          <w:color w:val="808080" w:themeColor="background1" w:themeShade="80"/>
        </w:rPr>
      </w:pPr>
      <w:ins w:id="90" w:author="Glasgow, LaShawn" w:date="2021-07-30T10:56:00Z">
        <w:r>
          <w:rPr>
            <w:rFonts w:eastAsia="Times New Roman" w:cstheme="minorHAnsi"/>
            <w:b/>
            <w:bCs/>
            <w:color w:val="000000"/>
          </w:rPr>
          <w:t xml:space="preserve">ORC11lc. </w:t>
        </w:r>
        <w:r w:rsidRPr="004217B3">
          <w:rPr>
            <w:rFonts w:eastAsia="Times New Roman" w:cstheme="minorHAnsi"/>
            <w:b/>
            <w:bCs/>
            <w:color w:val="808080" w:themeColor="background1" w:themeShade="80"/>
          </w:rPr>
          <w:t>[IF ORC11lb=3]</w:t>
        </w:r>
      </w:ins>
      <w:ins w:id="91" w:author="Glasgow, LaShawn" w:date="2021-07-30T10:57:00Z">
        <w:r w:rsidRPr="004217B3">
          <w:rPr>
            <w:rFonts w:eastAsia="Times New Roman" w:cstheme="minorHAnsi"/>
            <w:b/>
            <w:bCs/>
            <w:color w:val="808080" w:themeColor="background1" w:themeShade="80"/>
          </w:rPr>
          <w:t xml:space="preserve"> </w:t>
        </w:r>
        <w:r>
          <w:rPr>
            <w:rFonts w:eastAsia="Times New Roman" w:cstheme="minorHAnsi"/>
            <w:b/>
            <w:bCs/>
            <w:color w:val="000000"/>
          </w:rPr>
          <w:t xml:space="preserve">Please briefly explain why the strategy is neither partially nor fully implemented. </w:t>
        </w:r>
        <w:r w:rsidRPr="004217B3">
          <w:rPr>
            <w:rFonts w:eastAsia="Times New Roman" w:cstheme="minorHAnsi"/>
            <w:b/>
            <w:bCs/>
            <w:color w:val="808080" w:themeColor="background1" w:themeShade="80"/>
          </w:rPr>
          <w:t>[PROGRAMMER: OPEN-ENDED FIELD WITH 10000-CHARACTER LIMIT]</w:t>
        </w:r>
      </w:ins>
    </w:p>
    <w:p w14:paraId="381C049D" w14:textId="77777777" w:rsidR="004217B3" w:rsidRDefault="004217B3" w:rsidP="00E3276E">
      <w:pPr>
        <w:spacing w:after="0" w:line="240" w:lineRule="auto"/>
        <w:rPr>
          <w:ins w:id="92" w:author="Glasgow, LaShawn" w:date="2021-07-30T10:52:00Z"/>
          <w:rFonts w:eastAsia="Times New Roman" w:cstheme="minorHAnsi"/>
          <w:b/>
          <w:bCs/>
          <w:color w:val="000000"/>
        </w:rPr>
      </w:pPr>
    </w:p>
    <w:p w14:paraId="63B77D66" w14:textId="58DC5B5F" w:rsidR="00E3276E" w:rsidRPr="004C15A2" w:rsidRDefault="00E3276E" w:rsidP="00E3276E">
      <w:pPr>
        <w:spacing w:after="0" w:line="240" w:lineRule="auto"/>
        <w:rPr>
          <w:rFonts w:eastAsia="Times New Roman" w:cstheme="minorHAnsi"/>
          <w:b/>
          <w:bCs/>
          <w:color w:val="000000"/>
        </w:rPr>
      </w:pPr>
      <w:r w:rsidRPr="004C15A2">
        <w:rPr>
          <w:rFonts w:eastAsia="Times New Roman" w:cstheme="minorHAnsi"/>
          <w:b/>
          <w:bCs/>
          <w:color w:val="000000"/>
        </w:rPr>
        <w:t>ORC11</w:t>
      </w:r>
      <w:r w:rsidR="001B0C10" w:rsidRPr="004C15A2">
        <w:rPr>
          <w:rFonts w:eastAsia="Times New Roman" w:cstheme="minorHAnsi"/>
          <w:b/>
          <w:bCs/>
          <w:color w:val="000000"/>
        </w:rPr>
        <w:t>m</w:t>
      </w:r>
      <w:r w:rsidRPr="004C15A2">
        <w:rPr>
          <w:rFonts w:eastAsia="Times New Roman" w:cstheme="minorHAnsi"/>
          <w:b/>
          <w:bCs/>
          <w:color w:val="000000"/>
        </w:rPr>
        <w:t xml:space="preserve">. Is the </w:t>
      </w:r>
      <w:r w:rsidRPr="004C15A2">
        <w:rPr>
          <w:rFonts w:cstheme="minorHAnsi"/>
          <w:b/>
          <w:bCs/>
          <w:color w:val="808080" w:themeColor="background1" w:themeShade="80"/>
        </w:rPr>
        <w:t xml:space="preserve">[INSERT STRATEGY FROM ORC11] </w:t>
      </w:r>
      <w:r w:rsidRPr="004C15A2">
        <w:rPr>
          <w:rFonts w:eastAsia="Times New Roman" w:cstheme="minorHAnsi"/>
          <w:b/>
          <w:bCs/>
          <w:color w:val="000000"/>
        </w:rPr>
        <w:t>strategy being delivered by mobile outreach?</w:t>
      </w:r>
    </w:p>
    <w:p w14:paraId="115294F7" w14:textId="77777777" w:rsidR="00E3276E" w:rsidRPr="004C15A2" w:rsidRDefault="00E3276E" w:rsidP="007B0A85">
      <w:pPr>
        <w:pStyle w:val="ListParagraph"/>
        <w:numPr>
          <w:ilvl w:val="0"/>
          <w:numId w:val="32"/>
        </w:numPr>
        <w:spacing w:after="0" w:line="240" w:lineRule="auto"/>
        <w:rPr>
          <w:rFonts w:eastAsia="Times New Roman" w:cstheme="minorHAnsi"/>
          <w:color w:val="000000"/>
        </w:rPr>
      </w:pPr>
      <w:r w:rsidRPr="004C15A2">
        <w:rPr>
          <w:rFonts w:eastAsia="Times New Roman" w:cstheme="minorHAnsi"/>
          <w:color w:val="000000"/>
        </w:rPr>
        <w:t>Yes</w:t>
      </w:r>
    </w:p>
    <w:p w14:paraId="28297237" w14:textId="77777777" w:rsidR="00E3276E" w:rsidRPr="004C15A2" w:rsidRDefault="00E3276E" w:rsidP="007B0A85">
      <w:pPr>
        <w:pStyle w:val="ListParagraph"/>
        <w:numPr>
          <w:ilvl w:val="0"/>
          <w:numId w:val="32"/>
        </w:numPr>
        <w:spacing w:after="0" w:line="240" w:lineRule="auto"/>
        <w:rPr>
          <w:rFonts w:eastAsia="Times New Roman" w:cstheme="minorHAnsi"/>
          <w:color w:val="000000"/>
        </w:rPr>
      </w:pPr>
      <w:r w:rsidRPr="004C15A2">
        <w:rPr>
          <w:rFonts w:eastAsia="Times New Roman" w:cstheme="minorHAnsi"/>
          <w:color w:val="000000"/>
        </w:rPr>
        <w:t>No</w:t>
      </w:r>
    </w:p>
    <w:p w14:paraId="590F8172" w14:textId="6FA4F17A" w:rsidR="00E3276E" w:rsidRDefault="00E3276E" w:rsidP="00E3276E">
      <w:pPr>
        <w:spacing w:after="60"/>
        <w:ind w:left="446" w:hanging="446"/>
        <w:rPr>
          <w:rFonts w:cstheme="minorHAnsi"/>
          <w:b/>
          <w:bCs/>
          <w:noProof/>
        </w:rPr>
      </w:pPr>
    </w:p>
    <w:p w14:paraId="15736221" w14:textId="41A9CB1D" w:rsidR="00174B85" w:rsidRDefault="00174B85" w:rsidP="00174B85">
      <w:pPr>
        <w:spacing w:after="0" w:line="240" w:lineRule="auto"/>
        <w:rPr>
          <w:rFonts w:eastAsia="Times New Roman" w:cstheme="minorHAnsi"/>
          <w:b/>
          <w:bCs/>
          <w:color w:val="000000"/>
        </w:rPr>
      </w:pPr>
      <w:r>
        <w:rPr>
          <w:rFonts w:eastAsia="Times New Roman" w:cstheme="minorHAnsi"/>
          <w:b/>
          <w:bCs/>
          <w:color w:val="000000"/>
        </w:rPr>
        <w:t xml:space="preserve">ORC11mb. Is the </w:t>
      </w:r>
      <w:r>
        <w:rPr>
          <w:rFonts w:cstheme="minorHAnsi"/>
          <w:b/>
          <w:bCs/>
          <w:color w:val="808080" w:themeColor="background1" w:themeShade="80"/>
        </w:rPr>
        <w:t xml:space="preserve">[INSERT STRATEGY FROM ORC11] </w:t>
      </w:r>
      <w:r>
        <w:rPr>
          <w:rFonts w:eastAsia="Times New Roman" w:cstheme="minorHAnsi"/>
          <w:b/>
          <w:bCs/>
          <w:color w:val="000000"/>
        </w:rPr>
        <w:t>strategy being delivered electronically and/or by mail?</w:t>
      </w:r>
    </w:p>
    <w:p w14:paraId="0688452A" w14:textId="77777777" w:rsidR="00174B85" w:rsidRDefault="00174B85" w:rsidP="00174B85">
      <w:pPr>
        <w:pStyle w:val="ListParagraph"/>
        <w:numPr>
          <w:ilvl w:val="0"/>
          <w:numId w:val="44"/>
        </w:numPr>
        <w:spacing w:after="0" w:line="240" w:lineRule="auto"/>
        <w:rPr>
          <w:rFonts w:eastAsia="Times New Roman" w:cstheme="minorHAnsi"/>
          <w:color w:val="000000"/>
        </w:rPr>
      </w:pPr>
      <w:r>
        <w:rPr>
          <w:rFonts w:eastAsia="Times New Roman" w:cstheme="minorHAnsi"/>
          <w:color w:val="000000"/>
        </w:rPr>
        <w:t>Yes</w:t>
      </w:r>
    </w:p>
    <w:p w14:paraId="34D20013" w14:textId="77777777" w:rsidR="00174B85" w:rsidRDefault="00174B85" w:rsidP="00174B85">
      <w:pPr>
        <w:pStyle w:val="ListParagraph"/>
        <w:numPr>
          <w:ilvl w:val="0"/>
          <w:numId w:val="44"/>
        </w:numPr>
        <w:spacing w:after="0" w:line="240" w:lineRule="auto"/>
        <w:rPr>
          <w:rFonts w:eastAsia="Times New Roman" w:cstheme="minorHAnsi"/>
          <w:color w:val="000000"/>
        </w:rPr>
      </w:pPr>
      <w:r>
        <w:rPr>
          <w:rFonts w:eastAsia="Times New Roman" w:cstheme="minorHAnsi"/>
          <w:color w:val="000000"/>
        </w:rPr>
        <w:t>No</w:t>
      </w:r>
    </w:p>
    <w:p w14:paraId="25D0D3F3" w14:textId="59ADF69B" w:rsidR="00174B85" w:rsidRDefault="00174B85" w:rsidP="00E3276E">
      <w:pPr>
        <w:spacing w:after="60"/>
        <w:ind w:left="446" w:hanging="446"/>
        <w:rPr>
          <w:rFonts w:cstheme="minorHAnsi"/>
          <w:b/>
          <w:bCs/>
          <w:noProof/>
        </w:rPr>
      </w:pPr>
    </w:p>
    <w:p w14:paraId="42E5C79C" w14:textId="0B0D8C7E" w:rsidR="00E3276E" w:rsidRPr="004C15A2" w:rsidRDefault="00E3276E" w:rsidP="00E3276E">
      <w:pPr>
        <w:spacing w:after="60"/>
        <w:rPr>
          <w:rFonts w:cstheme="minorHAnsi"/>
          <w:b/>
          <w:bCs/>
          <w:noProof/>
        </w:rPr>
      </w:pPr>
      <w:r w:rsidRPr="004C15A2">
        <w:rPr>
          <w:rFonts w:cstheme="minorHAnsi"/>
          <w:b/>
          <w:bCs/>
          <w:noProof/>
        </w:rPr>
        <w:t>ORC11</w:t>
      </w:r>
      <w:r w:rsidR="0046485B" w:rsidRPr="004C15A2">
        <w:rPr>
          <w:rFonts w:cstheme="minorHAnsi"/>
          <w:b/>
          <w:bCs/>
          <w:noProof/>
        </w:rPr>
        <w:t>n</w:t>
      </w:r>
      <w:r w:rsidRPr="004C15A2">
        <w:rPr>
          <w:rFonts w:cstheme="minorHAnsi"/>
          <w:b/>
          <w:bCs/>
          <w:noProof/>
        </w:rPr>
        <w:t>. Has there been a coalition-approved change to this strategy since the action plan was approved?</w:t>
      </w:r>
    </w:p>
    <w:p w14:paraId="0427734F" w14:textId="77777777" w:rsidR="00E3276E" w:rsidRPr="004C15A2" w:rsidRDefault="00E3276E" w:rsidP="007B0A85">
      <w:pPr>
        <w:pStyle w:val="ListParagraph"/>
        <w:numPr>
          <w:ilvl w:val="0"/>
          <w:numId w:val="33"/>
        </w:numPr>
        <w:spacing w:after="60"/>
        <w:rPr>
          <w:rFonts w:cstheme="minorHAnsi"/>
          <w:noProof/>
        </w:rPr>
      </w:pPr>
      <w:r w:rsidRPr="004C15A2">
        <w:rPr>
          <w:rFonts w:cstheme="minorHAnsi"/>
          <w:noProof/>
        </w:rPr>
        <w:t>Yes</w:t>
      </w:r>
    </w:p>
    <w:p w14:paraId="787F43AF" w14:textId="481F70C0" w:rsidR="00E3276E" w:rsidRPr="004C15A2" w:rsidRDefault="00E3276E" w:rsidP="007B0A85">
      <w:pPr>
        <w:pStyle w:val="ListParagraph"/>
        <w:numPr>
          <w:ilvl w:val="0"/>
          <w:numId w:val="33"/>
        </w:numPr>
        <w:spacing w:before="480" w:after="60"/>
        <w:rPr>
          <w:rFonts w:cstheme="minorHAnsi"/>
          <w:b/>
          <w:bCs/>
          <w:noProof/>
          <w:color w:val="808080" w:themeColor="background1" w:themeShade="80"/>
        </w:rPr>
      </w:pPr>
      <w:r w:rsidRPr="004C15A2">
        <w:rPr>
          <w:rFonts w:cstheme="minorHAnsi"/>
          <w:noProof/>
        </w:rPr>
        <w:t xml:space="preserve">No </w:t>
      </w:r>
      <w:r w:rsidRPr="004C15A2">
        <w:rPr>
          <w:rFonts w:cstheme="minorHAnsi"/>
          <w:b/>
          <w:bCs/>
          <w:noProof/>
          <w:color w:val="808080" w:themeColor="background1" w:themeShade="80"/>
        </w:rPr>
        <w:t>[GO TO ORC11</w:t>
      </w:r>
      <w:r w:rsidR="0046485B" w:rsidRPr="004C15A2">
        <w:rPr>
          <w:rFonts w:cstheme="minorHAnsi"/>
          <w:b/>
          <w:bCs/>
          <w:noProof/>
          <w:color w:val="808080" w:themeColor="background1" w:themeShade="80"/>
        </w:rPr>
        <w:t>q</w:t>
      </w:r>
      <w:r w:rsidRPr="004C15A2">
        <w:rPr>
          <w:rFonts w:cstheme="minorHAnsi"/>
          <w:b/>
          <w:bCs/>
          <w:noProof/>
          <w:color w:val="808080" w:themeColor="background1" w:themeShade="80"/>
        </w:rPr>
        <w:t>]</w:t>
      </w:r>
    </w:p>
    <w:p w14:paraId="4554944C" w14:textId="77777777" w:rsidR="00E3276E" w:rsidRPr="004C15A2" w:rsidRDefault="00E3276E" w:rsidP="00E3276E">
      <w:pPr>
        <w:spacing w:after="0" w:line="240" w:lineRule="auto"/>
        <w:rPr>
          <w:rFonts w:cstheme="minorHAnsi"/>
          <w:b/>
          <w:bCs/>
          <w:noProof/>
        </w:rPr>
      </w:pPr>
    </w:p>
    <w:p w14:paraId="58CA0E09" w14:textId="5BEDC037" w:rsidR="00E3276E" w:rsidRPr="004C15A2" w:rsidRDefault="00E3276E" w:rsidP="00E3276E">
      <w:pPr>
        <w:spacing w:after="0" w:line="240" w:lineRule="auto"/>
        <w:rPr>
          <w:rFonts w:eastAsia="Times New Roman" w:cstheme="minorHAnsi"/>
          <w:b/>
          <w:bCs/>
          <w:color w:val="000000"/>
        </w:rPr>
      </w:pPr>
      <w:r w:rsidRPr="004C15A2">
        <w:rPr>
          <w:rFonts w:cstheme="minorHAnsi"/>
          <w:b/>
          <w:bCs/>
          <w:noProof/>
        </w:rPr>
        <w:t>ORC11</w:t>
      </w:r>
      <w:r w:rsidR="0046485B" w:rsidRPr="004C15A2">
        <w:rPr>
          <w:rFonts w:cstheme="minorHAnsi"/>
          <w:b/>
          <w:bCs/>
          <w:noProof/>
        </w:rPr>
        <w:t>o</w:t>
      </w:r>
      <w:r w:rsidRPr="004C15A2">
        <w:rPr>
          <w:rFonts w:cstheme="minorHAnsi"/>
          <w:b/>
          <w:bCs/>
          <w:noProof/>
        </w:rPr>
        <w:t xml:space="preserve">. When did the coalition approve the change? </w:t>
      </w:r>
      <w:r w:rsidRPr="004C15A2">
        <w:rPr>
          <w:rFonts w:eastAsia="Times New Roman" w:cstheme="minorHAnsi"/>
          <w:b/>
          <w:bCs/>
          <w:color w:val="808080" w:themeColor="background1" w:themeShade="80"/>
        </w:rPr>
        <w:t xml:space="preserve">[PROGRAMMER: </w:t>
      </w:r>
      <w:r w:rsidR="002101C3">
        <w:rPr>
          <w:rFonts w:eastAsia="Times New Roman" w:cstheme="minorHAnsi"/>
          <w:b/>
          <w:bCs/>
          <w:color w:val="808080" w:themeColor="background1" w:themeShade="80"/>
        </w:rPr>
        <w:t>MM/YYYY</w:t>
      </w:r>
      <w:r w:rsidRPr="004C15A2">
        <w:rPr>
          <w:rFonts w:eastAsia="Times New Roman" w:cstheme="minorHAnsi"/>
          <w:b/>
          <w:bCs/>
          <w:color w:val="808080" w:themeColor="background1" w:themeShade="80"/>
        </w:rPr>
        <w:t xml:space="preserve"> DATE FIELD]</w:t>
      </w:r>
    </w:p>
    <w:p w14:paraId="5A8954B9" w14:textId="77777777" w:rsidR="00E3276E" w:rsidRPr="004C15A2" w:rsidRDefault="00E3276E" w:rsidP="00E3276E">
      <w:pPr>
        <w:spacing w:after="0" w:line="240" w:lineRule="auto"/>
        <w:rPr>
          <w:rFonts w:cstheme="minorHAnsi"/>
          <w:b/>
          <w:bCs/>
          <w:noProof/>
        </w:rPr>
      </w:pPr>
    </w:p>
    <w:p w14:paraId="618414CC" w14:textId="4AF3DCD7" w:rsidR="00E3276E" w:rsidRPr="004C15A2" w:rsidRDefault="00E3276E" w:rsidP="00E3276E">
      <w:pPr>
        <w:spacing w:after="0" w:line="240" w:lineRule="auto"/>
        <w:rPr>
          <w:rFonts w:eastAsia="Arial" w:cstheme="minorHAnsi"/>
          <w:b/>
          <w:bCs/>
          <w:color w:val="808080" w:themeColor="background1" w:themeShade="80"/>
        </w:rPr>
      </w:pPr>
      <w:r w:rsidRPr="004C15A2">
        <w:rPr>
          <w:rFonts w:cstheme="minorHAnsi"/>
          <w:b/>
          <w:bCs/>
          <w:noProof/>
        </w:rPr>
        <w:t>ORC11</w:t>
      </w:r>
      <w:r w:rsidR="0046485B" w:rsidRPr="004C15A2">
        <w:rPr>
          <w:rFonts w:cstheme="minorHAnsi"/>
          <w:b/>
          <w:bCs/>
          <w:noProof/>
        </w:rPr>
        <w:t>p</w:t>
      </w:r>
      <w:r w:rsidRPr="004C15A2">
        <w:rPr>
          <w:rFonts w:cstheme="minorHAnsi"/>
          <w:b/>
          <w:bCs/>
          <w:noProof/>
        </w:rPr>
        <w:t xml:space="preserve">. Please describe the coalition-approved change to the strategy. </w:t>
      </w:r>
      <w:bookmarkStart w:id="93" w:name="_Hlk78535088"/>
      <w:r w:rsidRPr="004C15A2">
        <w:rPr>
          <w:rFonts w:eastAsia="Arial" w:cstheme="minorHAnsi"/>
          <w:b/>
          <w:bCs/>
          <w:color w:val="808080" w:themeColor="background1" w:themeShade="80"/>
        </w:rPr>
        <w:t xml:space="preserve">[PROGRAMMER: OPEN-ENDED FIELD WITH </w:t>
      </w:r>
      <w:r w:rsidR="00D43D3F" w:rsidRPr="004C15A2">
        <w:rPr>
          <w:rFonts w:eastAsia="Arial" w:cstheme="minorHAnsi"/>
          <w:b/>
          <w:bCs/>
          <w:color w:val="808080" w:themeColor="background1" w:themeShade="80"/>
        </w:rPr>
        <w:t>10000</w:t>
      </w:r>
      <w:r w:rsidRPr="004C15A2">
        <w:rPr>
          <w:rFonts w:eastAsia="Arial" w:cstheme="minorHAnsi"/>
          <w:b/>
          <w:bCs/>
          <w:color w:val="808080" w:themeColor="background1" w:themeShade="80"/>
        </w:rPr>
        <w:t>-CHARACTER LIMIT]</w:t>
      </w:r>
    </w:p>
    <w:bookmarkEnd w:id="93"/>
    <w:p w14:paraId="231EBCEA" w14:textId="77777777" w:rsidR="00E3276E" w:rsidRPr="004C15A2" w:rsidRDefault="00E3276E" w:rsidP="00E3276E">
      <w:pPr>
        <w:spacing w:after="0" w:line="240" w:lineRule="auto"/>
        <w:rPr>
          <w:rFonts w:eastAsia="Times New Roman" w:cstheme="minorHAnsi"/>
          <w:b/>
          <w:bCs/>
          <w:color w:val="000000"/>
        </w:rPr>
      </w:pPr>
    </w:p>
    <w:p w14:paraId="6D421893" w14:textId="7AAE3CA7" w:rsidR="00E3276E" w:rsidRPr="004C15A2" w:rsidRDefault="00E3276E" w:rsidP="00E3276E">
      <w:pPr>
        <w:spacing w:after="0" w:line="240" w:lineRule="auto"/>
        <w:rPr>
          <w:rFonts w:eastAsia="Times New Roman" w:cstheme="minorHAnsi"/>
          <w:b/>
          <w:bCs/>
          <w:color w:val="000000"/>
        </w:rPr>
      </w:pPr>
      <w:r w:rsidRPr="004C15A2">
        <w:rPr>
          <w:rFonts w:eastAsia="Times New Roman" w:cstheme="minorHAnsi"/>
          <w:b/>
          <w:bCs/>
          <w:color w:val="000000"/>
        </w:rPr>
        <w:t>ORC11</w:t>
      </w:r>
      <w:r w:rsidR="0046485B" w:rsidRPr="004C15A2">
        <w:rPr>
          <w:rFonts w:eastAsia="Times New Roman" w:cstheme="minorHAnsi"/>
          <w:b/>
          <w:bCs/>
          <w:color w:val="000000"/>
        </w:rPr>
        <w:t>q</w:t>
      </w:r>
      <w:r w:rsidRPr="004C15A2">
        <w:rPr>
          <w:rFonts w:eastAsia="Times New Roman" w:cstheme="minorHAnsi"/>
          <w:b/>
          <w:bCs/>
          <w:color w:val="000000"/>
        </w:rPr>
        <w:t>. Has this strategy been discontinued?</w:t>
      </w:r>
    </w:p>
    <w:p w14:paraId="1BB5A8C1" w14:textId="77777777" w:rsidR="00E3276E" w:rsidRPr="004C15A2" w:rsidRDefault="00E3276E" w:rsidP="007B0A85">
      <w:pPr>
        <w:pStyle w:val="ListParagraph"/>
        <w:numPr>
          <w:ilvl w:val="0"/>
          <w:numId w:val="34"/>
        </w:numPr>
        <w:spacing w:after="0" w:line="240" w:lineRule="auto"/>
        <w:rPr>
          <w:rFonts w:eastAsia="Times New Roman" w:cstheme="minorHAnsi"/>
          <w:color w:val="000000"/>
        </w:rPr>
      </w:pPr>
      <w:r w:rsidRPr="004C15A2">
        <w:rPr>
          <w:rFonts w:eastAsia="Times New Roman" w:cstheme="minorHAnsi"/>
          <w:color w:val="000000"/>
        </w:rPr>
        <w:t>Yes</w:t>
      </w:r>
    </w:p>
    <w:p w14:paraId="2317B694" w14:textId="00EE4157" w:rsidR="00E3276E" w:rsidRPr="004C15A2" w:rsidRDefault="00E3276E" w:rsidP="007B0A85">
      <w:pPr>
        <w:pStyle w:val="ListParagraph"/>
        <w:numPr>
          <w:ilvl w:val="0"/>
          <w:numId w:val="34"/>
        </w:numPr>
        <w:spacing w:after="0" w:line="240" w:lineRule="auto"/>
        <w:rPr>
          <w:rFonts w:eastAsia="Times New Roman" w:cstheme="minorHAnsi"/>
          <w:color w:val="000000"/>
        </w:rPr>
      </w:pPr>
      <w:r w:rsidRPr="004C15A2">
        <w:rPr>
          <w:rFonts w:eastAsia="Times New Roman" w:cstheme="minorHAnsi"/>
          <w:color w:val="000000"/>
        </w:rPr>
        <w:t xml:space="preserve">No </w:t>
      </w:r>
      <w:r w:rsidRPr="004C15A2">
        <w:rPr>
          <w:rFonts w:eastAsia="Times New Roman" w:cstheme="minorHAnsi"/>
          <w:b/>
          <w:bCs/>
          <w:color w:val="808080" w:themeColor="background1" w:themeShade="80"/>
        </w:rPr>
        <w:t>[GO TO ORC11</w:t>
      </w:r>
      <w:r w:rsidR="0046485B" w:rsidRPr="004C15A2">
        <w:rPr>
          <w:rFonts w:eastAsia="Times New Roman" w:cstheme="minorHAnsi"/>
          <w:b/>
          <w:bCs/>
          <w:color w:val="808080" w:themeColor="background1" w:themeShade="80"/>
        </w:rPr>
        <w:t>t</w:t>
      </w:r>
      <w:r w:rsidRPr="004C15A2">
        <w:rPr>
          <w:rFonts w:eastAsia="Times New Roman" w:cstheme="minorHAnsi"/>
          <w:b/>
          <w:bCs/>
          <w:color w:val="808080" w:themeColor="background1" w:themeShade="80"/>
        </w:rPr>
        <w:t>]</w:t>
      </w:r>
    </w:p>
    <w:p w14:paraId="5FC403A9" w14:textId="77777777" w:rsidR="00E3276E" w:rsidRPr="004C15A2" w:rsidRDefault="00E3276E" w:rsidP="00E3276E">
      <w:pPr>
        <w:spacing w:after="0" w:line="240" w:lineRule="auto"/>
        <w:rPr>
          <w:rFonts w:eastAsia="Times New Roman" w:cstheme="minorHAnsi"/>
          <w:b/>
          <w:bCs/>
          <w:color w:val="000000"/>
        </w:rPr>
      </w:pPr>
    </w:p>
    <w:p w14:paraId="7DCD5790" w14:textId="086BFC4D" w:rsidR="00E3276E" w:rsidRPr="004C15A2" w:rsidRDefault="00E3276E" w:rsidP="00E3276E">
      <w:pPr>
        <w:spacing w:after="0" w:line="240" w:lineRule="auto"/>
        <w:rPr>
          <w:rFonts w:eastAsia="Times New Roman" w:cstheme="minorHAnsi"/>
          <w:b/>
          <w:bCs/>
          <w:color w:val="000000"/>
        </w:rPr>
      </w:pPr>
      <w:r w:rsidRPr="004C15A2">
        <w:rPr>
          <w:rFonts w:eastAsia="Times New Roman" w:cstheme="minorHAnsi"/>
          <w:b/>
          <w:bCs/>
          <w:color w:val="000000"/>
        </w:rPr>
        <w:t>ORC11</w:t>
      </w:r>
      <w:r w:rsidR="0046485B" w:rsidRPr="004C15A2">
        <w:rPr>
          <w:rFonts w:eastAsia="Times New Roman" w:cstheme="minorHAnsi"/>
          <w:b/>
          <w:bCs/>
          <w:color w:val="000000"/>
        </w:rPr>
        <w:t>r</w:t>
      </w:r>
      <w:r w:rsidRPr="004C15A2">
        <w:rPr>
          <w:rFonts w:eastAsia="Times New Roman" w:cstheme="minorHAnsi"/>
          <w:b/>
          <w:bCs/>
          <w:color w:val="000000"/>
        </w:rPr>
        <w:t xml:space="preserve">. When was the strategy discontinued? </w:t>
      </w:r>
      <w:r w:rsidRPr="004C15A2">
        <w:rPr>
          <w:rFonts w:eastAsia="Times New Roman" w:cstheme="minorHAnsi"/>
          <w:b/>
          <w:bCs/>
          <w:color w:val="808080" w:themeColor="background1" w:themeShade="80"/>
        </w:rPr>
        <w:t xml:space="preserve">[PROGRAMMER: </w:t>
      </w:r>
      <w:r w:rsidR="002101C3">
        <w:rPr>
          <w:rFonts w:eastAsia="Times New Roman" w:cstheme="minorHAnsi"/>
          <w:b/>
          <w:bCs/>
          <w:color w:val="808080" w:themeColor="background1" w:themeShade="80"/>
        </w:rPr>
        <w:t>MM/YYYY</w:t>
      </w:r>
      <w:r w:rsidRPr="004C15A2">
        <w:rPr>
          <w:rFonts w:eastAsia="Times New Roman" w:cstheme="minorHAnsi"/>
          <w:b/>
          <w:bCs/>
          <w:color w:val="808080" w:themeColor="background1" w:themeShade="80"/>
        </w:rPr>
        <w:t xml:space="preserve"> DATE FIELD]</w:t>
      </w:r>
    </w:p>
    <w:p w14:paraId="49A5221A" w14:textId="77777777" w:rsidR="00E3276E" w:rsidRPr="004C15A2" w:rsidRDefault="00E3276E" w:rsidP="00E3276E">
      <w:pPr>
        <w:spacing w:after="0" w:line="240" w:lineRule="auto"/>
        <w:rPr>
          <w:rFonts w:eastAsia="Times New Roman" w:cstheme="minorHAnsi"/>
          <w:b/>
          <w:bCs/>
          <w:color w:val="000000"/>
        </w:rPr>
      </w:pPr>
    </w:p>
    <w:p w14:paraId="5F1A23C6" w14:textId="31BAC16F" w:rsidR="00E3276E" w:rsidRPr="004C15A2" w:rsidRDefault="00E3276E" w:rsidP="00E3276E">
      <w:pPr>
        <w:spacing w:after="0" w:line="240" w:lineRule="auto"/>
        <w:rPr>
          <w:rFonts w:eastAsia="Arial" w:cstheme="minorHAnsi"/>
          <w:b/>
          <w:bCs/>
          <w:color w:val="808080" w:themeColor="background1" w:themeShade="80"/>
        </w:rPr>
      </w:pPr>
      <w:r w:rsidRPr="004C15A2">
        <w:rPr>
          <w:rFonts w:eastAsia="Times New Roman" w:cstheme="minorHAnsi"/>
          <w:b/>
          <w:bCs/>
          <w:color w:val="000000"/>
        </w:rPr>
        <w:t>ORC11</w:t>
      </w:r>
      <w:r w:rsidR="0046485B" w:rsidRPr="004C15A2">
        <w:rPr>
          <w:rFonts w:eastAsia="Times New Roman" w:cstheme="minorHAnsi"/>
          <w:b/>
          <w:bCs/>
          <w:color w:val="000000"/>
        </w:rPr>
        <w:t>s</w:t>
      </w:r>
      <w:r w:rsidRPr="004C15A2">
        <w:rPr>
          <w:rFonts w:eastAsia="Times New Roman" w:cstheme="minorHAnsi"/>
          <w:b/>
          <w:bCs/>
          <w:color w:val="000000"/>
        </w:rPr>
        <w:t xml:space="preserve">. If the strategy was discontinued or no implementation plan was developed for the strategy, please explain why. </w:t>
      </w:r>
      <w:r w:rsidRPr="004C15A2">
        <w:rPr>
          <w:rFonts w:eastAsia="Arial" w:cstheme="minorHAnsi"/>
          <w:b/>
          <w:bCs/>
          <w:color w:val="808080" w:themeColor="background1" w:themeShade="80"/>
        </w:rPr>
        <w:t xml:space="preserve">[PROGRAMMER: OPEN-ENDED FIELD WITH </w:t>
      </w:r>
      <w:r w:rsidR="00D43D3F" w:rsidRPr="004C15A2">
        <w:rPr>
          <w:rFonts w:eastAsia="Arial" w:cstheme="minorHAnsi"/>
          <w:b/>
          <w:bCs/>
          <w:color w:val="808080" w:themeColor="background1" w:themeShade="80"/>
        </w:rPr>
        <w:t>10000</w:t>
      </w:r>
      <w:r w:rsidRPr="004C15A2">
        <w:rPr>
          <w:rFonts w:eastAsia="Arial" w:cstheme="minorHAnsi"/>
          <w:b/>
          <w:bCs/>
          <w:color w:val="808080" w:themeColor="background1" w:themeShade="80"/>
        </w:rPr>
        <w:t>-CHARACTER LIMIT]</w:t>
      </w:r>
    </w:p>
    <w:p w14:paraId="08DB4517" w14:textId="77777777" w:rsidR="00E3276E" w:rsidRPr="004C15A2" w:rsidRDefault="00E3276E" w:rsidP="00E3276E">
      <w:pPr>
        <w:spacing w:after="0" w:line="240" w:lineRule="auto"/>
        <w:rPr>
          <w:rFonts w:eastAsia="Times New Roman" w:cstheme="minorHAnsi"/>
          <w:b/>
          <w:bCs/>
          <w:color w:val="000000"/>
        </w:rPr>
      </w:pPr>
    </w:p>
    <w:p w14:paraId="5EF634E2" w14:textId="4F712933" w:rsidR="00E3276E" w:rsidRPr="004C15A2" w:rsidRDefault="00E3276E" w:rsidP="00E3276E">
      <w:pPr>
        <w:spacing w:after="0" w:line="240" w:lineRule="auto"/>
        <w:rPr>
          <w:rFonts w:eastAsia="Times New Roman" w:cstheme="minorHAnsi"/>
          <w:b/>
          <w:bCs/>
          <w:color w:val="000000"/>
        </w:rPr>
      </w:pPr>
      <w:r w:rsidRPr="004C15A2">
        <w:rPr>
          <w:rFonts w:eastAsia="Times New Roman" w:cstheme="minorHAnsi"/>
          <w:b/>
          <w:bCs/>
          <w:color w:val="000000"/>
        </w:rPr>
        <w:t>ORC11</w:t>
      </w:r>
      <w:r w:rsidR="0046485B" w:rsidRPr="004C15A2">
        <w:rPr>
          <w:rFonts w:eastAsia="Times New Roman" w:cstheme="minorHAnsi"/>
          <w:b/>
          <w:bCs/>
          <w:color w:val="000000"/>
        </w:rPr>
        <w:t>t</w:t>
      </w:r>
      <w:r w:rsidRPr="004C15A2">
        <w:rPr>
          <w:rFonts w:eastAsia="Times New Roman" w:cstheme="minorHAnsi"/>
          <w:b/>
          <w:bCs/>
          <w:color w:val="000000"/>
        </w:rPr>
        <w:t xml:space="preserve">. Do you have additional Menu 3: MOUD Safer Prescribing to enter in the ORCCAT? </w:t>
      </w:r>
    </w:p>
    <w:p w14:paraId="26579E6A" w14:textId="33BE4DE7" w:rsidR="00E3276E" w:rsidRPr="004C15A2" w:rsidRDefault="00E3276E" w:rsidP="007B0A85">
      <w:pPr>
        <w:pStyle w:val="ListParagraph"/>
        <w:numPr>
          <w:ilvl w:val="0"/>
          <w:numId w:val="22"/>
        </w:numPr>
        <w:spacing w:after="0" w:line="240" w:lineRule="auto"/>
        <w:rPr>
          <w:rFonts w:eastAsia="Times New Roman" w:cstheme="minorHAnsi"/>
          <w:b/>
          <w:bCs/>
          <w:color w:val="808080" w:themeColor="background1" w:themeShade="80"/>
        </w:rPr>
      </w:pPr>
      <w:r w:rsidRPr="004C15A2">
        <w:rPr>
          <w:rFonts w:eastAsia="Times New Roman" w:cstheme="minorHAnsi"/>
          <w:color w:val="000000"/>
        </w:rPr>
        <w:t xml:space="preserve">Yes </w:t>
      </w:r>
      <w:r w:rsidRPr="004C15A2">
        <w:rPr>
          <w:rFonts w:eastAsia="Times New Roman" w:cstheme="minorHAnsi"/>
          <w:b/>
          <w:bCs/>
          <w:color w:val="808080" w:themeColor="background1" w:themeShade="80"/>
        </w:rPr>
        <w:t>[REPEAT ORC11</w:t>
      </w:r>
      <w:r w:rsidR="00827849" w:rsidRPr="004C15A2">
        <w:rPr>
          <w:rFonts w:eastAsia="Times New Roman" w:cstheme="minorHAnsi"/>
          <w:b/>
          <w:bCs/>
          <w:color w:val="808080" w:themeColor="background1" w:themeShade="80"/>
        </w:rPr>
        <w:t xml:space="preserve"> </w:t>
      </w:r>
      <w:r w:rsidRPr="004C15A2">
        <w:rPr>
          <w:rFonts w:eastAsia="Times New Roman" w:cstheme="minorHAnsi"/>
          <w:b/>
          <w:bCs/>
          <w:color w:val="808080" w:themeColor="background1" w:themeShade="80"/>
        </w:rPr>
        <w:t>through ORC11</w:t>
      </w:r>
      <w:r w:rsidR="00D90AD8" w:rsidRPr="004C15A2">
        <w:rPr>
          <w:rFonts w:eastAsia="Times New Roman" w:cstheme="minorHAnsi"/>
          <w:b/>
          <w:bCs/>
          <w:color w:val="808080" w:themeColor="background1" w:themeShade="80"/>
        </w:rPr>
        <w:t>t</w:t>
      </w:r>
      <w:r w:rsidR="004C15A2" w:rsidRPr="004C15A2">
        <w:rPr>
          <w:rFonts w:eastAsia="Times New Roman" w:cstheme="minorHAnsi"/>
          <w:b/>
          <w:bCs/>
          <w:color w:val="808080" w:themeColor="background1" w:themeShade="80"/>
        </w:rPr>
        <w:t xml:space="preserve"> up to 6 times</w:t>
      </w:r>
      <w:r w:rsidRPr="004C15A2">
        <w:rPr>
          <w:rFonts w:eastAsia="Times New Roman" w:cstheme="minorHAnsi"/>
          <w:b/>
          <w:bCs/>
          <w:color w:val="808080" w:themeColor="background1" w:themeShade="80"/>
        </w:rPr>
        <w:t>]</w:t>
      </w:r>
    </w:p>
    <w:p w14:paraId="7F61E45D" w14:textId="154FB072" w:rsidR="00E3276E" w:rsidRPr="004C15A2" w:rsidRDefault="00E3276E" w:rsidP="007B0A85">
      <w:pPr>
        <w:pStyle w:val="ListParagraph"/>
        <w:numPr>
          <w:ilvl w:val="0"/>
          <w:numId w:val="22"/>
        </w:numPr>
        <w:tabs>
          <w:tab w:val="left" w:pos="1080"/>
          <w:tab w:val="left" w:pos="1260"/>
          <w:tab w:val="left" w:pos="3240"/>
          <w:tab w:val="left" w:pos="3600"/>
          <w:tab w:val="left" w:pos="5580"/>
          <w:tab w:val="left" w:pos="5760"/>
          <w:tab w:val="left" w:pos="5940"/>
          <w:tab w:val="left" w:pos="6120"/>
        </w:tabs>
        <w:spacing w:before="60" w:after="180" w:line="240" w:lineRule="auto"/>
        <w:rPr>
          <w:rFonts w:cstheme="minorHAnsi"/>
          <w:b/>
          <w:bCs/>
          <w:noProof/>
        </w:rPr>
      </w:pPr>
      <w:r w:rsidRPr="004C15A2">
        <w:rPr>
          <w:rFonts w:eastAsia="Times New Roman" w:cstheme="minorHAnsi"/>
          <w:color w:val="000000"/>
        </w:rPr>
        <w:t xml:space="preserve">No </w:t>
      </w:r>
    </w:p>
    <w:p w14:paraId="320690FD" w14:textId="5823B796" w:rsidR="002715A7" w:rsidRPr="004C15A2" w:rsidRDefault="00A02496" w:rsidP="002715A7">
      <w:pPr>
        <w:rPr>
          <w:rFonts w:cstheme="minorHAnsi"/>
        </w:rPr>
      </w:pPr>
      <w:r w:rsidRPr="004C15A2">
        <w:rPr>
          <w:rFonts w:cstheme="minorHAnsi"/>
        </w:rPr>
        <w:t>PROGRAMMER CHECKPOINT: Route to end form</w:t>
      </w:r>
    </w:p>
    <w:p w14:paraId="7BA667ED" w14:textId="0DC6FAF3" w:rsidR="00A02496" w:rsidRPr="004C15A2" w:rsidRDefault="00A02496" w:rsidP="002715A7">
      <w:pPr>
        <w:rPr>
          <w:rFonts w:cstheme="minorHAnsi"/>
        </w:rPr>
      </w:pPr>
      <w:r w:rsidRPr="004C15A2">
        <w:rPr>
          <w:rFonts w:cstheme="minorHAnsi"/>
        </w:rPr>
        <w:t>FORM 5: END</w:t>
      </w:r>
    </w:p>
    <w:p w14:paraId="68CAE1B5" w14:textId="796AB36A" w:rsidR="00856E20" w:rsidRPr="00EC2271" w:rsidRDefault="002715A7" w:rsidP="00E6602B">
      <w:pPr>
        <w:rPr>
          <w:rFonts w:eastAsia="Times New Roman" w:cstheme="minorHAnsi"/>
          <w:color w:val="000000"/>
        </w:rPr>
      </w:pPr>
      <w:r w:rsidRPr="004C15A2">
        <w:rPr>
          <w:rFonts w:cstheme="minorHAnsi"/>
          <w:b/>
          <w:bCs/>
        </w:rPr>
        <w:t>ORCEND</w:t>
      </w:r>
      <w:r w:rsidRPr="004C15A2">
        <w:rPr>
          <w:rFonts w:cstheme="minorHAnsi"/>
        </w:rPr>
        <w:t xml:space="preserve">. </w:t>
      </w:r>
      <w:r w:rsidRPr="004C15A2">
        <w:rPr>
          <w:rFonts w:cstheme="minorHAnsi"/>
          <w:b/>
          <w:bCs/>
        </w:rPr>
        <w:t>Thank you. That was the last question.</w:t>
      </w:r>
      <w:r w:rsidRPr="00EC2271">
        <w:rPr>
          <w:rFonts w:cstheme="minorHAnsi"/>
          <w:b/>
          <w:bCs/>
        </w:rPr>
        <w:t xml:space="preserve"> </w:t>
      </w:r>
    </w:p>
    <w:p w14:paraId="0361A28D" w14:textId="77777777" w:rsidR="00D03CFF" w:rsidRPr="00EC2271" w:rsidRDefault="00D03CFF">
      <w:pPr>
        <w:rPr>
          <w:rFonts w:cstheme="minorHAnsi"/>
        </w:rPr>
      </w:pPr>
    </w:p>
    <w:sectPr w:rsidR="00D03CFF" w:rsidRPr="00EC227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91A2E" w14:textId="77777777" w:rsidR="00232A41" w:rsidRDefault="00232A41" w:rsidP="00812472">
      <w:pPr>
        <w:spacing w:after="0" w:line="240" w:lineRule="auto"/>
      </w:pPr>
      <w:r>
        <w:separator/>
      </w:r>
    </w:p>
  </w:endnote>
  <w:endnote w:type="continuationSeparator" w:id="0">
    <w:p w14:paraId="6ACD5ACE" w14:textId="77777777" w:rsidR="00232A41" w:rsidRDefault="00232A41" w:rsidP="00812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D39A1" w14:textId="0CC7083C" w:rsidR="005175C3" w:rsidRDefault="005175C3">
    <w:pPr>
      <w:pStyle w:val="Footer"/>
      <w:jc w:val="right"/>
    </w:pPr>
  </w:p>
  <w:p w14:paraId="2FF0B9D5" w14:textId="386C5C58" w:rsidR="005175C3" w:rsidRDefault="00264AEB">
    <w:pPr>
      <w:pStyle w:val="Footer"/>
    </w:pPr>
    <w:r>
      <w:t xml:space="preserve">Version Date: </w:t>
    </w:r>
    <w:del w:id="94" w:author="LeBaron, Patty" w:date="2021-03-16T11:09:00Z">
      <w:r w:rsidDel="001459B1">
        <w:delText>10-16-2020</w:delText>
      </w:r>
    </w:del>
    <w:ins w:id="95" w:author="LeBaron, Patty" w:date="2021-03-16T11:09:00Z">
      <w:del w:id="96" w:author="Glasgow, LaShawn" w:date="2021-07-30T09:30:00Z">
        <w:r w:rsidR="001459B1" w:rsidDel="00230BD6">
          <w:delText>3/16/2021</w:delText>
        </w:r>
      </w:del>
    </w:ins>
    <w:ins w:id="97" w:author="Glasgow, LaShawn" w:date="2021-08-04T12:51:00Z">
      <w:r w:rsidR="00F80738">
        <w:t>8/4</w:t>
      </w:r>
    </w:ins>
    <w:ins w:id="98" w:author="Glasgow, LaShawn" w:date="2021-07-30T09:30:00Z">
      <w:r w:rsidR="00230BD6">
        <w:t>/2021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2A067" w14:textId="77777777" w:rsidR="00232A41" w:rsidRDefault="00232A41" w:rsidP="00812472">
      <w:pPr>
        <w:spacing w:after="0" w:line="240" w:lineRule="auto"/>
      </w:pPr>
      <w:r>
        <w:separator/>
      </w:r>
    </w:p>
  </w:footnote>
  <w:footnote w:type="continuationSeparator" w:id="0">
    <w:p w14:paraId="4EFBB02C" w14:textId="77777777" w:rsidR="00232A41" w:rsidRDefault="00232A41" w:rsidP="00812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1884"/>
    <w:multiLevelType w:val="hybridMultilevel"/>
    <w:tmpl w:val="1A4ACFCC"/>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AE306E"/>
    <w:multiLevelType w:val="hybridMultilevel"/>
    <w:tmpl w:val="1A4ACFCC"/>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B64C3B"/>
    <w:multiLevelType w:val="hybridMultilevel"/>
    <w:tmpl w:val="1A4ACFCC"/>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DD6494"/>
    <w:multiLevelType w:val="hybridMultilevel"/>
    <w:tmpl w:val="1D5A8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40FF4"/>
    <w:multiLevelType w:val="hybridMultilevel"/>
    <w:tmpl w:val="A81EFDB8"/>
    <w:lvl w:ilvl="0" w:tplc="31B45064">
      <w:start w:val="1"/>
      <w:numFmt w:val="decimal"/>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6B65"/>
    <w:multiLevelType w:val="hybridMultilevel"/>
    <w:tmpl w:val="5AA02160"/>
    <w:lvl w:ilvl="0" w:tplc="D682DDD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07165"/>
    <w:multiLevelType w:val="hybridMultilevel"/>
    <w:tmpl w:val="A81EFDB8"/>
    <w:lvl w:ilvl="0" w:tplc="31B45064">
      <w:start w:val="1"/>
      <w:numFmt w:val="decimal"/>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00974"/>
    <w:multiLevelType w:val="hybridMultilevel"/>
    <w:tmpl w:val="1D5A8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86923"/>
    <w:multiLevelType w:val="hybridMultilevel"/>
    <w:tmpl w:val="A2B4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A663F"/>
    <w:multiLevelType w:val="hybridMultilevel"/>
    <w:tmpl w:val="286C2780"/>
    <w:lvl w:ilvl="0" w:tplc="BC547468">
      <w:start w:val="1"/>
      <w:numFmt w:val="decimal"/>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85165"/>
    <w:multiLevelType w:val="hybridMultilevel"/>
    <w:tmpl w:val="12A226EE"/>
    <w:lvl w:ilvl="0" w:tplc="CCFEBCDA">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DD7986"/>
    <w:multiLevelType w:val="hybridMultilevel"/>
    <w:tmpl w:val="1A4ACFCC"/>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866083C"/>
    <w:multiLevelType w:val="hybridMultilevel"/>
    <w:tmpl w:val="E9FC1B98"/>
    <w:lvl w:ilvl="0" w:tplc="FF6EB49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C7D"/>
    <w:multiLevelType w:val="hybridMultilevel"/>
    <w:tmpl w:val="1A4ACF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60D78"/>
    <w:multiLevelType w:val="hybridMultilevel"/>
    <w:tmpl w:val="05609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3119C"/>
    <w:multiLevelType w:val="hybridMultilevel"/>
    <w:tmpl w:val="1A4ACFCC"/>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00277A4"/>
    <w:multiLevelType w:val="hybridMultilevel"/>
    <w:tmpl w:val="A2B4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9F7AD2"/>
    <w:multiLevelType w:val="hybridMultilevel"/>
    <w:tmpl w:val="2EA850EE"/>
    <w:lvl w:ilvl="0" w:tplc="8594E164">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8" w15:restartNumberingAfterBreak="0">
    <w:nsid w:val="38636BE9"/>
    <w:multiLevelType w:val="hybridMultilevel"/>
    <w:tmpl w:val="310E54A8"/>
    <w:lvl w:ilvl="0" w:tplc="02DE8110">
      <w:start w:val="1"/>
      <w:numFmt w:val="decimal"/>
      <w:lvlText w:val="%1."/>
      <w:lvlJc w:val="left"/>
      <w:pPr>
        <w:ind w:left="720" w:hanging="360"/>
      </w:pPr>
      <w:rPr>
        <w:rFonts w:asciiTheme="minorHAnsi" w:eastAsia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A36CED"/>
    <w:multiLevelType w:val="hybridMultilevel"/>
    <w:tmpl w:val="8D9AC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FF3941"/>
    <w:multiLevelType w:val="hybridMultilevel"/>
    <w:tmpl w:val="1D5A8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18C527B"/>
    <w:multiLevelType w:val="hybridMultilevel"/>
    <w:tmpl w:val="286C2780"/>
    <w:lvl w:ilvl="0" w:tplc="BC547468">
      <w:start w:val="1"/>
      <w:numFmt w:val="decimal"/>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814576"/>
    <w:multiLevelType w:val="hybridMultilevel"/>
    <w:tmpl w:val="1D5A8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85822CE"/>
    <w:multiLevelType w:val="hybridMultilevel"/>
    <w:tmpl w:val="6EE26ED8"/>
    <w:lvl w:ilvl="0" w:tplc="DF322F84">
      <w:start w:val="1"/>
      <w:numFmt w:val="decimal"/>
      <w:lvlText w:val="%1."/>
      <w:lvlJc w:val="left"/>
      <w:pPr>
        <w:ind w:left="720" w:hanging="360"/>
      </w:pPr>
      <w:rPr>
        <w:rFonts w:asciiTheme="minorHAnsi" w:eastAsiaTheme="minorHAnsi" w:hAnsiTheme="minorHAnsi" w:cstheme="minorHAnsi" w:hint="default"/>
        <w:b w:val="0"/>
        <w:bCs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94C268E"/>
    <w:multiLevelType w:val="hybridMultilevel"/>
    <w:tmpl w:val="12A226EE"/>
    <w:lvl w:ilvl="0" w:tplc="CCFEBCDA">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F25C3C"/>
    <w:multiLevelType w:val="hybridMultilevel"/>
    <w:tmpl w:val="3BDCD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413951"/>
    <w:multiLevelType w:val="hybridMultilevel"/>
    <w:tmpl w:val="1A4ACFCC"/>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42D78A2"/>
    <w:multiLevelType w:val="hybridMultilevel"/>
    <w:tmpl w:val="FC167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E055B1"/>
    <w:multiLevelType w:val="hybridMultilevel"/>
    <w:tmpl w:val="E9FC1B98"/>
    <w:lvl w:ilvl="0" w:tplc="FF6EB49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AB30AB"/>
    <w:multiLevelType w:val="hybridMultilevel"/>
    <w:tmpl w:val="EFCAA498"/>
    <w:lvl w:ilvl="0" w:tplc="D7EE59E4">
      <w:start w:val="1"/>
      <w:numFmt w:val="decimal"/>
      <w:lvlText w:val="%1."/>
      <w:lvlJc w:val="left"/>
      <w:pPr>
        <w:ind w:left="720" w:hanging="360"/>
      </w:pPr>
      <w:rPr>
        <w:rFonts w:asciiTheme="minorHAnsi" w:eastAsia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7618E"/>
    <w:multiLevelType w:val="hybridMultilevel"/>
    <w:tmpl w:val="1D5A8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B2F729F"/>
    <w:multiLevelType w:val="hybridMultilevel"/>
    <w:tmpl w:val="07BAEA0E"/>
    <w:lvl w:ilvl="0" w:tplc="5A42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C348E2"/>
    <w:multiLevelType w:val="hybridMultilevel"/>
    <w:tmpl w:val="EFCAA498"/>
    <w:lvl w:ilvl="0" w:tplc="D7EE59E4">
      <w:start w:val="1"/>
      <w:numFmt w:val="decimal"/>
      <w:lvlText w:val="%1."/>
      <w:lvlJc w:val="left"/>
      <w:pPr>
        <w:ind w:left="720" w:hanging="360"/>
      </w:pPr>
      <w:rPr>
        <w:rFonts w:asciiTheme="minorHAnsi" w:eastAsia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C62E7A"/>
    <w:multiLevelType w:val="hybridMultilevel"/>
    <w:tmpl w:val="8C38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427C48"/>
    <w:multiLevelType w:val="hybridMultilevel"/>
    <w:tmpl w:val="1D5A8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D3226B"/>
    <w:multiLevelType w:val="hybridMultilevel"/>
    <w:tmpl w:val="12582914"/>
    <w:lvl w:ilvl="0" w:tplc="CB3EC492">
      <w:start w:val="2"/>
      <w:numFmt w:val="decimal"/>
      <w:lvlText w:val="%1."/>
      <w:lvlJc w:val="left"/>
      <w:pPr>
        <w:ind w:left="720" w:hanging="360"/>
      </w:pPr>
      <w:rPr>
        <w:rFonts w:asciiTheme="minorHAnsi" w:eastAsiaTheme="minorHAnsi" w:hAnsiTheme="minorHAnsi" w:cstheme="minorHAnsi"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E715E8"/>
    <w:multiLevelType w:val="hybridMultilevel"/>
    <w:tmpl w:val="3BDCD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C59CE"/>
    <w:multiLevelType w:val="hybridMultilevel"/>
    <w:tmpl w:val="23D0520E"/>
    <w:lvl w:ilvl="0" w:tplc="5A421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86BB7"/>
    <w:multiLevelType w:val="hybridMultilevel"/>
    <w:tmpl w:val="1F30FDE8"/>
    <w:lvl w:ilvl="0" w:tplc="80D00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FB43B1"/>
    <w:multiLevelType w:val="hybridMultilevel"/>
    <w:tmpl w:val="8D9AC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C56A68"/>
    <w:multiLevelType w:val="hybridMultilevel"/>
    <w:tmpl w:val="EFCAA498"/>
    <w:lvl w:ilvl="0" w:tplc="D7EE59E4">
      <w:start w:val="1"/>
      <w:numFmt w:val="decimal"/>
      <w:lvlText w:val="%1."/>
      <w:lvlJc w:val="left"/>
      <w:pPr>
        <w:ind w:left="720" w:hanging="360"/>
      </w:pPr>
      <w:rPr>
        <w:rFonts w:asciiTheme="minorHAnsi" w:eastAsia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700323"/>
    <w:multiLevelType w:val="hybridMultilevel"/>
    <w:tmpl w:val="1D5A8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426E25"/>
    <w:multiLevelType w:val="hybridMultilevel"/>
    <w:tmpl w:val="8D9AC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C55120"/>
    <w:multiLevelType w:val="hybridMultilevel"/>
    <w:tmpl w:val="EFCAA498"/>
    <w:lvl w:ilvl="0" w:tplc="D7EE59E4">
      <w:start w:val="1"/>
      <w:numFmt w:val="decimal"/>
      <w:lvlText w:val="%1."/>
      <w:lvlJc w:val="left"/>
      <w:pPr>
        <w:ind w:left="720" w:hanging="360"/>
      </w:pPr>
      <w:rPr>
        <w:rFonts w:asciiTheme="minorHAnsi" w:eastAsia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3D428A"/>
    <w:multiLevelType w:val="hybridMultilevel"/>
    <w:tmpl w:val="1F30FDE8"/>
    <w:lvl w:ilvl="0" w:tplc="80D00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54725C"/>
    <w:multiLevelType w:val="hybridMultilevel"/>
    <w:tmpl w:val="286C2780"/>
    <w:lvl w:ilvl="0" w:tplc="BC547468">
      <w:start w:val="1"/>
      <w:numFmt w:val="decimal"/>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797438"/>
    <w:multiLevelType w:val="hybridMultilevel"/>
    <w:tmpl w:val="A81EFDB8"/>
    <w:lvl w:ilvl="0" w:tplc="31B45064">
      <w:start w:val="1"/>
      <w:numFmt w:val="decimal"/>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72B07"/>
    <w:multiLevelType w:val="hybridMultilevel"/>
    <w:tmpl w:val="1D5A8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7"/>
  </w:num>
  <w:num w:numId="3">
    <w:abstractNumId w:val="18"/>
  </w:num>
  <w:num w:numId="4">
    <w:abstractNumId w:val="42"/>
  </w:num>
  <w:num w:numId="5">
    <w:abstractNumId w:val="36"/>
  </w:num>
  <w:num w:numId="6">
    <w:abstractNumId w:val="27"/>
  </w:num>
  <w:num w:numId="7">
    <w:abstractNumId w:val="29"/>
  </w:num>
  <w:num w:numId="8">
    <w:abstractNumId w:val="24"/>
  </w:num>
  <w:num w:numId="9">
    <w:abstractNumId w:val="5"/>
  </w:num>
  <w:num w:numId="10">
    <w:abstractNumId w:val="3"/>
  </w:num>
  <w:num w:numId="11">
    <w:abstractNumId w:val="45"/>
  </w:num>
  <w:num w:numId="12">
    <w:abstractNumId w:val="14"/>
  </w:num>
  <w:num w:numId="13">
    <w:abstractNumId w:val="4"/>
  </w:num>
  <w:num w:numId="14">
    <w:abstractNumId w:val="33"/>
  </w:num>
  <w:num w:numId="15">
    <w:abstractNumId w:val="38"/>
  </w:num>
  <w:num w:numId="16">
    <w:abstractNumId w:val="37"/>
  </w:num>
  <w:num w:numId="17">
    <w:abstractNumId w:val="31"/>
  </w:num>
  <w:num w:numId="18">
    <w:abstractNumId w:val="43"/>
  </w:num>
  <w:num w:numId="19">
    <w:abstractNumId w:val="19"/>
  </w:num>
  <w:num w:numId="20">
    <w:abstractNumId w:val="25"/>
  </w:num>
  <w:num w:numId="21">
    <w:abstractNumId w:val="10"/>
  </w:num>
  <w:num w:numId="22">
    <w:abstractNumId w:val="46"/>
  </w:num>
  <w:num w:numId="23">
    <w:abstractNumId w:val="44"/>
  </w:num>
  <w:num w:numId="24">
    <w:abstractNumId w:val="12"/>
  </w:num>
  <w:num w:numId="25">
    <w:abstractNumId w:val="34"/>
  </w:num>
  <w:num w:numId="26">
    <w:abstractNumId w:val="9"/>
  </w:num>
  <w:num w:numId="27">
    <w:abstractNumId w:val="8"/>
  </w:num>
  <w:num w:numId="28">
    <w:abstractNumId w:val="6"/>
  </w:num>
  <w:num w:numId="29">
    <w:abstractNumId w:val="40"/>
  </w:num>
  <w:num w:numId="30">
    <w:abstractNumId w:val="39"/>
  </w:num>
  <w:num w:numId="31">
    <w:abstractNumId w:val="28"/>
  </w:num>
  <w:num w:numId="32">
    <w:abstractNumId w:val="7"/>
  </w:num>
  <w:num w:numId="33">
    <w:abstractNumId w:val="21"/>
  </w:num>
  <w:num w:numId="34">
    <w:abstractNumId w:val="16"/>
  </w:num>
  <w:num w:numId="35">
    <w:abstractNumId w:val="13"/>
  </w:num>
  <w:num w:numId="36">
    <w:abstractNumId w:val="35"/>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26"/>
  </w:num>
  <w:num w:numId="42">
    <w:abstractNumId w:val="0"/>
  </w:num>
  <w:num w:numId="43">
    <w:abstractNumId w:val="2"/>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num>
  <w:num w:numId="48">
    <w:abstractNumId w:val="47"/>
  </w:num>
  <w:num w:numId="49">
    <w:abstractNumId w:val="32"/>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asgow, LaShawn">
    <w15:presenceInfo w15:providerId="AD" w15:userId="S::lglasgow@rti.org::89748810-37ea-41a0-97ea-bbcbbbfc97af"/>
  </w15:person>
  <w15:person w15:author="Winhusen, T. John (winhust)">
    <w15:presenceInfo w15:providerId="AD" w15:userId="S::winhust@ucmail.uc.edu::d63cd47a-769c-478a-8674-663194c555a6"/>
  </w15:person>
  <w15:person w15:author="LeBaron, Patty">
    <w15:presenceInfo w15:providerId="AD" w15:userId="S::plebaron@rti.org::1a5a6d0a-9049-4aa4-aefe-d2b16d04dc14"/>
  </w15:person>
  <w15:person w15:author="Knudsen, Hannah K.">
    <w15:presenceInfo w15:providerId="AD" w15:userId="S::hkknud2@uky.edu::927adf1a-5be4-417a-b723-57c70af06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CFF"/>
    <w:rsid w:val="00006171"/>
    <w:rsid w:val="000248AA"/>
    <w:rsid w:val="00026FF1"/>
    <w:rsid w:val="000F4CE7"/>
    <w:rsid w:val="001459B1"/>
    <w:rsid w:val="00174B85"/>
    <w:rsid w:val="00175DF9"/>
    <w:rsid w:val="00181BA2"/>
    <w:rsid w:val="0018349B"/>
    <w:rsid w:val="00185583"/>
    <w:rsid w:val="001B0C10"/>
    <w:rsid w:val="002101C3"/>
    <w:rsid w:val="00211D4A"/>
    <w:rsid w:val="002156B6"/>
    <w:rsid w:val="00230BD6"/>
    <w:rsid w:val="00232A41"/>
    <w:rsid w:val="00264AEB"/>
    <w:rsid w:val="002715A7"/>
    <w:rsid w:val="002B64EB"/>
    <w:rsid w:val="002D5D68"/>
    <w:rsid w:val="0030237A"/>
    <w:rsid w:val="00344FA5"/>
    <w:rsid w:val="003938E8"/>
    <w:rsid w:val="004217B3"/>
    <w:rsid w:val="004412C2"/>
    <w:rsid w:val="0046485B"/>
    <w:rsid w:val="004A4EC2"/>
    <w:rsid w:val="004A5F5E"/>
    <w:rsid w:val="004C15A2"/>
    <w:rsid w:val="004C540F"/>
    <w:rsid w:val="004E76D9"/>
    <w:rsid w:val="004F2685"/>
    <w:rsid w:val="00516342"/>
    <w:rsid w:val="005175C3"/>
    <w:rsid w:val="00540CE6"/>
    <w:rsid w:val="00543E22"/>
    <w:rsid w:val="00561BB2"/>
    <w:rsid w:val="005C7569"/>
    <w:rsid w:val="00602548"/>
    <w:rsid w:val="006E2073"/>
    <w:rsid w:val="00707B41"/>
    <w:rsid w:val="00732F1E"/>
    <w:rsid w:val="00746BE2"/>
    <w:rsid w:val="00765317"/>
    <w:rsid w:val="00774DC9"/>
    <w:rsid w:val="007B0A85"/>
    <w:rsid w:val="007F46F2"/>
    <w:rsid w:val="007F717C"/>
    <w:rsid w:val="007F77BE"/>
    <w:rsid w:val="00812472"/>
    <w:rsid w:val="00827055"/>
    <w:rsid w:val="00827849"/>
    <w:rsid w:val="0084524D"/>
    <w:rsid w:val="00846BDF"/>
    <w:rsid w:val="00856E20"/>
    <w:rsid w:val="008600C1"/>
    <w:rsid w:val="00893C6D"/>
    <w:rsid w:val="008969A5"/>
    <w:rsid w:val="008B1319"/>
    <w:rsid w:val="008B418A"/>
    <w:rsid w:val="00903438"/>
    <w:rsid w:val="009334F3"/>
    <w:rsid w:val="00944DDF"/>
    <w:rsid w:val="00963D57"/>
    <w:rsid w:val="009A4CC6"/>
    <w:rsid w:val="009A74DE"/>
    <w:rsid w:val="009B7353"/>
    <w:rsid w:val="009E2292"/>
    <w:rsid w:val="009F68BC"/>
    <w:rsid w:val="00A02496"/>
    <w:rsid w:val="00A40C62"/>
    <w:rsid w:val="00A73262"/>
    <w:rsid w:val="00A73592"/>
    <w:rsid w:val="00A84337"/>
    <w:rsid w:val="00AC31B7"/>
    <w:rsid w:val="00B01859"/>
    <w:rsid w:val="00B77406"/>
    <w:rsid w:val="00B81E93"/>
    <w:rsid w:val="00BA05A8"/>
    <w:rsid w:val="00BD031E"/>
    <w:rsid w:val="00BD7AD0"/>
    <w:rsid w:val="00C82DF8"/>
    <w:rsid w:val="00C92E86"/>
    <w:rsid w:val="00CB0EF5"/>
    <w:rsid w:val="00CB1CC5"/>
    <w:rsid w:val="00CC290E"/>
    <w:rsid w:val="00CC403F"/>
    <w:rsid w:val="00CD2724"/>
    <w:rsid w:val="00D03CFF"/>
    <w:rsid w:val="00D43D3F"/>
    <w:rsid w:val="00D53535"/>
    <w:rsid w:val="00D7652B"/>
    <w:rsid w:val="00D90AD8"/>
    <w:rsid w:val="00DA48FE"/>
    <w:rsid w:val="00DC6BE0"/>
    <w:rsid w:val="00E06D36"/>
    <w:rsid w:val="00E20CBB"/>
    <w:rsid w:val="00E3276E"/>
    <w:rsid w:val="00E6307F"/>
    <w:rsid w:val="00E6602B"/>
    <w:rsid w:val="00EC2271"/>
    <w:rsid w:val="00EF2572"/>
    <w:rsid w:val="00F308CD"/>
    <w:rsid w:val="00F556A8"/>
    <w:rsid w:val="00F72458"/>
    <w:rsid w:val="00F7405E"/>
    <w:rsid w:val="00F7528C"/>
    <w:rsid w:val="00F76ACC"/>
    <w:rsid w:val="00F80738"/>
    <w:rsid w:val="00F85E98"/>
    <w:rsid w:val="00FB4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BBD8"/>
  <w15:chartTrackingRefBased/>
  <w15:docId w15:val="{401D1AE3-569E-482F-A7DF-D6E69490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B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03CFF"/>
    <w:pPr>
      <w:ind w:left="720"/>
      <w:contextualSpacing/>
    </w:pPr>
  </w:style>
  <w:style w:type="character" w:customStyle="1" w:styleId="ListParagraphChar">
    <w:name w:val="List Paragraph Char"/>
    <w:basedOn w:val="DefaultParagraphFont"/>
    <w:link w:val="ListParagraph"/>
    <w:uiPriority w:val="34"/>
    <w:rsid w:val="00D03CFF"/>
  </w:style>
  <w:style w:type="table" w:styleId="TableGrid">
    <w:name w:val="Table Grid"/>
    <w:basedOn w:val="TableNormal"/>
    <w:uiPriority w:val="39"/>
    <w:rsid w:val="00A73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24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458"/>
    <w:rPr>
      <w:rFonts w:ascii="Segoe UI" w:hAnsi="Segoe UI" w:cs="Segoe UI"/>
      <w:sz w:val="18"/>
      <w:szCs w:val="18"/>
    </w:rPr>
  </w:style>
  <w:style w:type="character" w:styleId="CommentReference">
    <w:name w:val="annotation reference"/>
    <w:basedOn w:val="DefaultParagraphFont"/>
    <w:uiPriority w:val="99"/>
    <w:semiHidden/>
    <w:unhideWhenUsed/>
    <w:rsid w:val="00F72458"/>
    <w:rPr>
      <w:sz w:val="16"/>
      <w:szCs w:val="16"/>
    </w:rPr>
  </w:style>
  <w:style w:type="paragraph" w:styleId="CommentText">
    <w:name w:val="annotation text"/>
    <w:basedOn w:val="Normal"/>
    <w:link w:val="CommentTextChar"/>
    <w:uiPriority w:val="99"/>
    <w:unhideWhenUsed/>
    <w:rsid w:val="00F72458"/>
    <w:pPr>
      <w:spacing w:line="240" w:lineRule="auto"/>
    </w:pPr>
    <w:rPr>
      <w:sz w:val="20"/>
      <w:szCs w:val="20"/>
    </w:rPr>
  </w:style>
  <w:style w:type="character" w:customStyle="1" w:styleId="CommentTextChar">
    <w:name w:val="Comment Text Char"/>
    <w:basedOn w:val="DefaultParagraphFont"/>
    <w:link w:val="CommentText"/>
    <w:uiPriority w:val="99"/>
    <w:rsid w:val="00F72458"/>
    <w:rPr>
      <w:sz w:val="20"/>
      <w:szCs w:val="20"/>
    </w:rPr>
  </w:style>
  <w:style w:type="paragraph" w:styleId="CommentSubject">
    <w:name w:val="annotation subject"/>
    <w:basedOn w:val="CommentText"/>
    <w:next w:val="CommentText"/>
    <w:link w:val="CommentSubjectChar"/>
    <w:uiPriority w:val="99"/>
    <w:semiHidden/>
    <w:unhideWhenUsed/>
    <w:rsid w:val="00F72458"/>
    <w:rPr>
      <w:b/>
      <w:bCs/>
    </w:rPr>
  </w:style>
  <w:style w:type="character" w:customStyle="1" w:styleId="CommentSubjectChar">
    <w:name w:val="Comment Subject Char"/>
    <w:basedOn w:val="CommentTextChar"/>
    <w:link w:val="CommentSubject"/>
    <w:uiPriority w:val="99"/>
    <w:semiHidden/>
    <w:rsid w:val="00F72458"/>
    <w:rPr>
      <w:b/>
      <w:bCs/>
      <w:sz w:val="20"/>
      <w:szCs w:val="20"/>
    </w:rPr>
  </w:style>
  <w:style w:type="paragraph" w:styleId="Header">
    <w:name w:val="header"/>
    <w:basedOn w:val="Normal"/>
    <w:link w:val="HeaderChar"/>
    <w:uiPriority w:val="99"/>
    <w:unhideWhenUsed/>
    <w:rsid w:val="00812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472"/>
  </w:style>
  <w:style w:type="paragraph" w:styleId="Footer">
    <w:name w:val="footer"/>
    <w:basedOn w:val="Normal"/>
    <w:link w:val="FooterChar"/>
    <w:uiPriority w:val="99"/>
    <w:unhideWhenUsed/>
    <w:rsid w:val="00812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472"/>
  </w:style>
  <w:style w:type="paragraph" w:styleId="Revision">
    <w:name w:val="Revision"/>
    <w:hidden/>
    <w:uiPriority w:val="99"/>
    <w:semiHidden/>
    <w:rsid w:val="00774D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3450">
      <w:bodyDiv w:val="1"/>
      <w:marLeft w:val="0"/>
      <w:marRight w:val="0"/>
      <w:marTop w:val="0"/>
      <w:marBottom w:val="0"/>
      <w:divBdr>
        <w:top w:val="none" w:sz="0" w:space="0" w:color="auto"/>
        <w:left w:val="none" w:sz="0" w:space="0" w:color="auto"/>
        <w:bottom w:val="none" w:sz="0" w:space="0" w:color="auto"/>
        <w:right w:val="none" w:sz="0" w:space="0" w:color="auto"/>
      </w:divBdr>
    </w:div>
    <w:div w:id="417753906">
      <w:bodyDiv w:val="1"/>
      <w:marLeft w:val="0"/>
      <w:marRight w:val="0"/>
      <w:marTop w:val="0"/>
      <w:marBottom w:val="0"/>
      <w:divBdr>
        <w:top w:val="none" w:sz="0" w:space="0" w:color="auto"/>
        <w:left w:val="none" w:sz="0" w:space="0" w:color="auto"/>
        <w:bottom w:val="none" w:sz="0" w:space="0" w:color="auto"/>
        <w:right w:val="none" w:sz="0" w:space="0" w:color="auto"/>
      </w:divBdr>
    </w:div>
    <w:div w:id="439102812">
      <w:bodyDiv w:val="1"/>
      <w:marLeft w:val="0"/>
      <w:marRight w:val="0"/>
      <w:marTop w:val="0"/>
      <w:marBottom w:val="0"/>
      <w:divBdr>
        <w:top w:val="none" w:sz="0" w:space="0" w:color="auto"/>
        <w:left w:val="none" w:sz="0" w:space="0" w:color="auto"/>
        <w:bottom w:val="none" w:sz="0" w:space="0" w:color="auto"/>
        <w:right w:val="none" w:sz="0" w:space="0" w:color="auto"/>
      </w:divBdr>
    </w:div>
    <w:div w:id="523637286">
      <w:bodyDiv w:val="1"/>
      <w:marLeft w:val="0"/>
      <w:marRight w:val="0"/>
      <w:marTop w:val="0"/>
      <w:marBottom w:val="0"/>
      <w:divBdr>
        <w:top w:val="none" w:sz="0" w:space="0" w:color="auto"/>
        <w:left w:val="none" w:sz="0" w:space="0" w:color="auto"/>
        <w:bottom w:val="none" w:sz="0" w:space="0" w:color="auto"/>
        <w:right w:val="none" w:sz="0" w:space="0" w:color="auto"/>
      </w:divBdr>
    </w:div>
    <w:div w:id="596131817">
      <w:bodyDiv w:val="1"/>
      <w:marLeft w:val="0"/>
      <w:marRight w:val="0"/>
      <w:marTop w:val="0"/>
      <w:marBottom w:val="0"/>
      <w:divBdr>
        <w:top w:val="none" w:sz="0" w:space="0" w:color="auto"/>
        <w:left w:val="none" w:sz="0" w:space="0" w:color="auto"/>
        <w:bottom w:val="none" w:sz="0" w:space="0" w:color="auto"/>
        <w:right w:val="none" w:sz="0" w:space="0" w:color="auto"/>
      </w:divBdr>
    </w:div>
    <w:div w:id="602416764">
      <w:bodyDiv w:val="1"/>
      <w:marLeft w:val="0"/>
      <w:marRight w:val="0"/>
      <w:marTop w:val="0"/>
      <w:marBottom w:val="0"/>
      <w:divBdr>
        <w:top w:val="none" w:sz="0" w:space="0" w:color="auto"/>
        <w:left w:val="none" w:sz="0" w:space="0" w:color="auto"/>
        <w:bottom w:val="none" w:sz="0" w:space="0" w:color="auto"/>
        <w:right w:val="none" w:sz="0" w:space="0" w:color="auto"/>
      </w:divBdr>
    </w:div>
    <w:div w:id="694381552">
      <w:bodyDiv w:val="1"/>
      <w:marLeft w:val="0"/>
      <w:marRight w:val="0"/>
      <w:marTop w:val="0"/>
      <w:marBottom w:val="0"/>
      <w:divBdr>
        <w:top w:val="none" w:sz="0" w:space="0" w:color="auto"/>
        <w:left w:val="none" w:sz="0" w:space="0" w:color="auto"/>
        <w:bottom w:val="none" w:sz="0" w:space="0" w:color="auto"/>
        <w:right w:val="none" w:sz="0" w:space="0" w:color="auto"/>
      </w:divBdr>
    </w:div>
    <w:div w:id="705758131">
      <w:bodyDiv w:val="1"/>
      <w:marLeft w:val="0"/>
      <w:marRight w:val="0"/>
      <w:marTop w:val="0"/>
      <w:marBottom w:val="0"/>
      <w:divBdr>
        <w:top w:val="none" w:sz="0" w:space="0" w:color="auto"/>
        <w:left w:val="none" w:sz="0" w:space="0" w:color="auto"/>
        <w:bottom w:val="none" w:sz="0" w:space="0" w:color="auto"/>
        <w:right w:val="none" w:sz="0" w:space="0" w:color="auto"/>
      </w:divBdr>
    </w:div>
    <w:div w:id="779571372">
      <w:bodyDiv w:val="1"/>
      <w:marLeft w:val="0"/>
      <w:marRight w:val="0"/>
      <w:marTop w:val="0"/>
      <w:marBottom w:val="0"/>
      <w:divBdr>
        <w:top w:val="none" w:sz="0" w:space="0" w:color="auto"/>
        <w:left w:val="none" w:sz="0" w:space="0" w:color="auto"/>
        <w:bottom w:val="none" w:sz="0" w:space="0" w:color="auto"/>
        <w:right w:val="none" w:sz="0" w:space="0" w:color="auto"/>
      </w:divBdr>
    </w:div>
    <w:div w:id="871461691">
      <w:bodyDiv w:val="1"/>
      <w:marLeft w:val="0"/>
      <w:marRight w:val="0"/>
      <w:marTop w:val="0"/>
      <w:marBottom w:val="0"/>
      <w:divBdr>
        <w:top w:val="none" w:sz="0" w:space="0" w:color="auto"/>
        <w:left w:val="none" w:sz="0" w:space="0" w:color="auto"/>
        <w:bottom w:val="none" w:sz="0" w:space="0" w:color="auto"/>
        <w:right w:val="none" w:sz="0" w:space="0" w:color="auto"/>
      </w:divBdr>
    </w:div>
    <w:div w:id="1233732588">
      <w:bodyDiv w:val="1"/>
      <w:marLeft w:val="0"/>
      <w:marRight w:val="0"/>
      <w:marTop w:val="0"/>
      <w:marBottom w:val="0"/>
      <w:divBdr>
        <w:top w:val="none" w:sz="0" w:space="0" w:color="auto"/>
        <w:left w:val="none" w:sz="0" w:space="0" w:color="auto"/>
        <w:bottom w:val="none" w:sz="0" w:space="0" w:color="auto"/>
        <w:right w:val="none" w:sz="0" w:space="0" w:color="auto"/>
      </w:divBdr>
    </w:div>
    <w:div w:id="1246188055">
      <w:bodyDiv w:val="1"/>
      <w:marLeft w:val="0"/>
      <w:marRight w:val="0"/>
      <w:marTop w:val="0"/>
      <w:marBottom w:val="0"/>
      <w:divBdr>
        <w:top w:val="none" w:sz="0" w:space="0" w:color="auto"/>
        <w:left w:val="none" w:sz="0" w:space="0" w:color="auto"/>
        <w:bottom w:val="none" w:sz="0" w:space="0" w:color="auto"/>
        <w:right w:val="none" w:sz="0" w:space="0" w:color="auto"/>
      </w:divBdr>
    </w:div>
    <w:div w:id="1268923563">
      <w:bodyDiv w:val="1"/>
      <w:marLeft w:val="0"/>
      <w:marRight w:val="0"/>
      <w:marTop w:val="0"/>
      <w:marBottom w:val="0"/>
      <w:divBdr>
        <w:top w:val="none" w:sz="0" w:space="0" w:color="auto"/>
        <w:left w:val="none" w:sz="0" w:space="0" w:color="auto"/>
        <w:bottom w:val="none" w:sz="0" w:space="0" w:color="auto"/>
        <w:right w:val="none" w:sz="0" w:space="0" w:color="auto"/>
      </w:divBdr>
    </w:div>
    <w:div w:id="1346205854">
      <w:bodyDiv w:val="1"/>
      <w:marLeft w:val="0"/>
      <w:marRight w:val="0"/>
      <w:marTop w:val="0"/>
      <w:marBottom w:val="0"/>
      <w:divBdr>
        <w:top w:val="none" w:sz="0" w:space="0" w:color="auto"/>
        <w:left w:val="none" w:sz="0" w:space="0" w:color="auto"/>
        <w:bottom w:val="none" w:sz="0" w:space="0" w:color="auto"/>
        <w:right w:val="none" w:sz="0" w:space="0" w:color="auto"/>
      </w:divBdr>
    </w:div>
    <w:div w:id="1354764727">
      <w:bodyDiv w:val="1"/>
      <w:marLeft w:val="0"/>
      <w:marRight w:val="0"/>
      <w:marTop w:val="0"/>
      <w:marBottom w:val="0"/>
      <w:divBdr>
        <w:top w:val="none" w:sz="0" w:space="0" w:color="auto"/>
        <w:left w:val="none" w:sz="0" w:space="0" w:color="auto"/>
        <w:bottom w:val="none" w:sz="0" w:space="0" w:color="auto"/>
        <w:right w:val="none" w:sz="0" w:space="0" w:color="auto"/>
      </w:divBdr>
    </w:div>
    <w:div w:id="1410687088">
      <w:bodyDiv w:val="1"/>
      <w:marLeft w:val="0"/>
      <w:marRight w:val="0"/>
      <w:marTop w:val="0"/>
      <w:marBottom w:val="0"/>
      <w:divBdr>
        <w:top w:val="none" w:sz="0" w:space="0" w:color="auto"/>
        <w:left w:val="none" w:sz="0" w:space="0" w:color="auto"/>
        <w:bottom w:val="none" w:sz="0" w:space="0" w:color="auto"/>
        <w:right w:val="none" w:sz="0" w:space="0" w:color="auto"/>
      </w:divBdr>
    </w:div>
    <w:div w:id="1473906568">
      <w:bodyDiv w:val="1"/>
      <w:marLeft w:val="0"/>
      <w:marRight w:val="0"/>
      <w:marTop w:val="0"/>
      <w:marBottom w:val="0"/>
      <w:divBdr>
        <w:top w:val="none" w:sz="0" w:space="0" w:color="auto"/>
        <w:left w:val="none" w:sz="0" w:space="0" w:color="auto"/>
        <w:bottom w:val="none" w:sz="0" w:space="0" w:color="auto"/>
        <w:right w:val="none" w:sz="0" w:space="0" w:color="auto"/>
      </w:divBdr>
    </w:div>
    <w:div w:id="1540581839">
      <w:bodyDiv w:val="1"/>
      <w:marLeft w:val="0"/>
      <w:marRight w:val="0"/>
      <w:marTop w:val="0"/>
      <w:marBottom w:val="0"/>
      <w:divBdr>
        <w:top w:val="none" w:sz="0" w:space="0" w:color="auto"/>
        <w:left w:val="none" w:sz="0" w:space="0" w:color="auto"/>
        <w:bottom w:val="none" w:sz="0" w:space="0" w:color="auto"/>
        <w:right w:val="none" w:sz="0" w:space="0" w:color="auto"/>
      </w:divBdr>
    </w:div>
    <w:div w:id="1765033950">
      <w:bodyDiv w:val="1"/>
      <w:marLeft w:val="0"/>
      <w:marRight w:val="0"/>
      <w:marTop w:val="0"/>
      <w:marBottom w:val="0"/>
      <w:divBdr>
        <w:top w:val="none" w:sz="0" w:space="0" w:color="auto"/>
        <w:left w:val="none" w:sz="0" w:space="0" w:color="auto"/>
        <w:bottom w:val="none" w:sz="0" w:space="0" w:color="auto"/>
        <w:right w:val="none" w:sz="0" w:space="0" w:color="auto"/>
      </w:divBdr>
    </w:div>
    <w:div w:id="1820921189">
      <w:bodyDiv w:val="1"/>
      <w:marLeft w:val="0"/>
      <w:marRight w:val="0"/>
      <w:marTop w:val="0"/>
      <w:marBottom w:val="0"/>
      <w:divBdr>
        <w:top w:val="none" w:sz="0" w:space="0" w:color="auto"/>
        <w:left w:val="none" w:sz="0" w:space="0" w:color="auto"/>
        <w:bottom w:val="none" w:sz="0" w:space="0" w:color="auto"/>
        <w:right w:val="none" w:sz="0" w:space="0" w:color="auto"/>
      </w:divBdr>
    </w:div>
    <w:div w:id="208806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BD9EC-616B-4010-964C-985809DE1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3239</Words>
  <Characters>18464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Stambaugh, Leyla</dc:creator>
  <cp:keywords/>
  <dc:description/>
  <cp:lastModifiedBy>Glasgow, LaShawn</cp:lastModifiedBy>
  <cp:revision>3</cp:revision>
  <dcterms:created xsi:type="dcterms:W3CDTF">2021-08-04T16:49:00Z</dcterms:created>
  <dcterms:modified xsi:type="dcterms:W3CDTF">2021-08-04T16:51:00Z</dcterms:modified>
</cp:coreProperties>
</file>